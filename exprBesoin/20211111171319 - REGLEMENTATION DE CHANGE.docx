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9FA" w:rsidRPr="00206E29" w:rsidRDefault="00824EF1" w:rsidP="002B5E45">
      <w:pPr>
        <w:ind w:right="284"/>
        <w:rPr>
          <w:rFonts w:ascii="Trebuchet MS" w:hAnsi="Trebuchet MS"/>
          <w:color w:val="0070C0"/>
          <w:lang w:val="fr-FR"/>
        </w:rPr>
      </w:pPr>
      <w:bookmarkStart w:id="0" w:name="_GoBack"/>
      <w:bookmarkEnd w:id="0"/>
      <w:r w:rsidRPr="00824EF1">
        <w:rPr>
          <w:rFonts w:ascii="Trebuchet MS" w:hAnsi="Trebuchet MS"/>
          <w:noProof/>
          <w:color w:val="0070C0"/>
          <w:lang w:val="fr-FR" w:eastAsia="fr-FR"/>
        </w:rPr>
        <w:pict>
          <v:rect id="Rectangle 35" o:spid="_x0000_s1026" style="position:absolute;margin-left:270.75pt;margin-top:21pt;width:220pt;height:156pt;z-index:251656192;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" fillcolor="#1f497d" stroked="f" strokeweight="2pt">
            <v:path arrowok="t"/>
            <v:textbox inset="14.4pt,14.4pt,14.4pt,28.8pt">
              <w:txbxContent>
                <w:p w:rsidR="00385053" w:rsidRPr="0010495C" w:rsidRDefault="00385053" w:rsidP="005419FA">
                  <w:pPr>
                    <w:spacing w:before="240"/>
                    <w:jc w:val="center"/>
                    <w:rPr>
                      <w:color w:val="FFFFFF"/>
                      <w:lang w:val="fr-FR"/>
                    </w:rPr>
                  </w:pPr>
                  <w:r w:rsidRPr="0010495C">
                    <w:rPr>
                      <w:color w:val="FFFFFF"/>
                      <w:lang w:val="fr-FR"/>
                    </w:rPr>
                    <w:t>REPUBLIQUE DEMOCRATIQUE DU CONGO</w:t>
                  </w:r>
                </w:p>
                <w:p w:rsidR="00385053" w:rsidRDefault="00385053" w:rsidP="005419FA">
                  <w:pPr>
                    <w:spacing w:before="240"/>
                    <w:jc w:val="center"/>
                    <w:rPr>
                      <w:color w:val="FFFFFF"/>
                      <w:lang w:val="fr-FR"/>
                    </w:rPr>
                  </w:pPr>
                  <w:r w:rsidRPr="00F74FA0">
                    <w:rPr>
                      <w:noProof/>
                      <w:color w:val="FFFFFF"/>
                      <w:lang w:val="fr-CA" w:eastAsia="fr-CA"/>
                    </w:rPr>
                    <w:drawing>
                      <wp:inline distT="0" distB="0" distL="0" distR="0">
                        <wp:extent cx="895350" cy="504825"/>
                        <wp:effectExtent l="0" t="0" r="0" b="9525"/>
                        <wp:docPr id="4" name="Picture 2" descr="C:\Users\904316\Documents\logo bcc nouveau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904316\Documents\logo bcc nouveau copie.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23285" cy="520576"/>
                                </a:xfrm>
                                <a:prstGeom prst="rect">
                                  <a:avLst/>
                                </a:prstGeom>
                                <a:noFill/>
                                <a:extLst/>
                              </pic:spPr>
                            </pic:pic>
                          </a:graphicData>
                        </a:graphic>
                      </wp:inline>
                    </w:drawing>
                  </w:r>
                </w:p>
                <w:p w:rsidR="00385053" w:rsidRPr="0010495C" w:rsidRDefault="00385053" w:rsidP="005419FA">
                  <w:pPr>
                    <w:spacing w:before="240"/>
                    <w:jc w:val="center"/>
                    <w:rPr>
                      <w:color w:val="FFFFFF"/>
                      <w:lang w:val="fr-FR"/>
                    </w:rPr>
                  </w:pPr>
                  <w:r w:rsidRPr="00F75F09">
                    <w:rPr>
                      <w:color w:val="FFFFFF"/>
                      <w:lang w:val="fr-FR"/>
                    </w:rPr>
                    <w:t>BANQUE CENTRALE</w:t>
                  </w:r>
                  <w:r>
                    <w:rPr>
                      <w:color w:val="FFFFFF"/>
                      <w:lang w:val="fr-FR"/>
                    </w:rPr>
                    <w:t xml:space="preserve"> DU CONGO</w:t>
                  </w:r>
                </w:p>
              </w:txbxContent>
            </v:textbox>
            <w10:wrap anchorx="page" anchory="page"/>
          </v:rect>
        </w:pict>
      </w:r>
      <w:r w:rsidRPr="00824EF1">
        <w:rPr>
          <w:rFonts w:ascii="Trebuchet MS" w:hAnsi="Trebuchet MS"/>
          <w:noProof/>
          <w:color w:val="0070C0"/>
          <w:lang w:val="fr-FR" w:eastAsia="fr-FR"/>
        </w:rPr>
        <w:pict>
          <v:rect id="Rectangle 34" o:spid="_x0000_s1027" alt="Liège" style="position:absolute;margin-left:15.3pt;margin-top:21.05pt;width:580.95pt;height:752.3pt;z-index:-251657216;visibility:visible;mso-width-percent:950;mso-height-percent:950;mso-position-horizontal-relative:page;mso-position-vertical-relative:page;mso-width-percent:950;mso-height-percent:950;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" stroked="f" strokeweight="2pt">
            <v:fill r:id="rId9" o:title="Liège" recolor="t" rotate="t" type="tile"/>
            <v:path arrowok="t"/>
            <v:textbox inset="21.6pt,,21.6pt">
              <w:txbxContent>
                <w:p w:rsidR="00385053" w:rsidRPr="00857FBB" w:rsidRDefault="00385053" w:rsidP="005419FA">
                  <w:pPr>
                    <w:rPr>
                      <w:color w:val="C0504D"/>
                    </w:rPr>
                  </w:pPr>
                </w:p>
                <w:p w:rsidR="00385053" w:rsidRDefault="00385053" w:rsidP="005419FA"/>
                <w:p w:rsidR="00385053" w:rsidRDefault="00385053" w:rsidP="005419FA"/>
                <w:p w:rsidR="00385053" w:rsidRDefault="00385053" w:rsidP="005419FA"/>
                <w:p w:rsidR="00385053" w:rsidRDefault="00385053" w:rsidP="005419FA"/>
              </w:txbxContent>
            </v:textbox>
            <w10:wrap anchorx="page" anchory="page"/>
          </v:rect>
        </w:pict>
      </w:r>
      <w:r w:rsidR="00EA6921">
        <w:rPr>
          <w:rFonts w:ascii="Trebuchet MS" w:hAnsi="Trebuchet MS"/>
          <w:color w:val="0070C0"/>
          <w:lang w:val="fr-FR"/>
        </w:rPr>
        <w:t xml:space="preserve"> </w:t>
      </w:r>
    </w:p>
    <w:p w:rsidR="005419FA" w:rsidRPr="00206E29" w:rsidRDefault="00824EF1" w:rsidP="002B5E45">
      <w:pPr>
        <w:ind w:right="284"/>
        <w:rPr>
          <w:rFonts w:ascii="Trebuchet MS" w:hAnsi="Trebuchet MS"/>
          <w:color w:val="0070C0"/>
          <w:lang w:val="fr-FR"/>
        </w:rPr>
      </w:pPr>
      <w:r w:rsidRPr="00824EF1">
        <w:rPr>
          <w:rFonts w:ascii="Trebuchet MS" w:hAnsi="Trebuchet MS"/>
          <w:noProof/>
          <w:color w:val="0070C0"/>
          <w:lang w:val="fr-FR" w:eastAsia="fr-FR"/>
        </w:rPr>
        <w:pict>
          <v:rect id="Rectangle 36" o:spid="_x0000_s1031" style="position:absolute;margin-left:193.4pt;margin-top:56.65pt;width:322.3pt;height:589.35pt;z-index:251655168;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" fillcolor="window" strokecolor="#948a54" strokeweight="1.25pt">
            <v:path arrowok="t"/>
            <w10:wrap anchorx="page" anchory="page"/>
          </v:rect>
        </w:pict>
      </w:r>
      <w:r w:rsidRPr="00824EF1">
        <w:rPr>
          <w:rFonts w:ascii="Trebuchet MS" w:hAnsi="Trebuchet MS"/>
          <w:noProof/>
          <w:color w:val="0070C0"/>
          <w:lang w:val="fr-FR" w:eastAsia="fr-FR"/>
        </w:rPr>
        <w:pict>
          <v:rect id="Rectangle 37" o:spid="_x0000_s1030" style="position:absolute;margin-left:270.85pt;margin-top:580.9pt;width:220.25pt;height:9.35pt;z-index:251658240;visibility:visible;mso-position-horizontal-relative:page;mso-position-vertical-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" fillcolor="#4f81bd" stroked="f" strokeweight="2pt">
            <v:path arrowok="t"/>
            <w10:wrap anchorx="page" anchory="page"/>
          </v:rect>
        </w:pict>
      </w:r>
    </w:p>
    <w:p w:rsidR="005419FA" w:rsidRPr="00206E29" w:rsidRDefault="005419FA" w:rsidP="002B5E45">
      <w:pPr>
        <w:ind w:right="284"/>
        <w:rPr>
          <w:rFonts w:ascii="Trebuchet MS" w:hAnsi="Trebuchet MS"/>
          <w:b/>
          <w:color w:val="0070C0"/>
          <w:sz w:val="24"/>
          <w:szCs w:val="24"/>
          <w:lang w:val="fr-FR"/>
        </w:rPr>
      </w:pPr>
    </w:p>
    <w:p w:rsidR="005419FA" w:rsidRPr="00206E29" w:rsidRDefault="005419FA" w:rsidP="002B5E45">
      <w:pPr>
        <w:ind w:right="284"/>
        <w:rPr>
          <w:rFonts w:ascii="Trebuchet MS" w:hAnsi="Trebuchet MS"/>
          <w:b/>
          <w:color w:val="0070C0"/>
          <w:sz w:val="24"/>
          <w:szCs w:val="24"/>
          <w:lang w:val="fr-FR"/>
        </w:rPr>
      </w:pPr>
    </w:p>
    <w:p w:rsidR="005419FA" w:rsidRPr="00206E29" w:rsidRDefault="005419FA" w:rsidP="002B5E45">
      <w:pPr>
        <w:ind w:right="284"/>
        <w:rPr>
          <w:rFonts w:ascii="Trebuchet MS" w:hAnsi="Trebuchet MS"/>
          <w:b/>
          <w:color w:val="0070C0"/>
          <w:sz w:val="24"/>
          <w:szCs w:val="24"/>
          <w:lang w:val="fr-FR"/>
        </w:rPr>
      </w:pPr>
    </w:p>
    <w:p w:rsidR="005419FA" w:rsidRPr="00206E29" w:rsidRDefault="00824EF1" w:rsidP="002B5E45">
      <w:pPr>
        <w:ind w:right="284"/>
        <w:rPr>
          <w:rFonts w:ascii="Trebuchet MS" w:hAnsi="Trebuchet MS"/>
          <w:b/>
          <w:color w:val="0070C0"/>
          <w:sz w:val="24"/>
          <w:szCs w:val="24"/>
          <w:lang w:val="fr-FR"/>
        </w:rPr>
      </w:pPr>
      <w:r w:rsidRPr="00824EF1">
        <w:rPr>
          <w:rFonts w:ascii="Trebuchet MS" w:hAnsi="Trebuchet MS"/>
          <w:noProof/>
          <w:color w:val="0070C0"/>
          <w:lang w:val="fr-FR" w:eastAsia="fr-FR"/>
        </w:rPr>
        <w:pict>
          <v:shapetype id="_x0000_t202" coordsize="21600,21600" o:spt="202" path="m,l,21600r21600,l21600,xe">
            <v:stroke joinstyle="miter"/>
            <v:path gradientshapeok="t" o:connecttype="rect"/>
          </v:shapetype>
          <v:shape id="Zone de texte 39" o:spid="_x0000_s1028" type="#_x0000_t202" style="position:absolute;margin-left:215.25pt;margin-top:185.45pt;width:275.85pt;height:332.35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" filled="f" stroked="f" strokeweight=".5pt">
            <v:path arrowok="t"/>
            <v:textbox>
              <w:txbxContent>
                <w:p w:rsidR="00385053" w:rsidRPr="00857FBB" w:rsidRDefault="00385053" w:rsidP="005419FA">
                  <w:pPr>
                    <w:jc w:val="center"/>
                    <w:rPr>
                      <w:rFonts w:ascii="Cambria" w:hAnsi="Cambria"/>
                      <w:color w:val="632423"/>
                      <w:sz w:val="48"/>
                      <w:szCs w:val="48"/>
                      <w:lang w:val="fr-FR"/>
                    </w:rPr>
                  </w:pPr>
                  <w:r w:rsidRPr="00857FBB">
                    <w:rPr>
                      <w:rFonts w:ascii="Cambria" w:hAnsi="Cambria"/>
                      <w:color w:val="632423"/>
                      <w:sz w:val="48"/>
                      <w:szCs w:val="48"/>
                      <w:lang w:val="fr-FR"/>
                    </w:rPr>
                    <w:t xml:space="preserve">REGLEMENTATION </w:t>
                  </w:r>
                </w:p>
                <w:p w:rsidR="00385053" w:rsidRPr="00857FBB" w:rsidRDefault="00385053" w:rsidP="005419FA">
                  <w:pPr>
                    <w:jc w:val="center"/>
                    <w:rPr>
                      <w:rFonts w:ascii="Cambria" w:hAnsi="Cambria"/>
                      <w:color w:val="632423"/>
                      <w:sz w:val="48"/>
                      <w:szCs w:val="48"/>
                      <w:lang w:val="fr-FR"/>
                    </w:rPr>
                  </w:pPr>
                  <w:r w:rsidRPr="00857FBB">
                    <w:rPr>
                      <w:rFonts w:ascii="Cambria" w:hAnsi="Cambria"/>
                      <w:color w:val="632423"/>
                      <w:sz w:val="48"/>
                      <w:szCs w:val="48"/>
                      <w:lang w:val="fr-FR"/>
                    </w:rPr>
                    <w:t xml:space="preserve">DU </w:t>
                  </w:r>
                </w:p>
                <w:p w:rsidR="00385053" w:rsidRPr="00857FBB" w:rsidRDefault="00385053" w:rsidP="005419FA">
                  <w:pPr>
                    <w:jc w:val="center"/>
                    <w:rPr>
                      <w:rFonts w:ascii="Cambria" w:hAnsi="Cambria"/>
                      <w:color w:val="632423"/>
                      <w:sz w:val="48"/>
                      <w:szCs w:val="48"/>
                      <w:lang w:val="fr-FR"/>
                    </w:rPr>
                  </w:pPr>
                  <w:r w:rsidRPr="00857FBB">
                    <w:rPr>
                      <w:rFonts w:ascii="Cambria" w:hAnsi="Cambria"/>
                      <w:color w:val="632423"/>
                      <w:sz w:val="48"/>
                      <w:szCs w:val="48"/>
                      <w:lang w:val="fr-FR"/>
                    </w:rPr>
                    <w:t xml:space="preserve">CHANGE </w:t>
                  </w:r>
                </w:p>
                <w:p w:rsidR="00385053" w:rsidRPr="00857FBB" w:rsidRDefault="00385053" w:rsidP="005419FA">
                  <w:pPr>
                    <w:jc w:val="center"/>
                    <w:rPr>
                      <w:rFonts w:ascii="Cambria" w:hAnsi="Cambria"/>
                      <w:color w:val="632423"/>
                      <w:sz w:val="48"/>
                      <w:szCs w:val="48"/>
                      <w:lang w:val="fr-FR"/>
                    </w:rPr>
                  </w:pPr>
                  <w:r w:rsidRPr="00857FBB">
                    <w:rPr>
                      <w:rFonts w:ascii="Cambria" w:hAnsi="Cambria"/>
                      <w:color w:val="632423"/>
                      <w:sz w:val="48"/>
                      <w:szCs w:val="48"/>
                      <w:lang w:val="fr-FR"/>
                    </w:rPr>
                    <w:t xml:space="preserve">EN </w:t>
                  </w:r>
                </w:p>
                <w:p w:rsidR="00385053" w:rsidRPr="00857FBB" w:rsidRDefault="00385053" w:rsidP="005419FA">
                  <w:pPr>
                    <w:jc w:val="center"/>
                    <w:rPr>
                      <w:rFonts w:ascii="Cambria" w:hAnsi="Cambria"/>
                      <w:color w:val="632423"/>
                      <w:sz w:val="48"/>
                      <w:szCs w:val="48"/>
                      <w:lang w:val="fr-FR"/>
                    </w:rPr>
                  </w:pPr>
                  <w:r w:rsidRPr="00857FBB">
                    <w:rPr>
                      <w:rFonts w:ascii="Cambria" w:hAnsi="Cambria"/>
                      <w:color w:val="632423"/>
                      <w:sz w:val="48"/>
                      <w:szCs w:val="48"/>
                      <w:lang w:val="fr-FR"/>
                    </w:rPr>
                    <w:t>REPUBLIQUE</w:t>
                  </w:r>
                </w:p>
                <w:p w:rsidR="00385053" w:rsidRPr="00857FBB" w:rsidRDefault="00385053" w:rsidP="005419FA">
                  <w:pPr>
                    <w:jc w:val="center"/>
                    <w:rPr>
                      <w:rFonts w:ascii="Cambria" w:hAnsi="Cambria"/>
                      <w:color w:val="632423"/>
                      <w:sz w:val="48"/>
                      <w:szCs w:val="48"/>
                      <w:lang w:val="fr-FR"/>
                    </w:rPr>
                  </w:pPr>
                  <w:r w:rsidRPr="00857FBB">
                    <w:rPr>
                      <w:rFonts w:ascii="Cambria" w:hAnsi="Cambria"/>
                      <w:color w:val="632423"/>
                      <w:sz w:val="48"/>
                      <w:szCs w:val="48"/>
                      <w:lang w:val="fr-FR"/>
                    </w:rPr>
                    <w:t xml:space="preserve"> DEMOCRATIQUE </w:t>
                  </w:r>
                </w:p>
                <w:p w:rsidR="00385053" w:rsidRPr="00857FBB" w:rsidRDefault="00385053" w:rsidP="005419FA">
                  <w:pPr>
                    <w:jc w:val="center"/>
                    <w:rPr>
                      <w:rFonts w:ascii="Cambria" w:hAnsi="Cambria"/>
                      <w:color w:val="632423"/>
                      <w:sz w:val="48"/>
                      <w:szCs w:val="48"/>
                    </w:rPr>
                  </w:pPr>
                  <w:r w:rsidRPr="00857FBB">
                    <w:rPr>
                      <w:rFonts w:ascii="Cambria" w:hAnsi="Cambria"/>
                      <w:color w:val="632423"/>
                      <w:sz w:val="48"/>
                      <w:szCs w:val="48"/>
                    </w:rPr>
                    <w:t xml:space="preserve">DU </w:t>
                  </w:r>
                </w:p>
                <w:p w:rsidR="00385053" w:rsidRPr="00857FBB" w:rsidRDefault="00385053" w:rsidP="005419FA">
                  <w:pPr>
                    <w:jc w:val="center"/>
                    <w:rPr>
                      <w:rFonts w:ascii="Cambria" w:hAnsi="Cambria"/>
                      <w:color w:val="632423"/>
                      <w:sz w:val="48"/>
                      <w:szCs w:val="48"/>
                    </w:rPr>
                  </w:pPr>
                  <w:r w:rsidRPr="00857FBB">
                    <w:rPr>
                      <w:rFonts w:ascii="Cambria" w:hAnsi="Cambria"/>
                      <w:color w:val="632423"/>
                      <w:sz w:val="48"/>
                      <w:szCs w:val="48"/>
                    </w:rPr>
                    <w:t>CONGO</w:t>
                  </w:r>
                </w:p>
                <w:p w:rsidR="00385053" w:rsidRPr="005422F6" w:rsidRDefault="00385053" w:rsidP="005419FA">
                  <w:pPr>
                    <w:rPr>
                      <w:rFonts w:ascii="Cambria" w:hAnsi="Cambria"/>
                      <w:color w:val="1F497D"/>
                      <w:sz w:val="32"/>
                      <w:szCs w:val="32"/>
                    </w:rPr>
                  </w:pPr>
                </w:p>
              </w:txbxContent>
            </v:textbox>
            <w10:wrap type="square" anchorx="page" anchory="page"/>
          </v:shape>
        </w:pict>
      </w:r>
    </w:p>
    <w:p w:rsidR="005419FA" w:rsidRPr="00206E29" w:rsidRDefault="005419FA" w:rsidP="002B5E45">
      <w:pPr>
        <w:ind w:right="284"/>
        <w:rPr>
          <w:rFonts w:ascii="Trebuchet MS" w:hAnsi="Trebuchet MS"/>
          <w:b/>
          <w:color w:val="0070C0"/>
          <w:sz w:val="24"/>
          <w:szCs w:val="24"/>
          <w:lang w:val="fr-FR"/>
        </w:rPr>
      </w:pPr>
    </w:p>
    <w:p w:rsidR="005419FA" w:rsidRPr="00206E29" w:rsidRDefault="005419FA" w:rsidP="002B5E45">
      <w:pPr>
        <w:ind w:right="284"/>
        <w:rPr>
          <w:rFonts w:ascii="Trebuchet MS" w:hAnsi="Trebuchet MS"/>
          <w:b/>
          <w:color w:val="0070C0"/>
          <w:sz w:val="24"/>
          <w:szCs w:val="24"/>
          <w:lang w:val="fr-FR"/>
        </w:rPr>
      </w:pPr>
    </w:p>
    <w:p w:rsidR="005419FA" w:rsidRPr="00206E29" w:rsidRDefault="005419FA" w:rsidP="002B5E45">
      <w:pPr>
        <w:ind w:right="284"/>
        <w:rPr>
          <w:rFonts w:ascii="Trebuchet MS" w:hAnsi="Trebuchet MS"/>
          <w:b/>
          <w:color w:val="0070C0"/>
          <w:sz w:val="24"/>
          <w:szCs w:val="24"/>
          <w:lang w:val="fr-FR"/>
        </w:rPr>
      </w:pPr>
    </w:p>
    <w:p w:rsidR="005419FA" w:rsidRPr="00206E29" w:rsidRDefault="005419FA" w:rsidP="002B5E45">
      <w:pPr>
        <w:ind w:right="284"/>
        <w:rPr>
          <w:rFonts w:ascii="Trebuchet MS" w:hAnsi="Trebuchet MS"/>
          <w:b/>
          <w:color w:val="0070C0"/>
          <w:sz w:val="24"/>
          <w:szCs w:val="24"/>
          <w:lang w:val="fr-FR"/>
        </w:rPr>
      </w:pPr>
    </w:p>
    <w:p w:rsidR="005419FA" w:rsidRPr="00206E29" w:rsidRDefault="005419FA" w:rsidP="002B5E45">
      <w:pPr>
        <w:ind w:right="284"/>
        <w:rPr>
          <w:rFonts w:ascii="Trebuchet MS" w:hAnsi="Trebuchet MS"/>
          <w:b/>
          <w:color w:val="0070C0"/>
          <w:sz w:val="24"/>
          <w:szCs w:val="24"/>
          <w:lang w:val="fr-FR"/>
        </w:rPr>
      </w:pPr>
    </w:p>
    <w:p w:rsidR="005419FA" w:rsidRPr="00206E29" w:rsidRDefault="005419FA" w:rsidP="002B5E45">
      <w:pPr>
        <w:ind w:right="284"/>
        <w:rPr>
          <w:rFonts w:ascii="Trebuchet MS" w:hAnsi="Trebuchet MS"/>
          <w:b/>
          <w:color w:val="0070C0"/>
          <w:sz w:val="24"/>
          <w:szCs w:val="24"/>
          <w:lang w:val="fr-FR"/>
        </w:rPr>
      </w:pPr>
    </w:p>
    <w:p w:rsidR="005419FA" w:rsidRPr="00206E29" w:rsidRDefault="005419FA" w:rsidP="002B5E45">
      <w:pPr>
        <w:ind w:right="284"/>
        <w:rPr>
          <w:rFonts w:ascii="Trebuchet MS" w:hAnsi="Trebuchet MS"/>
          <w:b/>
          <w:color w:val="0070C0"/>
          <w:sz w:val="24"/>
          <w:szCs w:val="24"/>
          <w:lang w:val="fr-FR"/>
        </w:rPr>
      </w:pPr>
    </w:p>
    <w:p w:rsidR="005419FA" w:rsidRPr="00206E29" w:rsidRDefault="005419FA" w:rsidP="002B5E45">
      <w:pPr>
        <w:ind w:right="284"/>
        <w:rPr>
          <w:rFonts w:ascii="Trebuchet MS" w:hAnsi="Trebuchet MS"/>
          <w:b/>
          <w:color w:val="0070C0"/>
          <w:sz w:val="24"/>
          <w:szCs w:val="24"/>
          <w:lang w:val="fr-FR"/>
        </w:rPr>
      </w:pPr>
    </w:p>
    <w:p w:rsidR="005419FA" w:rsidRPr="00206E29" w:rsidRDefault="005419FA" w:rsidP="002B5E45">
      <w:pPr>
        <w:ind w:right="284"/>
        <w:rPr>
          <w:rFonts w:ascii="Trebuchet MS" w:hAnsi="Trebuchet MS"/>
          <w:b/>
          <w:color w:val="0070C0"/>
          <w:sz w:val="24"/>
          <w:szCs w:val="24"/>
          <w:lang w:val="fr-FR"/>
        </w:rPr>
      </w:pPr>
    </w:p>
    <w:p w:rsidR="005419FA" w:rsidRPr="00206E29" w:rsidRDefault="005419FA" w:rsidP="002B5E45">
      <w:pPr>
        <w:ind w:right="284"/>
        <w:rPr>
          <w:rFonts w:ascii="Trebuchet MS" w:hAnsi="Trebuchet MS"/>
          <w:b/>
          <w:color w:val="0070C0"/>
          <w:sz w:val="24"/>
          <w:szCs w:val="24"/>
          <w:lang w:val="fr-FR"/>
        </w:rPr>
      </w:pPr>
    </w:p>
    <w:p w:rsidR="005419FA" w:rsidRPr="00206E29" w:rsidRDefault="005419FA" w:rsidP="002B5E45">
      <w:pPr>
        <w:ind w:right="284"/>
        <w:rPr>
          <w:rFonts w:ascii="Trebuchet MS" w:hAnsi="Trebuchet MS"/>
          <w:b/>
          <w:color w:val="0070C0"/>
          <w:sz w:val="24"/>
          <w:szCs w:val="24"/>
          <w:lang w:val="fr-FR"/>
        </w:rPr>
      </w:pPr>
    </w:p>
    <w:p w:rsidR="005419FA" w:rsidRPr="00206E29" w:rsidRDefault="005419FA" w:rsidP="002B5E45">
      <w:pPr>
        <w:ind w:right="284"/>
        <w:rPr>
          <w:rFonts w:ascii="Trebuchet MS" w:hAnsi="Trebuchet MS"/>
          <w:b/>
          <w:color w:val="0070C0"/>
          <w:sz w:val="24"/>
          <w:szCs w:val="24"/>
          <w:lang w:val="fr-FR"/>
        </w:rPr>
      </w:pPr>
    </w:p>
    <w:p w:rsidR="005419FA" w:rsidRPr="00206E29" w:rsidRDefault="00824EF1" w:rsidP="002B5E45">
      <w:pPr>
        <w:ind w:right="284"/>
        <w:rPr>
          <w:rFonts w:ascii="Trebuchet MS" w:hAnsi="Trebuchet MS"/>
          <w:b/>
          <w:color w:val="0070C0"/>
          <w:sz w:val="24"/>
          <w:szCs w:val="24"/>
          <w:lang w:val="fr-FR"/>
        </w:rPr>
      </w:pPr>
      <w:r w:rsidRPr="00824EF1">
        <w:rPr>
          <w:rFonts w:ascii="Trebuchet MS" w:hAnsi="Trebuchet MS"/>
          <w:noProof/>
          <w:color w:val="0070C0"/>
          <w:lang w:val="fr-FR" w:eastAsia="fr-FR"/>
        </w:rPr>
        <w:pict>
          <v:shape id="Zone de texte 33" o:spid="_x0000_s1029" type="#_x0000_t202" style="position:absolute;margin-left:272.95pt;margin-top:555.65pt;width:214.3pt;height:24.3pt;z-index:251660288;visibility:visible;mso-position-horizontal-relative:page;mso-position-vertical-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" filled="f" stroked="f" strokeweight=".5pt">
            <v:path arrowok="t"/>
            <v:textbox style="mso-fit-shape-to-text:t">
              <w:txbxContent>
                <w:p w:rsidR="00385053" w:rsidRPr="00092006" w:rsidRDefault="00385053" w:rsidP="005419FA">
                  <w:pPr>
                    <w:pStyle w:val="Sansinterligne"/>
                    <w:jc w:val="center"/>
                    <w:rPr>
                      <w:color w:val="1F497D"/>
                      <w:sz w:val="28"/>
                      <w:szCs w:val="28"/>
                    </w:rPr>
                  </w:pPr>
                  <w:r w:rsidRPr="00092006">
                    <w:rPr>
                      <w:color w:val="1F497D"/>
                      <w:sz w:val="28"/>
                      <w:szCs w:val="28"/>
                    </w:rPr>
                    <w:t>Edition</w:t>
                  </w:r>
                  <w:r>
                    <w:rPr>
                      <w:color w:val="1F497D"/>
                      <w:sz w:val="28"/>
                      <w:szCs w:val="28"/>
                    </w:rPr>
                    <w:t xml:space="preserve"> février</w:t>
                  </w:r>
                  <w:r w:rsidRPr="00092006">
                    <w:rPr>
                      <w:color w:val="1F497D"/>
                      <w:sz w:val="28"/>
                      <w:szCs w:val="28"/>
                    </w:rPr>
                    <w:t xml:space="preserve">  201</w:t>
                  </w:r>
                  <w:r>
                    <w:rPr>
                      <w:color w:val="1F497D"/>
                      <w:sz w:val="28"/>
                      <w:szCs w:val="28"/>
                    </w:rPr>
                    <w:t>4</w:t>
                  </w:r>
                </w:p>
              </w:txbxContent>
            </v:textbox>
            <w10:wrap type="square" anchorx="page" anchory="page"/>
          </v:shape>
        </w:pict>
      </w:r>
    </w:p>
    <w:p w:rsidR="005419FA" w:rsidRPr="00206E29" w:rsidRDefault="005419FA" w:rsidP="002B5E45">
      <w:pPr>
        <w:ind w:right="284"/>
        <w:rPr>
          <w:rFonts w:ascii="Trebuchet MS" w:hAnsi="Trebuchet MS"/>
          <w:b/>
          <w:color w:val="0070C0"/>
          <w:sz w:val="24"/>
          <w:szCs w:val="24"/>
          <w:lang w:val="fr-FR"/>
        </w:rPr>
      </w:pPr>
    </w:p>
    <w:p w:rsidR="005419FA" w:rsidRPr="00206E29" w:rsidRDefault="005419FA" w:rsidP="002B5E45">
      <w:pPr>
        <w:ind w:right="284"/>
        <w:rPr>
          <w:rFonts w:ascii="Trebuchet MS" w:hAnsi="Trebuchet MS"/>
          <w:b/>
          <w:color w:val="0070C0"/>
          <w:sz w:val="24"/>
          <w:szCs w:val="24"/>
          <w:lang w:val="fr-FR"/>
        </w:rPr>
      </w:pPr>
    </w:p>
    <w:p w:rsidR="005419FA" w:rsidRPr="00206E29" w:rsidRDefault="005419FA" w:rsidP="002B5E45">
      <w:pPr>
        <w:ind w:right="284"/>
        <w:rPr>
          <w:rFonts w:ascii="Trebuchet MS" w:hAnsi="Trebuchet MS"/>
          <w:b/>
          <w:color w:val="0070C0"/>
          <w:sz w:val="24"/>
          <w:szCs w:val="24"/>
          <w:lang w:val="fr-FR"/>
        </w:rPr>
      </w:pPr>
    </w:p>
    <w:p w:rsidR="005419FA" w:rsidRPr="00206E29" w:rsidRDefault="005419FA" w:rsidP="002B5E45">
      <w:pPr>
        <w:ind w:right="284"/>
        <w:rPr>
          <w:rFonts w:ascii="Trebuchet MS" w:hAnsi="Trebuchet MS"/>
          <w:b/>
          <w:color w:val="0070C0"/>
          <w:sz w:val="24"/>
          <w:szCs w:val="24"/>
          <w:lang w:val="fr-FR"/>
        </w:rPr>
      </w:pPr>
    </w:p>
    <w:p w:rsidR="005419FA" w:rsidRPr="00206E29" w:rsidRDefault="005419FA" w:rsidP="002B5E45">
      <w:pPr>
        <w:ind w:right="284"/>
        <w:rPr>
          <w:rFonts w:ascii="Trebuchet MS" w:hAnsi="Trebuchet MS"/>
          <w:b/>
          <w:color w:val="0070C0"/>
          <w:sz w:val="24"/>
          <w:szCs w:val="24"/>
          <w:lang w:val="fr-FR"/>
        </w:rPr>
      </w:pPr>
    </w:p>
    <w:p w:rsidR="00206E29" w:rsidRDefault="00206E29" w:rsidP="002B5E45">
      <w:pPr>
        <w:pStyle w:val="Sansinterligne"/>
        <w:ind w:right="284"/>
        <w:jc w:val="center"/>
        <w:rPr>
          <w:rFonts w:ascii="Trebuchet MS" w:hAnsi="Trebuchet MS"/>
          <w:b/>
          <w:sz w:val="36"/>
          <w:szCs w:val="36"/>
        </w:rPr>
      </w:pPr>
    </w:p>
    <w:p w:rsidR="00463F72" w:rsidRDefault="00463F72" w:rsidP="002B5E45">
      <w:pPr>
        <w:pStyle w:val="Sansinterligne"/>
        <w:ind w:right="284"/>
        <w:jc w:val="center"/>
        <w:rPr>
          <w:rFonts w:ascii="Trebuchet MS" w:hAnsi="Trebuchet MS"/>
          <w:b/>
          <w:sz w:val="36"/>
          <w:szCs w:val="36"/>
        </w:rPr>
      </w:pPr>
    </w:p>
    <w:p w:rsidR="005419FA" w:rsidRPr="00A636BC" w:rsidRDefault="005419FA" w:rsidP="002B5E45">
      <w:pPr>
        <w:pStyle w:val="Titre1"/>
        <w:ind w:right="284"/>
        <w:jc w:val="center"/>
        <w:rPr>
          <w:rFonts w:ascii="Trebuchet MS" w:hAnsi="Trebuchet MS"/>
        </w:rPr>
      </w:pPr>
      <w:r w:rsidRPr="00A636BC">
        <w:rPr>
          <w:rFonts w:ascii="Trebuchet MS" w:hAnsi="Trebuchet MS"/>
        </w:rPr>
        <w:lastRenderedPageBreak/>
        <w:t>TABLE DES MATIERES</w:t>
      </w:r>
    </w:p>
    <w:p w:rsidR="005419FA" w:rsidRPr="00206E29" w:rsidRDefault="005419FA" w:rsidP="002B5E45">
      <w:pPr>
        <w:pStyle w:val="Sansinterligne"/>
        <w:ind w:right="284"/>
        <w:jc w:val="center"/>
        <w:rPr>
          <w:rFonts w:ascii="Trebuchet MS" w:hAnsi="Trebuchet MS"/>
          <w:b/>
          <w:sz w:val="36"/>
          <w:szCs w:val="36"/>
        </w:rPr>
      </w:pPr>
    </w:p>
    <w:p w:rsidR="005419FA" w:rsidRPr="00206E29" w:rsidRDefault="005419FA" w:rsidP="002B5E45">
      <w:pPr>
        <w:spacing w:after="0" w:line="240" w:lineRule="auto"/>
        <w:ind w:right="284"/>
        <w:rPr>
          <w:rFonts w:ascii="Trebuchet MS" w:eastAsia="Times New Roman" w:hAnsi="Trebuchet MS"/>
          <w:b/>
          <w:bCs/>
          <w:sz w:val="32"/>
          <w:szCs w:val="32"/>
          <w:u w:val="single"/>
          <w:lang w:val="fr-FR" w:eastAsia="fr-FR"/>
        </w:rPr>
      </w:pPr>
    </w:p>
    <w:p w:rsidR="00562A4C" w:rsidRPr="007E77FF" w:rsidRDefault="00824EF1" w:rsidP="002B5E45">
      <w:pPr>
        <w:pStyle w:val="TM1"/>
        <w:tabs>
          <w:tab w:val="right" w:leader="dot" w:pos="10174"/>
        </w:tabs>
        <w:ind w:right="284"/>
        <w:rPr>
          <w:rFonts w:eastAsia="Times New Roman"/>
          <w:noProof/>
          <w:lang w:val="fr-FR" w:eastAsia="fr-FR"/>
        </w:rPr>
      </w:pPr>
      <w:r>
        <w:rPr>
          <w:rFonts w:ascii="Trebuchet MS" w:hAnsi="Trebuchet MS"/>
          <w:sz w:val="28"/>
          <w:szCs w:val="28"/>
        </w:rPr>
        <w:fldChar w:fldCharType="begin"/>
      </w:r>
      <w:r w:rsidR="00E92114">
        <w:rPr>
          <w:rFonts w:ascii="Trebuchet MS" w:hAnsi="Trebuchet MS"/>
          <w:sz w:val="28"/>
          <w:szCs w:val="28"/>
        </w:rPr>
        <w:instrText xml:space="preserve"> TOC \o "1-3" \h \z \u </w:instrText>
      </w:r>
      <w:r>
        <w:rPr>
          <w:rFonts w:ascii="Trebuchet MS" w:hAnsi="Trebuchet MS"/>
          <w:sz w:val="28"/>
          <w:szCs w:val="28"/>
        </w:rPr>
        <w:fldChar w:fldCharType="separate"/>
      </w:r>
      <w:hyperlink w:anchor="_Toc379362157" w:history="1">
        <w:r w:rsidR="00562A4C">
          <w:rPr>
            <w:rStyle w:val="Lienhypertexte"/>
            <w:rFonts w:ascii="Trebuchet MS" w:hAnsi="Trebuchet MS"/>
            <w:noProof/>
            <w:lang w:val="fr-FR"/>
          </w:rPr>
          <w:t>VISA.</w:t>
        </w:r>
        <w:r w:rsidR="00562A4C">
          <w:rPr>
            <w:noProof/>
            <w:webHidden/>
          </w:rPr>
          <w:tab/>
        </w:r>
        <w:r>
          <w:rPr>
            <w:noProof/>
            <w:webHidden/>
          </w:rPr>
          <w:fldChar w:fldCharType="begin"/>
        </w:r>
        <w:r w:rsidR="00562A4C">
          <w:rPr>
            <w:noProof/>
            <w:webHidden/>
          </w:rPr>
          <w:instrText xml:space="preserve"> PAGEREF _Toc379362157 \h </w:instrText>
        </w:r>
        <w:r>
          <w:rPr>
            <w:noProof/>
            <w:webHidden/>
          </w:rPr>
        </w:r>
        <w:r>
          <w:rPr>
            <w:noProof/>
            <w:webHidden/>
          </w:rPr>
          <w:fldChar w:fldCharType="separate"/>
        </w:r>
        <w:r w:rsidR="00385053">
          <w:rPr>
            <w:noProof/>
            <w:webHidden/>
          </w:rPr>
          <w:t>4</w:t>
        </w:r>
        <w:r>
          <w:rPr>
            <w:noProof/>
            <w:webHidden/>
          </w:rPr>
          <w:fldChar w:fldCharType="end"/>
        </w:r>
      </w:hyperlink>
    </w:p>
    <w:p w:rsidR="00562A4C" w:rsidRPr="007E77FF" w:rsidRDefault="00824EF1" w:rsidP="002B5E45">
      <w:pPr>
        <w:pStyle w:val="TM1"/>
        <w:tabs>
          <w:tab w:val="right" w:leader="dot" w:pos="10174"/>
        </w:tabs>
        <w:ind w:right="284"/>
        <w:rPr>
          <w:rFonts w:eastAsia="Times New Roman"/>
          <w:noProof/>
          <w:lang w:val="fr-FR" w:eastAsia="fr-FR"/>
        </w:rPr>
      </w:pPr>
      <w:hyperlink w:anchor="_Toc379362158" w:history="1">
        <w:r w:rsidR="00562A4C" w:rsidRPr="001A6C55">
          <w:rPr>
            <w:rStyle w:val="Lienhypertexte"/>
            <w:rFonts w:ascii="Trebuchet MS" w:hAnsi="Trebuchet MS"/>
            <w:noProof/>
            <w:lang w:val="fr-FR" w:eastAsia="fr-FR"/>
          </w:rPr>
          <w:t>Chapitre I : DES DISPOSITIONS GENERALES</w:t>
        </w:r>
        <w:r w:rsidR="00562A4C">
          <w:rPr>
            <w:noProof/>
            <w:webHidden/>
          </w:rPr>
          <w:tab/>
        </w:r>
        <w:r>
          <w:rPr>
            <w:noProof/>
            <w:webHidden/>
          </w:rPr>
          <w:fldChar w:fldCharType="begin"/>
        </w:r>
        <w:r w:rsidR="00562A4C">
          <w:rPr>
            <w:noProof/>
            <w:webHidden/>
          </w:rPr>
          <w:instrText xml:space="preserve"> PAGEREF _Toc379362158 \h </w:instrText>
        </w:r>
        <w:r>
          <w:rPr>
            <w:noProof/>
            <w:webHidden/>
          </w:rPr>
        </w:r>
        <w:r>
          <w:rPr>
            <w:noProof/>
            <w:webHidden/>
          </w:rPr>
          <w:fldChar w:fldCharType="separate"/>
        </w:r>
        <w:r w:rsidR="00385053">
          <w:rPr>
            <w:noProof/>
            <w:webHidden/>
          </w:rPr>
          <w:t>5</w:t>
        </w:r>
        <w:r>
          <w:rPr>
            <w:noProof/>
            <w:webHidden/>
          </w:rPr>
          <w:fldChar w:fldCharType="end"/>
        </w:r>
      </w:hyperlink>
    </w:p>
    <w:p w:rsidR="00562A4C" w:rsidRPr="007E77FF" w:rsidRDefault="00824EF1" w:rsidP="002B5E45">
      <w:pPr>
        <w:pStyle w:val="TM2"/>
        <w:tabs>
          <w:tab w:val="right" w:leader="dot" w:pos="10174"/>
        </w:tabs>
        <w:ind w:right="284"/>
        <w:rPr>
          <w:rFonts w:eastAsia="Times New Roman"/>
          <w:noProof/>
          <w:lang w:val="fr-FR" w:eastAsia="fr-FR"/>
        </w:rPr>
      </w:pPr>
      <w:hyperlink w:anchor="_Toc379362159" w:history="1">
        <w:r w:rsidR="00562A4C" w:rsidRPr="001A6C55">
          <w:rPr>
            <w:rStyle w:val="Lienhypertexte"/>
            <w:rFonts w:ascii="Trebuchet MS" w:hAnsi="Trebuchet MS"/>
            <w:noProof/>
            <w:lang w:val="fr-FR" w:eastAsia="fr-FR"/>
          </w:rPr>
          <w:t>SECTION 1 : DES  DEFINITIONS</w:t>
        </w:r>
        <w:r w:rsidR="00562A4C">
          <w:rPr>
            <w:noProof/>
            <w:webHidden/>
          </w:rPr>
          <w:tab/>
        </w:r>
        <w:r>
          <w:rPr>
            <w:noProof/>
            <w:webHidden/>
          </w:rPr>
          <w:fldChar w:fldCharType="begin"/>
        </w:r>
        <w:r w:rsidR="00562A4C">
          <w:rPr>
            <w:noProof/>
            <w:webHidden/>
          </w:rPr>
          <w:instrText xml:space="preserve"> PAGEREF _Toc379362159 \h </w:instrText>
        </w:r>
        <w:r>
          <w:rPr>
            <w:noProof/>
            <w:webHidden/>
          </w:rPr>
        </w:r>
        <w:r>
          <w:rPr>
            <w:noProof/>
            <w:webHidden/>
          </w:rPr>
          <w:fldChar w:fldCharType="separate"/>
        </w:r>
        <w:r w:rsidR="00385053">
          <w:rPr>
            <w:noProof/>
            <w:webHidden/>
          </w:rPr>
          <w:t>5</w:t>
        </w:r>
        <w:r>
          <w:rPr>
            <w:noProof/>
            <w:webHidden/>
          </w:rPr>
          <w:fldChar w:fldCharType="end"/>
        </w:r>
      </w:hyperlink>
    </w:p>
    <w:p w:rsidR="00562A4C" w:rsidRPr="007E77FF" w:rsidRDefault="00824EF1" w:rsidP="002B5E45">
      <w:pPr>
        <w:pStyle w:val="TM2"/>
        <w:tabs>
          <w:tab w:val="right" w:leader="dot" w:pos="10174"/>
        </w:tabs>
        <w:ind w:right="284"/>
        <w:rPr>
          <w:rFonts w:eastAsia="Times New Roman"/>
          <w:noProof/>
          <w:lang w:val="fr-FR" w:eastAsia="fr-FR"/>
        </w:rPr>
      </w:pPr>
      <w:hyperlink w:anchor="_Toc379362160" w:history="1">
        <w:r w:rsidR="00562A4C" w:rsidRPr="001A6C55">
          <w:rPr>
            <w:rStyle w:val="Lienhypertexte"/>
            <w:rFonts w:ascii="Trebuchet MS" w:hAnsi="Trebuchet MS"/>
            <w:noProof/>
            <w:lang w:val="fr-FR" w:eastAsia="fr-FR"/>
          </w:rPr>
          <w:t>SECTION 2 : DE LA DETENTION DES MONNAIES ETRANGERES</w:t>
        </w:r>
        <w:r w:rsidR="00562A4C">
          <w:rPr>
            <w:noProof/>
            <w:webHidden/>
          </w:rPr>
          <w:tab/>
        </w:r>
        <w:r>
          <w:rPr>
            <w:noProof/>
            <w:webHidden/>
          </w:rPr>
          <w:fldChar w:fldCharType="begin"/>
        </w:r>
        <w:r w:rsidR="00562A4C">
          <w:rPr>
            <w:noProof/>
            <w:webHidden/>
          </w:rPr>
          <w:instrText xml:space="preserve"> PAGEREF _Toc379362160 \h </w:instrText>
        </w:r>
        <w:r>
          <w:rPr>
            <w:noProof/>
            <w:webHidden/>
          </w:rPr>
        </w:r>
        <w:r>
          <w:rPr>
            <w:noProof/>
            <w:webHidden/>
          </w:rPr>
          <w:fldChar w:fldCharType="separate"/>
        </w:r>
        <w:r w:rsidR="00385053">
          <w:rPr>
            <w:noProof/>
            <w:webHidden/>
          </w:rPr>
          <w:t>10</w:t>
        </w:r>
        <w:r>
          <w:rPr>
            <w:noProof/>
            <w:webHidden/>
          </w:rPr>
          <w:fldChar w:fldCharType="end"/>
        </w:r>
      </w:hyperlink>
    </w:p>
    <w:p w:rsidR="00562A4C" w:rsidRPr="007E77FF" w:rsidRDefault="00824EF1" w:rsidP="002B5E45">
      <w:pPr>
        <w:pStyle w:val="TM2"/>
        <w:tabs>
          <w:tab w:val="right" w:leader="dot" w:pos="10174"/>
        </w:tabs>
        <w:ind w:right="284"/>
        <w:rPr>
          <w:rFonts w:eastAsia="Times New Roman"/>
          <w:noProof/>
          <w:lang w:val="fr-FR" w:eastAsia="fr-FR"/>
        </w:rPr>
      </w:pPr>
      <w:hyperlink w:anchor="_Toc379362161" w:history="1">
        <w:r w:rsidR="00562A4C" w:rsidRPr="001A6C55">
          <w:rPr>
            <w:rStyle w:val="Lienhypertexte"/>
            <w:rFonts w:ascii="Trebuchet MS" w:hAnsi="Trebuchet MS"/>
            <w:noProof/>
            <w:lang w:val="fr-FR" w:eastAsia="fr-FR"/>
          </w:rPr>
          <w:t>SECTION 3 : DES TRANSACTIONS ET DES PRESTATIONS   DE SERVICES EN  MONNAIES ETRANGERES</w:t>
        </w:r>
        <w:r w:rsidR="00562A4C">
          <w:rPr>
            <w:noProof/>
            <w:webHidden/>
          </w:rPr>
          <w:tab/>
        </w:r>
        <w:r>
          <w:rPr>
            <w:noProof/>
            <w:webHidden/>
          </w:rPr>
          <w:fldChar w:fldCharType="begin"/>
        </w:r>
        <w:r w:rsidR="00562A4C">
          <w:rPr>
            <w:noProof/>
            <w:webHidden/>
          </w:rPr>
          <w:instrText xml:space="preserve"> PAGEREF _Toc379362161 \h </w:instrText>
        </w:r>
        <w:r>
          <w:rPr>
            <w:noProof/>
            <w:webHidden/>
          </w:rPr>
        </w:r>
        <w:r>
          <w:rPr>
            <w:noProof/>
            <w:webHidden/>
          </w:rPr>
          <w:fldChar w:fldCharType="separate"/>
        </w:r>
        <w:r w:rsidR="00385053">
          <w:rPr>
            <w:noProof/>
            <w:webHidden/>
          </w:rPr>
          <w:t>11</w:t>
        </w:r>
        <w:r>
          <w:rPr>
            <w:noProof/>
            <w:webHidden/>
          </w:rPr>
          <w:fldChar w:fldCharType="end"/>
        </w:r>
      </w:hyperlink>
    </w:p>
    <w:p w:rsidR="00562A4C" w:rsidRPr="007E77FF" w:rsidRDefault="00824EF1" w:rsidP="002B5E45">
      <w:pPr>
        <w:pStyle w:val="TM2"/>
        <w:tabs>
          <w:tab w:val="right" w:leader="dot" w:pos="10174"/>
        </w:tabs>
        <w:ind w:right="284"/>
        <w:rPr>
          <w:rFonts w:eastAsia="Times New Roman"/>
          <w:noProof/>
          <w:lang w:val="fr-FR" w:eastAsia="fr-FR"/>
        </w:rPr>
      </w:pPr>
      <w:hyperlink w:anchor="_Toc379362162" w:history="1">
        <w:r w:rsidR="00562A4C" w:rsidRPr="001A6C55">
          <w:rPr>
            <w:rStyle w:val="Lienhypertexte"/>
            <w:rFonts w:ascii="Trebuchet MS" w:hAnsi="Trebuchet MS"/>
            <w:noProof/>
            <w:lang w:val="fr-FR" w:eastAsia="fr-FR"/>
          </w:rPr>
          <w:t>SECTION 4 : DES DONS ET LIBÉRALITÉS EN MONNAIES ÉTRANGÈRES</w:t>
        </w:r>
        <w:r w:rsidR="00562A4C">
          <w:rPr>
            <w:noProof/>
            <w:webHidden/>
          </w:rPr>
          <w:tab/>
        </w:r>
        <w:r>
          <w:rPr>
            <w:noProof/>
            <w:webHidden/>
          </w:rPr>
          <w:fldChar w:fldCharType="begin"/>
        </w:r>
        <w:r w:rsidR="00562A4C">
          <w:rPr>
            <w:noProof/>
            <w:webHidden/>
          </w:rPr>
          <w:instrText xml:space="preserve"> PAGEREF _Toc379362162 \h </w:instrText>
        </w:r>
        <w:r>
          <w:rPr>
            <w:noProof/>
            <w:webHidden/>
          </w:rPr>
        </w:r>
        <w:r>
          <w:rPr>
            <w:noProof/>
            <w:webHidden/>
          </w:rPr>
          <w:fldChar w:fldCharType="separate"/>
        </w:r>
        <w:r w:rsidR="00385053">
          <w:rPr>
            <w:noProof/>
            <w:webHidden/>
          </w:rPr>
          <w:t>12</w:t>
        </w:r>
        <w:r>
          <w:rPr>
            <w:noProof/>
            <w:webHidden/>
          </w:rPr>
          <w:fldChar w:fldCharType="end"/>
        </w:r>
      </w:hyperlink>
    </w:p>
    <w:p w:rsidR="00562A4C" w:rsidRPr="007E77FF" w:rsidRDefault="00824EF1" w:rsidP="002B5E45">
      <w:pPr>
        <w:pStyle w:val="TM2"/>
        <w:tabs>
          <w:tab w:val="right" w:leader="dot" w:pos="10174"/>
        </w:tabs>
        <w:ind w:right="284"/>
        <w:rPr>
          <w:rFonts w:eastAsia="Times New Roman"/>
          <w:noProof/>
          <w:lang w:val="fr-FR" w:eastAsia="fr-FR"/>
        </w:rPr>
      </w:pPr>
      <w:hyperlink w:anchor="_Toc379362163" w:history="1">
        <w:r w:rsidR="00562A4C" w:rsidRPr="001A6C55">
          <w:rPr>
            <w:rStyle w:val="Lienhypertexte"/>
            <w:rFonts w:ascii="Trebuchet MS" w:hAnsi="Trebuchet MS"/>
            <w:noProof/>
            <w:lang w:val="fr-FR" w:eastAsia="fr-FR"/>
          </w:rPr>
          <w:t>SECTION 5 : DU SUIVI DES OPÉRATIONS DE CHANGE</w:t>
        </w:r>
        <w:r w:rsidR="00562A4C">
          <w:rPr>
            <w:noProof/>
            <w:webHidden/>
          </w:rPr>
          <w:tab/>
        </w:r>
        <w:r>
          <w:rPr>
            <w:noProof/>
            <w:webHidden/>
          </w:rPr>
          <w:fldChar w:fldCharType="begin"/>
        </w:r>
        <w:r w:rsidR="00562A4C">
          <w:rPr>
            <w:noProof/>
            <w:webHidden/>
          </w:rPr>
          <w:instrText xml:space="preserve"> PAGEREF _Toc379362163 \h </w:instrText>
        </w:r>
        <w:r>
          <w:rPr>
            <w:noProof/>
            <w:webHidden/>
          </w:rPr>
        </w:r>
        <w:r>
          <w:rPr>
            <w:noProof/>
            <w:webHidden/>
          </w:rPr>
          <w:fldChar w:fldCharType="separate"/>
        </w:r>
        <w:r w:rsidR="00385053">
          <w:rPr>
            <w:noProof/>
            <w:webHidden/>
          </w:rPr>
          <w:t>13</w:t>
        </w:r>
        <w:r>
          <w:rPr>
            <w:noProof/>
            <w:webHidden/>
          </w:rPr>
          <w:fldChar w:fldCharType="end"/>
        </w:r>
      </w:hyperlink>
    </w:p>
    <w:p w:rsidR="00562A4C" w:rsidRPr="007E77FF" w:rsidRDefault="00824EF1" w:rsidP="002B5E45">
      <w:pPr>
        <w:pStyle w:val="TM2"/>
        <w:tabs>
          <w:tab w:val="right" w:leader="dot" w:pos="10174"/>
        </w:tabs>
        <w:ind w:right="284"/>
        <w:rPr>
          <w:rFonts w:eastAsia="Times New Roman"/>
          <w:noProof/>
          <w:lang w:val="fr-FR" w:eastAsia="fr-FR"/>
        </w:rPr>
      </w:pPr>
      <w:hyperlink w:anchor="_Toc379362164" w:history="1">
        <w:r w:rsidR="00562A4C" w:rsidRPr="001A6C55">
          <w:rPr>
            <w:rStyle w:val="Lienhypertexte"/>
            <w:rFonts w:ascii="Trebuchet MS" w:hAnsi="Trebuchet MS"/>
            <w:noProof/>
            <w:lang w:val="fr-FR" w:eastAsia="fr-FR"/>
          </w:rPr>
          <w:t>SECTION 6 : DES FRAIS ADMINISTRATIFS ET AUTRES</w:t>
        </w:r>
        <w:r w:rsidR="00562A4C">
          <w:rPr>
            <w:noProof/>
            <w:webHidden/>
          </w:rPr>
          <w:tab/>
        </w:r>
        <w:r>
          <w:rPr>
            <w:noProof/>
            <w:webHidden/>
          </w:rPr>
          <w:fldChar w:fldCharType="begin"/>
        </w:r>
        <w:r w:rsidR="00562A4C">
          <w:rPr>
            <w:noProof/>
            <w:webHidden/>
          </w:rPr>
          <w:instrText xml:space="preserve"> PAGEREF _Toc379362164 \h </w:instrText>
        </w:r>
        <w:r>
          <w:rPr>
            <w:noProof/>
            <w:webHidden/>
          </w:rPr>
        </w:r>
        <w:r>
          <w:rPr>
            <w:noProof/>
            <w:webHidden/>
          </w:rPr>
          <w:fldChar w:fldCharType="separate"/>
        </w:r>
        <w:r w:rsidR="00385053">
          <w:rPr>
            <w:noProof/>
            <w:webHidden/>
          </w:rPr>
          <w:t>16</w:t>
        </w:r>
        <w:r>
          <w:rPr>
            <w:noProof/>
            <w:webHidden/>
          </w:rPr>
          <w:fldChar w:fldCharType="end"/>
        </w:r>
      </w:hyperlink>
    </w:p>
    <w:p w:rsidR="00562A4C" w:rsidRPr="007E77FF" w:rsidRDefault="00824EF1" w:rsidP="002B5E45">
      <w:pPr>
        <w:pStyle w:val="TM2"/>
        <w:tabs>
          <w:tab w:val="right" w:leader="dot" w:pos="10174"/>
        </w:tabs>
        <w:ind w:right="284"/>
        <w:rPr>
          <w:rFonts w:eastAsia="Times New Roman"/>
          <w:noProof/>
          <w:lang w:val="fr-FR" w:eastAsia="fr-FR"/>
        </w:rPr>
      </w:pPr>
      <w:hyperlink w:anchor="_Toc379362165" w:history="1">
        <w:r w:rsidR="00562A4C" w:rsidRPr="001A6C55">
          <w:rPr>
            <w:rStyle w:val="Lienhypertexte"/>
            <w:rFonts w:ascii="Trebuchet MS" w:hAnsi="Trebuchet MS"/>
            <w:noProof/>
            <w:lang w:val="fr-FR" w:eastAsia="fr-FR"/>
          </w:rPr>
          <w:t>SECTION 7 : DE LA REDEVANCE DE SUIVI DE CHANGE</w:t>
        </w:r>
        <w:r w:rsidR="00562A4C">
          <w:rPr>
            <w:noProof/>
            <w:webHidden/>
          </w:rPr>
          <w:tab/>
        </w:r>
        <w:r>
          <w:rPr>
            <w:noProof/>
            <w:webHidden/>
          </w:rPr>
          <w:fldChar w:fldCharType="begin"/>
        </w:r>
        <w:r w:rsidR="00562A4C">
          <w:rPr>
            <w:noProof/>
            <w:webHidden/>
          </w:rPr>
          <w:instrText xml:space="preserve"> PAGEREF _Toc379362165 \h </w:instrText>
        </w:r>
        <w:r>
          <w:rPr>
            <w:noProof/>
            <w:webHidden/>
          </w:rPr>
        </w:r>
        <w:r>
          <w:rPr>
            <w:noProof/>
            <w:webHidden/>
          </w:rPr>
          <w:fldChar w:fldCharType="separate"/>
        </w:r>
        <w:r w:rsidR="00385053">
          <w:rPr>
            <w:noProof/>
            <w:webHidden/>
          </w:rPr>
          <w:t>16</w:t>
        </w:r>
        <w:r>
          <w:rPr>
            <w:noProof/>
            <w:webHidden/>
          </w:rPr>
          <w:fldChar w:fldCharType="end"/>
        </w:r>
      </w:hyperlink>
    </w:p>
    <w:p w:rsidR="00562A4C" w:rsidRPr="007E77FF" w:rsidRDefault="00824EF1" w:rsidP="002B5E45">
      <w:pPr>
        <w:pStyle w:val="TM2"/>
        <w:tabs>
          <w:tab w:val="right" w:leader="dot" w:pos="10174"/>
        </w:tabs>
        <w:ind w:right="284"/>
        <w:rPr>
          <w:rFonts w:eastAsia="Times New Roman"/>
          <w:noProof/>
          <w:lang w:val="fr-FR" w:eastAsia="fr-FR"/>
        </w:rPr>
      </w:pPr>
      <w:hyperlink w:anchor="_Toc379362166" w:history="1">
        <w:r w:rsidR="00562A4C" w:rsidRPr="001A6C55">
          <w:rPr>
            <w:rStyle w:val="Lienhypertexte"/>
            <w:rFonts w:ascii="Trebuchet MS" w:hAnsi="Trebuchet MS"/>
            <w:noProof/>
            <w:lang w:val="fr-FR"/>
          </w:rPr>
          <w:t>SECTION 8 : DES OPÉRATIONS EXECUTÉES DANS LE CADRE DES  ACCORDS INTERNATIONAUX</w:t>
        </w:r>
        <w:r w:rsidR="00562A4C">
          <w:rPr>
            <w:noProof/>
            <w:webHidden/>
          </w:rPr>
          <w:tab/>
        </w:r>
        <w:r>
          <w:rPr>
            <w:noProof/>
            <w:webHidden/>
          </w:rPr>
          <w:fldChar w:fldCharType="begin"/>
        </w:r>
        <w:r w:rsidR="00562A4C">
          <w:rPr>
            <w:noProof/>
            <w:webHidden/>
          </w:rPr>
          <w:instrText xml:space="preserve"> PAGEREF _Toc379362166 \h </w:instrText>
        </w:r>
        <w:r>
          <w:rPr>
            <w:noProof/>
            <w:webHidden/>
          </w:rPr>
        </w:r>
        <w:r>
          <w:rPr>
            <w:noProof/>
            <w:webHidden/>
          </w:rPr>
          <w:fldChar w:fldCharType="separate"/>
        </w:r>
        <w:r w:rsidR="00385053">
          <w:rPr>
            <w:noProof/>
            <w:webHidden/>
          </w:rPr>
          <w:t>18</w:t>
        </w:r>
        <w:r>
          <w:rPr>
            <w:noProof/>
            <w:webHidden/>
          </w:rPr>
          <w:fldChar w:fldCharType="end"/>
        </w:r>
      </w:hyperlink>
    </w:p>
    <w:p w:rsidR="00562A4C" w:rsidRPr="007E77FF" w:rsidRDefault="00824EF1" w:rsidP="002B5E45">
      <w:pPr>
        <w:pStyle w:val="TM2"/>
        <w:tabs>
          <w:tab w:val="right" w:leader="dot" w:pos="10174"/>
        </w:tabs>
        <w:ind w:right="284"/>
        <w:rPr>
          <w:rFonts w:eastAsia="Times New Roman"/>
          <w:noProof/>
          <w:lang w:val="fr-FR" w:eastAsia="fr-FR"/>
        </w:rPr>
      </w:pPr>
      <w:hyperlink w:anchor="_Toc379362167" w:history="1">
        <w:r w:rsidR="00562A4C" w:rsidRPr="001A6C55">
          <w:rPr>
            <w:rStyle w:val="Lienhypertexte"/>
            <w:rFonts w:ascii="Trebuchet MS" w:hAnsi="Trebuchet MS"/>
            <w:noProof/>
            <w:lang w:val="fr-FR" w:eastAsia="fr-FR"/>
          </w:rPr>
          <w:t>SECTION 9 : DU TRANSIT INTERNATIONAL DES BIENS</w:t>
        </w:r>
        <w:r w:rsidR="00562A4C">
          <w:rPr>
            <w:noProof/>
            <w:webHidden/>
          </w:rPr>
          <w:tab/>
        </w:r>
        <w:r>
          <w:rPr>
            <w:noProof/>
            <w:webHidden/>
          </w:rPr>
          <w:fldChar w:fldCharType="begin"/>
        </w:r>
        <w:r w:rsidR="00562A4C">
          <w:rPr>
            <w:noProof/>
            <w:webHidden/>
          </w:rPr>
          <w:instrText xml:space="preserve"> PAGEREF _Toc379362167 \h </w:instrText>
        </w:r>
        <w:r>
          <w:rPr>
            <w:noProof/>
            <w:webHidden/>
          </w:rPr>
        </w:r>
        <w:r>
          <w:rPr>
            <w:noProof/>
            <w:webHidden/>
          </w:rPr>
          <w:fldChar w:fldCharType="separate"/>
        </w:r>
        <w:r w:rsidR="00385053">
          <w:rPr>
            <w:noProof/>
            <w:webHidden/>
          </w:rPr>
          <w:t>18</w:t>
        </w:r>
        <w:r>
          <w:rPr>
            <w:noProof/>
            <w:webHidden/>
          </w:rPr>
          <w:fldChar w:fldCharType="end"/>
        </w:r>
      </w:hyperlink>
    </w:p>
    <w:p w:rsidR="00562A4C" w:rsidRPr="007E77FF" w:rsidRDefault="00824EF1" w:rsidP="002B5E45">
      <w:pPr>
        <w:pStyle w:val="TM2"/>
        <w:tabs>
          <w:tab w:val="right" w:leader="dot" w:pos="10174"/>
        </w:tabs>
        <w:ind w:right="284"/>
        <w:rPr>
          <w:rFonts w:eastAsia="Times New Roman"/>
          <w:noProof/>
          <w:lang w:val="fr-FR" w:eastAsia="fr-FR"/>
        </w:rPr>
      </w:pPr>
      <w:hyperlink w:anchor="_Toc379362168" w:history="1">
        <w:r w:rsidR="00562A4C" w:rsidRPr="001A6C55">
          <w:rPr>
            <w:rStyle w:val="Lienhypertexte"/>
            <w:rFonts w:ascii="Trebuchet MS" w:hAnsi="Trebuchet MS"/>
            <w:noProof/>
            <w:lang w:val="fr-FR" w:eastAsia="fr-FR"/>
          </w:rPr>
          <w:t>SECTION 10 : DU NEGOCE INTERNATIONAL</w:t>
        </w:r>
        <w:r w:rsidR="00562A4C">
          <w:rPr>
            <w:noProof/>
            <w:webHidden/>
          </w:rPr>
          <w:tab/>
        </w:r>
        <w:r>
          <w:rPr>
            <w:noProof/>
            <w:webHidden/>
          </w:rPr>
          <w:fldChar w:fldCharType="begin"/>
        </w:r>
        <w:r w:rsidR="00562A4C">
          <w:rPr>
            <w:noProof/>
            <w:webHidden/>
          </w:rPr>
          <w:instrText xml:space="preserve"> PAGEREF _Toc379362168 \h </w:instrText>
        </w:r>
        <w:r>
          <w:rPr>
            <w:noProof/>
            <w:webHidden/>
          </w:rPr>
        </w:r>
        <w:r>
          <w:rPr>
            <w:noProof/>
            <w:webHidden/>
          </w:rPr>
          <w:fldChar w:fldCharType="separate"/>
        </w:r>
        <w:r w:rsidR="00385053">
          <w:rPr>
            <w:noProof/>
            <w:webHidden/>
          </w:rPr>
          <w:t>19</w:t>
        </w:r>
        <w:r>
          <w:rPr>
            <w:noProof/>
            <w:webHidden/>
          </w:rPr>
          <w:fldChar w:fldCharType="end"/>
        </w:r>
      </w:hyperlink>
    </w:p>
    <w:p w:rsidR="00562A4C" w:rsidRPr="007E77FF" w:rsidRDefault="00824EF1" w:rsidP="002B5E45">
      <w:pPr>
        <w:pStyle w:val="TM2"/>
        <w:tabs>
          <w:tab w:val="right" w:leader="dot" w:pos="10174"/>
        </w:tabs>
        <w:ind w:right="284"/>
        <w:rPr>
          <w:rFonts w:eastAsia="Times New Roman"/>
          <w:noProof/>
          <w:lang w:val="fr-FR" w:eastAsia="fr-FR"/>
        </w:rPr>
      </w:pPr>
      <w:hyperlink w:anchor="_Toc379362169" w:history="1">
        <w:r w:rsidR="00562A4C" w:rsidRPr="001A6C55">
          <w:rPr>
            <w:rStyle w:val="Lienhypertexte"/>
            <w:rFonts w:ascii="Trebuchet MS" w:hAnsi="Trebuchet MS"/>
            <w:noProof/>
            <w:lang w:val="fr-FR" w:eastAsia="fr-FR"/>
          </w:rPr>
          <w:t>SECTION 11 : DE L’IMMATRICULATION DES ENTITÉS DE TRAITEMENT ET DE TRANSFORMATION DES SUBSTANCES  MINÉRALES ET DES COMPTOIRS D’ACHAT ET DE VENTE DES SUBSTANCES MINÉRALES PRÉCIEUSES ET SEMI-PRÉCIEUSES D’EXPLOITATION ARTISANALE</w:t>
        </w:r>
        <w:r w:rsidR="00562A4C">
          <w:rPr>
            <w:noProof/>
            <w:webHidden/>
          </w:rPr>
          <w:tab/>
        </w:r>
        <w:r>
          <w:rPr>
            <w:noProof/>
            <w:webHidden/>
          </w:rPr>
          <w:fldChar w:fldCharType="begin"/>
        </w:r>
        <w:r w:rsidR="00562A4C">
          <w:rPr>
            <w:noProof/>
            <w:webHidden/>
          </w:rPr>
          <w:instrText xml:space="preserve"> PAGEREF _Toc379362169 \h </w:instrText>
        </w:r>
        <w:r>
          <w:rPr>
            <w:noProof/>
            <w:webHidden/>
          </w:rPr>
        </w:r>
        <w:r>
          <w:rPr>
            <w:noProof/>
            <w:webHidden/>
          </w:rPr>
          <w:fldChar w:fldCharType="separate"/>
        </w:r>
        <w:r w:rsidR="00385053">
          <w:rPr>
            <w:noProof/>
            <w:webHidden/>
          </w:rPr>
          <w:t>20</w:t>
        </w:r>
        <w:r>
          <w:rPr>
            <w:noProof/>
            <w:webHidden/>
          </w:rPr>
          <w:fldChar w:fldCharType="end"/>
        </w:r>
      </w:hyperlink>
    </w:p>
    <w:p w:rsidR="00562A4C" w:rsidRPr="007E77FF" w:rsidRDefault="00824EF1" w:rsidP="002B5E45">
      <w:pPr>
        <w:pStyle w:val="TM1"/>
        <w:tabs>
          <w:tab w:val="right" w:leader="dot" w:pos="10174"/>
        </w:tabs>
        <w:ind w:right="284"/>
        <w:rPr>
          <w:rFonts w:eastAsia="Times New Roman"/>
          <w:noProof/>
          <w:lang w:val="fr-FR" w:eastAsia="fr-FR"/>
        </w:rPr>
      </w:pPr>
      <w:hyperlink w:anchor="_Toc379362170" w:history="1">
        <w:r w:rsidR="00562A4C" w:rsidRPr="001A6C55">
          <w:rPr>
            <w:rStyle w:val="Lienhypertexte"/>
            <w:rFonts w:ascii="Trebuchet MS" w:hAnsi="Trebuchet MS"/>
            <w:noProof/>
            <w:lang w:val="fr-FR" w:eastAsia="fr-FR"/>
          </w:rPr>
          <w:t>Chapitre II : DES BIENS</w:t>
        </w:r>
        <w:r w:rsidR="00562A4C">
          <w:rPr>
            <w:noProof/>
            <w:webHidden/>
          </w:rPr>
          <w:tab/>
        </w:r>
        <w:r>
          <w:rPr>
            <w:noProof/>
            <w:webHidden/>
          </w:rPr>
          <w:fldChar w:fldCharType="begin"/>
        </w:r>
        <w:r w:rsidR="00562A4C">
          <w:rPr>
            <w:noProof/>
            <w:webHidden/>
          </w:rPr>
          <w:instrText xml:space="preserve"> PAGEREF _Toc379362170 \h </w:instrText>
        </w:r>
        <w:r>
          <w:rPr>
            <w:noProof/>
            <w:webHidden/>
          </w:rPr>
        </w:r>
        <w:r>
          <w:rPr>
            <w:noProof/>
            <w:webHidden/>
          </w:rPr>
          <w:fldChar w:fldCharType="separate"/>
        </w:r>
        <w:r w:rsidR="00385053">
          <w:rPr>
            <w:noProof/>
            <w:webHidden/>
          </w:rPr>
          <w:t>21</w:t>
        </w:r>
        <w:r>
          <w:rPr>
            <w:noProof/>
            <w:webHidden/>
          </w:rPr>
          <w:fldChar w:fldCharType="end"/>
        </w:r>
      </w:hyperlink>
    </w:p>
    <w:p w:rsidR="00562A4C" w:rsidRPr="007E77FF" w:rsidRDefault="00824EF1" w:rsidP="002B5E45">
      <w:pPr>
        <w:pStyle w:val="TM2"/>
        <w:tabs>
          <w:tab w:val="right" w:leader="dot" w:pos="10174"/>
        </w:tabs>
        <w:ind w:right="284"/>
        <w:rPr>
          <w:rFonts w:eastAsia="Times New Roman"/>
          <w:noProof/>
          <w:lang w:val="fr-FR" w:eastAsia="fr-FR"/>
        </w:rPr>
      </w:pPr>
      <w:hyperlink w:anchor="_Toc379362171" w:history="1">
        <w:r w:rsidR="00562A4C" w:rsidRPr="001A6C55">
          <w:rPr>
            <w:rStyle w:val="Lienhypertexte"/>
            <w:rFonts w:ascii="Trebuchet MS" w:hAnsi="Trebuchet MS"/>
            <w:noProof/>
            <w:lang w:val="fr-FR" w:eastAsia="fr-FR"/>
          </w:rPr>
          <w:t>SECTION 1 : DES DISPOSITIONS COMMUNES APPLICABLES AUX OPÉRATIONS D’EXPORTATION ET D’IMPORTATION  DES BIENS</w:t>
        </w:r>
        <w:r w:rsidR="00562A4C">
          <w:rPr>
            <w:noProof/>
            <w:webHidden/>
          </w:rPr>
          <w:tab/>
        </w:r>
        <w:r>
          <w:rPr>
            <w:noProof/>
            <w:webHidden/>
          </w:rPr>
          <w:fldChar w:fldCharType="begin"/>
        </w:r>
        <w:r w:rsidR="00562A4C">
          <w:rPr>
            <w:noProof/>
            <w:webHidden/>
          </w:rPr>
          <w:instrText xml:space="preserve"> PAGEREF _Toc379362171 \h </w:instrText>
        </w:r>
        <w:r>
          <w:rPr>
            <w:noProof/>
            <w:webHidden/>
          </w:rPr>
        </w:r>
        <w:r>
          <w:rPr>
            <w:noProof/>
            <w:webHidden/>
          </w:rPr>
          <w:fldChar w:fldCharType="separate"/>
        </w:r>
        <w:r w:rsidR="00385053">
          <w:rPr>
            <w:noProof/>
            <w:webHidden/>
          </w:rPr>
          <w:t>21</w:t>
        </w:r>
        <w:r>
          <w:rPr>
            <w:noProof/>
            <w:webHidden/>
          </w:rPr>
          <w:fldChar w:fldCharType="end"/>
        </w:r>
      </w:hyperlink>
    </w:p>
    <w:p w:rsidR="00562A4C" w:rsidRPr="007E77FF" w:rsidRDefault="00824EF1" w:rsidP="002B5E45">
      <w:pPr>
        <w:pStyle w:val="TM2"/>
        <w:tabs>
          <w:tab w:val="right" w:leader="dot" w:pos="10174"/>
        </w:tabs>
        <w:ind w:right="284"/>
        <w:rPr>
          <w:rFonts w:eastAsia="Times New Roman"/>
          <w:noProof/>
          <w:lang w:val="fr-FR" w:eastAsia="fr-FR"/>
        </w:rPr>
      </w:pPr>
      <w:hyperlink w:anchor="_Toc379362172" w:history="1">
        <w:r w:rsidR="00562A4C" w:rsidRPr="001A6C55">
          <w:rPr>
            <w:rStyle w:val="Lienhypertexte"/>
            <w:rFonts w:ascii="Trebuchet MS" w:hAnsi="Trebuchet MS"/>
            <w:noProof/>
            <w:lang w:val="fr-FR" w:eastAsia="fr-FR"/>
          </w:rPr>
          <w:t>SECTION 2 : DES DISPOSITIONS SPÉCIFIQUES APPLICABLES AUX EXPORTATIONSDES BIENS</w:t>
        </w:r>
        <w:r w:rsidR="00562A4C">
          <w:rPr>
            <w:noProof/>
            <w:webHidden/>
          </w:rPr>
          <w:tab/>
        </w:r>
        <w:r>
          <w:rPr>
            <w:noProof/>
            <w:webHidden/>
          </w:rPr>
          <w:fldChar w:fldCharType="begin"/>
        </w:r>
        <w:r w:rsidR="00562A4C">
          <w:rPr>
            <w:noProof/>
            <w:webHidden/>
          </w:rPr>
          <w:instrText xml:space="preserve"> PAGEREF _Toc379362172 \h </w:instrText>
        </w:r>
        <w:r>
          <w:rPr>
            <w:noProof/>
            <w:webHidden/>
          </w:rPr>
        </w:r>
        <w:r>
          <w:rPr>
            <w:noProof/>
            <w:webHidden/>
          </w:rPr>
          <w:fldChar w:fldCharType="separate"/>
        </w:r>
        <w:r w:rsidR="00385053">
          <w:rPr>
            <w:noProof/>
            <w:webHidden/>
          </w:rPr>
          <w:t>25</w:t>
        </w:r>
        <w:r>
          <w:rPr>
            <w:noProof/>
            <w:webHidden/>
          </w:rPr>
          <w:fldChar w:fldCharType="end"/>
        </w:r>
      </w:hyperlink>
    </w:p>
    <w:p w:rsidR="00562A4C" w:rsidRPr="007E77FF" w:rsidRDefault="00824EF1" w:rsidP="002B5E45">
      <w:pPr>
        <w:pStyle w:val="TM2"/>
        <w:tabs>
          <w:tab w:val="right" w:leader="dot" w:pos="10174"/>
        </w:tabs>
        <w:ind w:right="284"/>
        <w:rPr>
          <w:rFonts w:eastAsia="Times New Roman"/>
          <w:noProof/>
          <w:lang w:val="fr-FR" w:eastAsia="fr-FR"/>
        </w:rPr>
      </w:pPr>
      <w:hyperlink w:anchor="_Toc379362173" w:history="1">
        <w:r w:rsidR="00562A4C" w:rsidRPr="001A6C55">
          <w:rPr>
            <w:rStyle w:val="Lienhypertexte"/>
            <w:rFonts w:ascii="Trebuchet MS" w:hAnsi="Trebuchet MS"/>
            <w:noProof/>
            <w:lang w:val="fr-FR" w:eastAsia="fr-FR"/>
          </w:rPr>
          <w:t>SECTION 3 : DES DISPOSITIONS SPÉCIFIQUES APPLICABLES AUX IMPORTATIONS DES BIENS</w:t>
        </w:r>
        <w:r w:rsidR="00562A4C">
          <w:rPr>
            <w:noProof/>
            <w:webHidden/>
          </w:rPr>
          <w:tab/>
        </w:r>
        <w:r>
          <w:rPr>
            <w:noProof/>
            <w:webHidden/>
          </w:rPr>
          <w:fldChar w:fldCharType="begin"/>
        </w:r>
        <w:r w:rsidR="00562A4C">
          <w:rPr>
            <w:noProof/>
            <w:webHidden/>
          </w:rPr>
          <w:instrText xml:space="preserve"> PAGEREF _Toc379362173 \h </w:instrText>
        </w:r>
        <w:r>
          <w:rPr>
            <w:noProof/>
            <w:webHidden/>
          </w:rPr>
        </w:r>
        <w:r>
          <w:rPr>
            <w:noProof/>
            <w:webHidden/>
          </w:rPr>
          <w:fldChar w:fldCharType="separate"/>
        </w:r>
        <w:r w:rsidR="00385053">
          <w:rPr>
            <w:noProof/>
            <w:webHidden/>
          </w:rPr>
          <w:t>32</w:t>
        </w:r>
        <w:r>
          <w:rPr>
            <w:noProof/>
            <w:webHidden/>
          </w:rPr>
          <w:fldChar w:fldCharType="end"/>
        </w:r>
      </w:hyperlink>
    </w:p>
    <w:p w:rsidR="00562A4C" w:rsidRPr="007E77FF" w:rsidRDefault="00824EF1" w:rsidP="002B5E45">
      <w:pPr>
        <w:pStyle w:val="TM1"/>
        <w:tabs>
          <w:tab w:val="right" w:leader="dot" w:pos="10174"/>
        </w:tabs>
        <w:ind w:right="284"/>
        <w:rPr>
          <w:rFonts w:eastAsia="Times New Roman"/>
          <w:noProof/>
          <w:lang w:val="fr-FR" w:eastAsia="fr-FR"/>
        </w:rPr>
      </w:pPr>
      <w:hyperlink w:anchor="_Toc379362174" w:history="1">
        <w:r w:rsidR="00562A4C" w:rsidRPr="001A6C55">
          <w:rPr>
            <w:rStyle w:val="Lienhypertexte"/>
            <w:rFonts w:ascii="Trebuchet MS" w:hAnsi="Trebuchet MS"/>
            <w:noProof/>
            <w:lang w:val="fr-FR" w:eastAsia="fr-FR"/>
          </w:rPr>
          <w:t>Chapitre III : DES SERVICES</w:t>
        </w:r>
        <w:r w:rsidR="00562A4C">
          <w:rPr>
            <w:noProof/>
            <w:webHidden/>
          </w:rPr>
          <w:tab/>
        </w:r>
        <w:r>
          <w:rPr>
            <w:noProof/>
            <w:webHidden/>
          </w:rPr>
          <w:fldChar w:fldCharType="begin"/>
        </w:r>
        <w:r w:rsidR="00562A4C">
          <w:rPr>
            <w:noProof/>
            <w:webHidden/>
          </w:rPr>
          <w:instrText xml:space="preserve"> PAGEREF _Toc379362174 \h </w:instrText>
        </w:r>
        <w:r>
          <w:rPr>
            <w:noProof/>
            <w:webHidden/>
          </w:rPr>
        </w:r>
        <w:r>
          <w:rPr>
            <w:noProof/>
            <w:webHidden/>
          </w:rPr>
          <w:fldChar w:fldCharType="separate"/>
        </w:r>
        <w:r w:rsidR="00385053">
          <w:rPr>
            <w:noProof/>
            <w:webHidden/>
          </w:rPr>
          <w:t>38</w:t>
        </w:r>
        <w:r>
          <w:rPr>
            <w:noProof/>
            <w:webHidden/>
          </w:rPr>
          <w:fldChar w:fldCharType="end"/>
        </w:r>
      </w:hyperlink>
    </w:p>
    <w:p w:rsidR="00562A4C" w:rsidRPr="007E77FF" w:rsidRDefault="00824EF1" w:rsidP="002B5E45">
      <w:pPr>
        <w:pStyle w:val="TM2"/>
        <w:tabs>
          <w:tab w:val="right" w:leader="dot" w:pos="10174"/>
        </w:tabs>
        <w:ind w:right="284"/>
        <w:rPr>
          <w:rFonts w:eastAsia="Times New Roman"/>
          <w:noProof/>
          <w:lang w:val="fr-FR" w:eastAsia="fr-FR"/>
        </w:rPr>
      </w:pPr>
      <w:hyperlink w:anchor="_Toc379362175" w:history="1">
        <w:r w:rsidR="00562A4C" w:rsidRPr="001A6C55">
          <w:rPr>
            <w:rStyle w:val="Lienhypertexte"/>
            <w:rFonts w:ascii="Trebuchet MS" w:hAnsi="Trebuchet MS"/>
            <w:noProof/>
            <w:lang w:val="fr-FR" w:eastAsia="fr-FR"/>
          </w:rPr>
          <w:t>SECTION 1 : DES DISPOSITIONS  COMMUNES APPLICABLES AUX SERVICES</w:t>
        </w:r>
        <w:r w:rsidR="00562A4C">
          <w:rPr>
            <w:noProof/>
            <w:webHidden/>
          </w:rPr>
          <w:tab/>
        </w:r>
        <w:r>
          <w:rPr>
            <w:noProof/>
            <w:webHidden/>
          </w:rPr>
          <w:fldChar w:fldCharType="begin"/>
        </w:r>
        <w:r w:rsidR="00562A4C">
          <w:rPr>
            <w:noProof/>
            <w:webHidden/>
          </w:rPr>
          <w:instrText xml:space="preserve"> PAGEREF _Toc379362175 \h </w:instrText>
        </w:r>
        <w:r>
          <w:rPr>
            <w:noProof/>
            <w:webHidden/>
          </w:rPr>
        </w:r>
        <w:r>
          <w:rPr>
            <w:noProof/>
            <w:webHidden/>
          </w:rPr>
          <w:fldChar w:fldCharType="separate"/>
        </w:r>
        <w:r w:rsidR="00385053">
          <w:rPr>
            <w:noProof/>
            <w:webHidden/>
          </w:rPr>
          <w:t>38</w:t>
        </w:r>
        <w:r>
          <w:rPr>
            <w:noProof/>
            <w:webHidden/>
          </w:rPr>
          <w:fldChar w:fldCharType="end"/>
        </w:r>
      </w:hyperlink>
    </w:p>
    <w:p w:rsidR="00562A4C" w:rsidRPr="007E77FF" w:rsidRDefault="00824EF1" w:rsidP="002B5E45">
      <w:pPr>
        <w:pStyle w:val="TM2"/>
        <w:tabs>
          <w:tab w:val="right" w:leader="dot" w:pos="10174"/>
        </w:tabs>
        <w:ind w:right="284"/>
        <w:rPr>
          <w:rFonts w:eastAsia="Times New Roman"/>
          <w:noProof/>
          <w:lang w:val="fr-FR" w:eastAsia="fr-FR"/>
        </w:rPr>
      </w:pPr>
      <w:hyperlink w:anchor="_Toc379362176" w:history="1">
        <w:r w:rsidR="00562A4C" w:rsidRPr="001A6C55">
          <w:rPr>
            <w:rStyle w:val="Lienhypertexte"/>
            <w:rFonts w:ascii="Trebuchet MS" w:hAnsi="Trebuchet MS"/>
            <w:noProof/>
            <w:lang w:val="fr-FR" w:eastAsia="fr-FR"/>
          </w:rPr>
          <w:t>SECTION 2 : DES DISPOSITIONS SPÉCIFIQUES APPLICABLES  AUX  EXPORTATIONS  DES SERVICES</w:t>
        </w:r>
        <w:r w:rsidR="00562A4C">
          <w:rPr>
            <w:noProof/>
            <w:webHidden/>
          </w:rPr>
          <w:tab/>
        </w:r>
        <w:r>
          <w:rPr>
            <w:noProof/>
            <w:webHidden/>
          </w:rPr>
          <w:fldChar w:fldCharType="begin"/>
        </w:r>
        <w:r w:rsidR="00562A4C">
          <w:rPr>
            <w:noProof/>
            <w:webHidden/>
          </w:rPr>
          <w:instrText xml:space="preserve"> PAGEREF _Toc379362176 \h </w:instrText>
        </w:r>
        <w:r>
          <w:rPr>
            <w:noProof/>
            <w:webHidden/>
          </w:rPr>
        </w:r>
        <w:r>
          <w:rPr>
            <w:noProof/>
            <w:webHidden/>
          </w:rPr>
          <w:fldChar w:fldCharType="separate"/>
        </w:r>
        <w:r w:rsidR="00385053">
          <w:rPr>
            <w:noProof/>
            <w:webHidden/>
          </w:rPr>
          <w:t>40</w:t>
        </w:r>
        <w:r>
          <w:rPr>
            <w:noProof/>
            <w:webHidden/>
          </w:rPr>
          <w:fldChar w:fldCharType="end"/>
        </w:r>
      </w:hyperlink>
    </w:p>
    <w:p w:rsidR="00562A4C" w:rsidRPr="007E77FF" w:rsidRDefault="00824EF1" w:rsidP="002B5E45">
      <w:pPr>
        <w:pStyle w:val="TM2"/>
        <w:tabs>
          <w:tab w:val="right" w:leader="dot" w:pos="10174"/>
        </w:tabs>
        <w:ind w:right="284"/>
        <w:rPr>
          <w:rFonts w:eastAsia="Times New Roman"/>
          <w:noProof/>
          <w:lang w:val="fr-FR" w:eastAsia="fr-FR"/>
        </w:rPr>
      </w:pPr>
      <w:hyperlink w:anchor="_Toc379362177" w:history="1">
        <w:r w:rsidR="00562A4C" w:rsidRPr="001A6C55">
          <w:rPr>
            <w:rStyle w:val="Lienhypertexte"/>
            <w:rFonts w:ascii="Trebuchet MS" w:hAnsi="Trebuchet MS"/>
            <w:noProof/>
            <w:lang w:val="fr-FR" w:eastAsia="fr-FR"/>
          </w:rPr>
          <w:t>SECTION 3 : DES DISPOSITIONS SPÉCIFIQUES APPLICABLES AUX IMPORTATIONSDES SERVICES</w:t>
        </w:r>
        <w:r w:rsidR="00562A4C">
          <w:rPr>
            <w:noProof/>
            <w:webHidden/>
          </w:rPr>
          <w:tab/>
        </w:r>
        <w:r>
          <w:rPr>
            <w:noProof/>
            <w:webHidden/>
          </w:rPr>
          <w:fldChar w:fldCharType="begin"/>
        </w:r>
        <w:r w:rsidR="00562A4C">
          <w:rPr>
            <w:noProof/>
            <w:webHidden/>
          </w:rPr>
          <w:instrText xml:space="preserve"> PAGEREF _Toc379362177 \h </w:instrText>
        </w:r>
        <w:r>
          <w:rPr>
            <w:noProof/>
            <w:webHidden/>
          </w:rPr>
        </w:r>
        <w:r>
          <w:rPr>
            <w:noProof/>
            <w:webHidden/>
          </w:rPr>
          <w:fldChar w:fldCharType="separate"/>
        </w:r>
        <w:r w:rsidR="00385053">
          <w:rPr>
            <w:noProof/>
            <w:webHidden/>
          </w:rPr>
          <w:t>41</w:t>
        </w:r>
        <w:r>
          <w:rPr>
            <w:noProof/>
            <w:webHidden/>
          </w:rPr>
          <w:fldChar w:fldCharType="end"/>
        </w:r>
      </w:hyperlink>
    </w:p>
    <w:p w:rsidR="00562A4C" w:rsidRPr="007E77FF" w:rsidRDefault="00824EF1" w:rsidP="002B5E45">
      <w:pPr>
        <w:pStyle w:val="TM1"/>
        <w:tabs>
          <w:tab w:val="right" w:leader="dot" w:pos="10174"/>
        </w:tabs>
        <w:ind w:right="284"/>
        <w:rPr>
          <w:rFonts w:eastAsia="Times New Roman"/>
          <w:noProof/>
          <w:lang w:val="fr-FR" w:eastAsia="fr-FR"/>
        </w:rPr>
      </w:pPr>
      <w:hyperlink w:anchor="_Toc379362178" w:history="1">
        <w:r w:rsidR="00562A4C" w:rsidRPr="001A6C55">
          <w:rPr>
            <w:rStyle w:val="Lienhypertexte"/>
            <w:rFonts w:ascii="Trebuchet MS" w:hAnsi="Trebuchet MS"/>
            <w:noProof/>
            <w:lang w:val="fr-FR" w:eastAsia="fr-FR"/>
          </w:rPr>
          <w:t>Chapitre  IV : DES REVENUS, CAPITAUX ET OPERATIONS FINANCIERES</w:t>
        </w:r>
        <w:r w:rsidR="00562A4C">
          <w:rPr>
            <w:noProof/>
            <w:webHidden/>
          </w:rPr>
          <w:tab/>
        </w:r>
        <w:r>
          <w:rPr>
            <w:noProof/>
            <w:webHidden/>
          </w:rPr>
          <w:fldChar w:fldCharType="begin"/>
        </w:r>
        <w:r w:rsidR="00562A4C">
          <w:rPr>
            <w:noProof/>
            <w:webHidden/>
          </w:rPr>
          <w:instrText xml:space="preserve"> PAGEREF _Toc379362178 \h </w:instrText>
        </w:r>
        <w:r>
          <w:rPr>
            <w:noProof/>
            <w:webHidden/>
          </w:rPr>
        </w:r>
        <w:r>
          <w:rPr>
            <w:noProof/>
            <w:webHidden/>
          </w:rPr>
          <w:fldChar w:fldCharType="separate"/>
        </w:r>
        <w:r w:rsidR="00385053">
          <w:rPr>
            <w:noProof/>
            <w:webHidden/>
          </w:rPr>
          <w:t>42</w:t>
        </w:r>
        <w:r>
          <w:rPr>
            <w:noProof/>
            <w:webHidden/>
          </w:rPr>
          <w:fldChar w:fldCharType="end"/>
        </w:r>
      </w:hyperlink>
    </w:p>
    <w:p w:rsidR="00562A4C" w:rsidRPr="007E77FF" w:rsidRDefault="00824EF1" w:rsidP="002B5E45">
      <w:pPr>
        <w:pStyle w:val="TM2"/>
        <w:tabs>
          <w:tab w:val="right" w:leader="dot" w:pos="10174"/>
        </w:tabs>
        <w:ind w:right="284"/>
        <w:rPr>
          <w:rFonts w:eastAsia="Times New Roman"/>
          <w:noProof/>
          <w:lang w:val="fr-FR" w:eastAsia="fr-FR"/>
        </w:rPr>
      </w:pPr>
      <w:hyperlink w:anchor="_Toc379362179" w:history="1">
        <w:r w:rsidR="00562A4C" w:rsidRPr="001A6C55">
          <w:rPr>
            <w:rStyle w:val="Lienhypertexte"/>
            <w:rFonts w:ascii="Trebuchet MS" w:hAnsi="Trebuchet MS"/>
            <w:noProof/>
            <w:lang w:val="fr-FR" w:eastAsia="fr-FR"/>
          </w:rPr>
          <w:t>SECTION 2 : DES DISPOSITIONS SPÉCIFIQUES APPLICABLES AUX REVENUS</w:t>
        </w:r>
        <w:r w:rsidR="00562A4C">
          <w:rPr>
            <w:noProof/>
            <w:webHidden/>
          </w:rPr>
          <w:tab/>
        </w:r>
        <w:r>
          <w:rPr>
            <w:noProof/>
            <w:webHidden/>
          </w:rPr>
          <w:fldChar w:fldCharType="begin"/>
        </w:r>
        <w:r w:rsidR="00562A4C">
          <w:rPr>
            <w:noProof/>
            <w:webHidden/>
          </w:rPr>
          <w:instrText xml:space="preserve"> PAGEREF _Toc379362179 \h </w:instrText>
        </w:r>
        <w:r>
          <w:rPr>
            <w:noProof/>
            <w:webHidden/>
          </w:rPr>
        </w:r>
        <w:r>
          <w:rPr>
            <w:noProof/>
            <w:webHidden/>
          </w:rPr>
          <w:fldChar w:fldCharType="separate"/>
        </w:r>
        <w:r w:rsidR="00385053">
          <w:rPr>
            <w:noProof/>
            <w:webHidden/>
          </w:rPr>
          <w:t>45</w:t>
        </w:r>
        <w:r>
          <w:rPr>
            <w:noProof/>
            <w:webHidden/>
          </w:rPr>
          <w:fldChar w:fldCharType="end"/>
        </w:r>
      </w:hyperlink>
    </w:p>
    <w:p w:rsidR="00562A4C" w:rsidRPr="007E77FF" w:rsidRDefault="00824EF1" w:rsidP="002B5E45">
      <w:pPr>
        <w:pStyle w:val="TM2"/>
        <w:tabs>
          <w:tab w:val="right" w:leader="dot" w:pos="10174"/>
        </w:tabs>
        <w:ind w:right="284"/>
        <w:rPr>
          <w:rFonts w:eastAsia="Times New Roman"/>
          <w:noProof/>
          <w:lang w:val="fr-FR" w:eastAsia="fr-FR"/>
        </w:rPr>
      </w:pPr>
      <w:hyperlink w:anchor="_Toc379362180" w:history="1">
        <w:r w:rsidR="00562A4C" w:rsidRPr="001A6C55">
          <w:rPr>
            <w:rStyle w:val="Lienhypertexte"/>
            <w:rFonts w:ascii="Trebuchet MS" w:hAnsi="Trebuchet MS"/>
            <w:noProof/>
            <w:lang w:val="fr-FR" w:eastAsia="fr-FR"/>
          </w:rPr>
          <w:t>SECTION 3 : DES DISPOSITIONS SPÉCIFIQUES APPLICABLES AUX CAPITAUX</w:t>
        </w:r>
        <w:r w:rsidR="00562A4C">
          <w:rPr>
            <w:noProof/>
            <w:webHidden/>
          </w:rPr>
          <w:tab/>
        </w:r>
        <w:r>
          <w:rPr>
            <w:noProof/>
            <w:webHidden/>
          </w:rPr>
          <w:fldChar w:fldCharType="begin"/>
        </w:r>
        <w:r w:rsidR="00562A4C">
          <w:rPr>
            <w:noProof/>
            <w:webHidden/>
          </w:rPr>
          <w:instrText xml:space="preserve"> PAGEREF _Toc379362180 \h </w:instrText>
        </w:r>
        <w:r>
          <w:rPr>
            <w:noProof/>
            <w:webHidden/>
          </w:rPr>
        </w:r>
        <w:r>
          <w:rPr>
            <w:noProof/>
            <w:webHidden/>
          </w:rPr>
          <w:fldChar w:fldCharType="separate"/>
        </w:r>
        <w:r w:rsidR="00385053">
          <w:rPr>
            <w:noProof/>
            <w:webHidden/>
          </w:rPr>
          <w:t>45</w:t>
        </w:r>
        <w:r>
          <w:rPr>
            <w:noProof/>
            <w:webHidden/>
          </w:rPr>
          <w:fldChar w:fldCharType="end"/>
        </w:r>
      </w:hyperlink>
    </w:p>
    <w:p w:rsidR="00562A4C" w:rsidRPr="007E77FF" w:rsidRDefault="00824EF1" w:rsidP="002B5E45">
      <w:pPr>
        <w:pStyle w:val="TM2"/>
        <w:tabs>
          <w:tab w:val="right" w:leader="dot" w:pos="10174"/>
        </w:tabs>
        <w:ind w:right="284"/>
        <w:rPr>
          <w:rFonts w:eastAsia="Times New Roman"/>
          <w:noProof/>
          <w:lang w:val="fr-FR" w:eastAsia="fr-FR"/>
        </w:rPr>
      </w:pPr>
      <w:hyperlink w:anchor="_Toc379362181" w:history="1">
        <w:r w:rsidR="00562A4C" w:rsidRPr="001A6C55">
          <w:rPr>
            <w:rStyle w:val="Lienhypertexte"/>
            <w:rFonts w:ascii="Trebuchet MS" w:hAnsi="Trebuchet MS"/>
            <w:noProof/>
            <w:lang w:val="fr-FR" w:eastAsia="fr-FR"/>
          </w:rPr>
          <w:t>SECTION 4 : DES DISPOSITIONS SPÉCIFIQUES APPLICABLES AUX OPÉRATIONS  FINANCIÈRES</w:t>
        </w:r>
        <w:r w:rsidR="00562A4C">
          <w:rPr>
            <w:noProof/>
            <w:webHidden/>
          </w:rPr>
          <w:tab/>
        </w:r>
        <w:r>
          <w:rPr>
            <w:noProof/>
            <w:webHidden/>
          </w:rPr>
          <w:fldChar w:fldCharType="begin"/>
        </w:r>
        <w:r w:rsidR="00562A4C">
          <w:rPr>
            <w:noProof/>
            <w:webHidden/>
          </w:rPr>
          <w:instrText xml:space="preserve"> PAGEREF _Toc379362181 \h </w:instrText>
        </w:r>
        <w:r>
          <w:rPr>
            <w:noProof/>
            <w:webHidden/>
          </w:rPr>
        </w:r>
        <w:r>
          <w:rPr>
            <w:noProof/>
            <w:webHidden/>
          </w:rPr>
          <w:fldChar w:fldCharType="separate"/>
        </w:r>
        <w:r w:rsidR="00385053">
          <w:rPr>
            <w:noProof/>
            <w:webHidden/>
          </w:rPr>
          <w:t>45</w:t>
        </w:r>
        <w:r>
          <w:rPr>
            <w:noProof/>
            <w:webHidden/>
          </w:rPr>
          <w:fldChar w:fldCharType="end"/>
        </w:r>
      </w:hyperlink>
    </w:p>
    <w:p w:rsidR="00562A4C" w:rsidRPr="007E77FF" w:rsidRDefault="00824EF1" w:rsidP="002B5E45">
      <w:pPr>
        <w:pStyle w:val="TM1"/>
        <w:tabs>
          <w:tab w:val="right" w:leader="dot" w:pos="10174"/>
        </w:tabs>
        <w:ind w:right="284"/>
        <w:rPr>
          <w:rFonts w:eastAsia="Times New Roman"/>
          <w:noProof/>
          <w:lang w:val="fr-FR" w:eastAsia="fr-FR"/>
        </w:rPr>
      </w:pPr>
      <w:hyperlink w:anchor="_Toc379362182" w:history="1">
        <w:r w:rsidR="00562A4C" w:rsidRPr="001A6C55">
          <w:rPr>
            <w:rStyle w:val="Lienhypertexte"/>
            <w:rFonts w:ascii="Trebuchet MS" w:hAnsi="Trebuchet MS"/>
            <w:noProof/>
            <w:lang w:val="fr-FR" w:eastAsia="fr-FR"/>
          </w:rPr>
          <w:t>Chapitre V : DES DISPOSITIONS APPLICABLES AUX TITULAIRES DE DROITS MINIERS ET SOCIETES PETROLIERES</w:t>
        </w:r>
        <w:r w:rsidR="00562A4C">
          <w:rPr>
            <w:noProof/>
            <w:webHidden/>
          </w:rPr>
          <w:tab/>
        </w:r>
        <w:r>
          <w:rPr>
            <w:noProof/>
            <w:webHidden/>
          </w:rPr>
          <w:fldChar w:fldCharType="begin"/>
        </w:r>
        <w:r w:rsidR="00562A4C">
          <w:rPr>
            <w:noProof/>
            <w:webHidden/>
          </w:rPr>
          <w:instrText xml:space="preserve"> PAGEREF _Toc379362182 \h </w:instrText>
        </w:r>
        <w:r>
          <w:rPr>
            <w:noProof/>
            <w:webHidden/>
          </w:rPr>
        </w:r>
        <w:r>
          <w:rPr>
            <w:noProof/>
            <w:webHidden/>
          </w:rPr>
          <w:fldChar w:fldCharType="separate"/>
        </w:r>
        <w:r w:rsidR="00385053">
          <w:rPr>
            <w:noProof/>
            <w:webHidden/>
          </w:rPr>
          <w:t>46</w:t>
        </w:r>
        <w:r>
          <w:rPr>
            <w:noProof/>
            <w:webHidden/>
          </w:rPr>
          <w:fldChar w:fldCharType="end"/>
        </w:r>
      </w:hyperlink>
    </w:p>
    <w:p w:rsidR="00562A4C" w:rsidRPr="007E77FF" w:rsidRDefault="00824EF1" w:rsidP="002B5E45">
      <w:pPr>
        <w:pStyle w:val="TM2"/>
        <w:tabs>
          <w:tab w:val="right" w:leader="dot" w:pos="10174"/>
        </w:tabs>
        <w:ind w:right="284"/>
        <w:rPr>
          <w:rFonts w:eastAsia="Times New Roman"/>
          <w:noProof/>
          <w:lang w:val="fr-FR" w:eastAsia="fr-FR"/>
        </w:rPr>
      </w:pPr>
      <w:hyperlink w:anchor="_Toc379362183" w:history="1">
        <w:r w:rsidR="00562A4C" w:rsidRPr="001A6C55">
          <w:rPr>
            <w:rStyle w:val="Lienhypertexte"/>
            <w:rFonts w:ascii="Trebuchet MS" w:hAnsi="Trebuchet MS"/>
            <w:noProof/>
            <w:lang w:val="fr-FR" w:eastAsia="fr-FR"/>
          </w:rPr>
          <w:t>SECTION 1 : DES DISPOSITIONS SPÉCIFIQUES APPLICABLES  AUXTITULAIRES DES DROITS MINIERS.</w:t>
        </w:r>
        <w:r w:rsidR="00562A4C">
          <w:rPr>
            <w:noProof/>
            <w:webHidden/>
          </w:rPr>
          <w:tab/>
        </w:r>
        <w:r>
          <w:rPr>
            <w:noProof/>
            <w:webHidden/>
          </w:rPr>
          <w:fldChar w:fldCharType="begin"/>
        </w:r>
        <w:r w:rsidR="00562A4C">
          <w:rPr>
            <w:noProof/>
            <w:webHidden/>
          </w:rPr>
          <w:instrText xml:space="preserve"> PAGEREF _Toc379362183 \h </w:instrText>
        </w:r>
        <w:r>
          <w:rPr>
            <w:noProof/>
            <w:webHidden/>
          </w:rPr>
        </w:r>
        <w:r>
          <w:rPr>
            <w:noProof/>
            <w:webHidden/>
          </w:rPr>
          <w:fldChar w:fldCharType="separate"/>
        </w:r>
        <w:r w:rsidR="00385053">
          <w:rPr>
            <w:noProof/>
            <w:webHidden/>
          </w:rPr>
          <w:t>46</w:t>
        </w:r>
        <w:r>
          <w:rPr>
            <w:noProof/>
            <w:webHidden/>
          </w:rPr>
          <w:fldChar w:fldCharType="end"/>
        </w:r>
      </w:hyperlink>
    </w:p>
    <w:p w:rsidR="00562A4C" w:rsidRPr="007E77FF" w:rsidRDefault="00824EF1" w:rsidP="002B5E45">
      <w:pPr>
        <w:pStyle w:val="TM2"/>
        <w:tabs>
          <w:tab w:val="right" w:leader="dot" w:pos="10174"/>
        </w:tabs>
        <w:ind w:right="284"/>
        <w:rPr>
          <w:rFonts w:eastAsia="Times New Roman"/>
          <w:noProof/>
          <w:lang w:val="fr-FR" w:eastAsia="fr-FR"/>
        </w:rPr>
      </w:pPr>
      <w:hyperlink w:anchor="_Toc379362184" w:history="1">
        <w:r w:rsidR="00562A4C" w:rsidRPr="001A6C55">
          <w:rPr>
            <w:rStyle w:val="Lienhypertexte"/>
            <w:rFonts w:ascii="Trebuchet MS" w:hAnsi="Trebuchet MS"/>
            <w:noProof/>
            <w:lang w:val="fr-FR" w:eastAsia="fr-FR"/>
          </w:rPr>
          <w:t>SECTION 2 : DES DISPOSITIONS SPÉCIFIQUES APPLICABLES AUX SOCIÉTÉS  PÉTROLIÈRES D’EXPLOITATION-PRODUCTION</w:t>
        </w:r>
        <w:r w:rsidR="00562A4C">
          <w:rPr>
            <w:noProof/>
            <w:webHidden/>
          </w:rPr>
          <w:tab/>
        </w:r>
        <w:r>
          <w:rPr>
            <w:noProof/>
            <w:webHidden/>
          </w:rPr>
          <w:fldChar w:fldCharType="begin"/>
        </w:r>
        <w:r w:rsidR="00562A4C">
          <w:rPr>
            <w:noProof/>
            <w:webHidden/>
          </w:rPr>
          <w:instrText xml:space="preserve"> PAGEREF _Toc379362184 \h </w:instrText>
        </w:r>
        <w:r>
          <w:rPr>
            <w:noProof/>
            <w:webHidden/>
          </w:rPr>
        </w:r>
        <w:r>
          <w:rPr>
            <w:noProof/>
            <w:webHidden/>
          </w:rPr>
          <w:fldChar w:fldCharType="separate"/>
        </w:r>
        <w:r w:rsidR="00385053">
          <w:rPr>
            <w:noProof/>
            <w:webHidden/>
          </w:rPr>
          <w:t>50</w:t>
        </w:r>
        <w:r>
          <w:rPr>
            <w:noProof/>
            <w:webHidden/>
          </w:rPr>
          <w:fldChar w:fldCharType="end"/>
        </w:r>
      </w:hyperlink>
    </w:p>
    <w:p w:rsidR="00562A4C" w:rsidRPr="007E77FF" w:rsidRDefault="00824EF1" w:rsidP="002B5E45">
      <w:pPr>
        <w:pStyle w:val="TM2"/>
        <w:tabs>
          <w:tab w:val="right" w:leader="dot" w:pos="10174"/>
        </w:tabs>
        <w:ind w:right="284"/>
        <w:rPr>
          <w:rFonts w:eastAsia="Times New Roman"/>
          <w:noProof/>
          <w:lang w:val="fr-FR" w:eastAsia="fr-FR"/>
        </w:rPr>
      </w:pPr>
      <w:hyperlink w:anchor="_Toc379362185" w:history="1">
        <w:r w:rsidR="00562A4C" w:rsidRPr="001A6C55">
          <w:rPr>
            <w:rStyle w:val="Lienhypertexte"/>
            <w:rFonts w:ascii="Trebuchet MS" w:hAnsi="Trebuchet MS"/>
            <w:noProof/>
            <w:lang w:val="fr-FR" w:eastAsia="fr-FR"/>
          </w:rPr>
          <w:t>SECTION 3 : DES DISPOSITIONS SPÉCIFIQUES APPLICABLES AUX SOCIÉTÉS PÉTROLIÈRES DE DISTRIBUTION</w:t>
        </w:r>
        <w:r w:rsidR="00562A4C">
          <w:rPr>
            <w:noProof/>
            <w:webHidden/>
          </w:rPr>
          <w:tab/>
        </w:r>
        <w:r>
          <w:rPr>
            <w:noProof/>
            <w:webHidden/>
          </w:rPr>
          <w:fldChar w:fldCharType="begin"/>
        </w:r>
        <w:r w:rsidR="00562A4C">
          <w:rPr>
            <w:noProof/>
            <w:webHidden/>
          </w:rPr>
          <w:instrText xml:space="preserve"> PAGEREF _Toc379362185 \h </w:instrText>
        </w:r>
        <w:r>
          <w:rPr>
            <w:noProof/>
            <w:webHidden/>
          </w:rPr>
        </w:r>
        <w:r>
          <w:rPr>
            <w:noProof/>
            <w:webHidden/>
          </w:rPr>
          <w:fldChar w:fldCharType="separate"/>
        </w:r>
        <w:r w:rsidR="00385053">
          <w:rPr>
            <w:noProof/>
            <w:webHidden/>
          </w:rPr>
          <w:t>52</w:t>
        </w:r>
        <w:r>
          <w:rPr>
            <w:noProof/>
            <w:webHidden/>
          </w:rPr>
          <w:fldChar w:fldCharType="end"/>
        </w:r>
      </w:hyperlink>
    </w:p>
    <w:p w:rsidR="00562A4C" w:rsidRPr="007E77FF" w:rsidRDefault="00824EF1" w:rsidP="002B5E45">
      <w:pPr>
        <w:pStyle w:val="TM1"/>
        <w:tabs>
          <w:tab w:val="right" w:leader="dot" w:pos="10174"/>
        </w:tabs>
        <w:ind w:right="284"/>
        <w:rPr>
          <w:rFonts w:eastAsia="Times New Roman"/>
          <w:noProof/>
          <w:lang w:val="fr-FR" w:eastAsia="fr-FR"/>
        </w:rPr>
      </w:pPr>
      <w:hyperlink w:anchor="_Toc379362186" w:history="1">
        <w:r w:rsidR="00562A4C" w:rsidRPr="001A6C55">
          <w:rPr>
            <w:rStyle w:val="Lienhypertexte"/>
            <w:rFonts w:ascii="Trebuchet MS" w:hAnsi="Trebuchet MS"/>
            <w:noProof/>
            <w:lang w:val="fr-FR" w:eastAsia="fr-FR"/>
          </w:rPr>
          <w:t>Chapitre VI : DU MARCHE DES CHANGES</w:t>
        </w:r>
        <w:r w:rsidR="00562A4C">
          <w:rPr>
            <w:noProof/>
            <w:webHidden/>
          </w:rPr>
          <w:tab/>
        </w:r>
        <w:r>
          <w:rPr>
            <w:noProof/>
            <w:webHidden/>
          </w:rPr>
          <w:fldChar w:fldCharType="begin"/>
        </w:r>
        <w:r w:rsidR="00562A4C">
          <w:rPr>
            <w:noProof/>
            <w:webHidden/>
          </w:rPr>
          <w:instrText xml:space="preserve"> PAGEREF _Toc379362186 \h </w:instrText>
        </w:r>
        <w:r>
          <w:rPr>
            <w:noProof/>
            <w:webHidden/>
          </w:rPr>
        </w:r>
        <w:r>
          <w:rPr>
            <w:noProof/>
            <w:webHidden/>
          </w:rPr>
          <w:fldChar w:fldCharType="separate"/>
        </w:r>
        <w:r w:rsidR="00385053">
          <w:rPr>
            <w:noProof/>
            <w:webHidden/>
          </w:rPr>
          <w:t>54</w:t>
        </w:r>
        <w:r>
          <w:rPr>
            <w:noProof/>
            <w:webHidden/>
          </w:rPr>
          <w:fldChar w:fldCharType="end"/>
        </w:r>
      </w:hyperlink>
    </w:p>
    <w:p w:rsidR="00562A4C" w:rsidRPr="007E77FF" w:rsidRDefault="00824EF1" w:rsidP="002B5E45">
      <w:pPr>
        <w:pStyle w:val="TM1"/>
        <w:tabs>
          <w:tab w:val="right" w:leader="dot" w:pos="10174"/>
        </w:tabs>
        <w:ind w:right="284"/>
        <w:rPr>
          <w:rFonts w:eastAsia="Times New Roman"/>
          <w:noProof/>
          <w:lang w:val="fr-FR" w:eastAsia="fr-FR"/>
        </w:rPr>
      </w:pPr>
      <w:hyperlink w:anchor="_Toc379362187" w:history="1">
        <w:r w:rsidR="00562A4C" w:rsidRPr="001A6C55">
          <w:rPr>
            <w:rStyle w:val="Lienhypertexte"/>
            <w:rFonts w:ascii="Trebuchet MS" w:hAnsi="Trebuchet MS"/>
            <w:noProof/>
            <w:lang w:val="fr-FR" w:eastAsia="fr-FR"/>
          </w:rPr>
          <w:t>Chapitre VII : DES COMPTES LIBELLES EN MONNAIES ETRANGERES ET DES COMPTES NON-RESIDENTS EN MONNAIES NATIONALES</w:t>
        </w:r>
        <w:r w:rsidR="00562A4C">
          <w:rPr>
            <w:noProof/>
            <w:webHidden/>
          </w:rPr>
          <w:tab/>
        </w:r>
        <w:r>
          <w:rPr>
            <w:noProof/>
            <w:webHidden/>
          </w:rPr>
          <w:fldChar w:fldCharType="begin"/>
        </w:r>
        <w:r w:rsidR="00562A4C">
          <w:rPr>
            <w:noProof/>
            <w:webHidden/>
          </w:rPr>
          <w:instrText xml:space="preserve"> PAGEREF _Toc379362187 \h </w:instrText>
        </w:r>
        <w:r>
          <w:rPr>
            <w:noProof/>
            <w:webHidden/>
          </w:rPr>
        </w:r>
        <w:r>
          <w:rPr>
            <w:noProof/>
            <w:webHidden/>
          </w:rPr>
          <w:fldChar w:fldCharType="separate"/>
        </w:r>
        <w:r w:rsidR="00385053">
          <w:rPr>
            <w:noProof/>
            <w:webHidden/>
          </w:rPr>
          <w:t>54</w:t>
        </w:r>
        <w:r>
          <w:rPr>
            <w:noProof/>
            <w:webHidden/>
          </w:rPr>
          <w:fldChar w:fldCharType="end"/>
        </w:r>
      </w:hyperlink>
    </w:p>
    <w:p w:rsidR="00562A4C" w:rsidRPr="007E77FF" w:rsidRDefault="00824EF1" w:rsidP="002B5E45">
      <w:pPr>
        <w:pStyle w:val="TM1"/>
        <w:tabs>
          <w:tab w:val="right" w:leader="dot" w:pos="10174"/>
        </w:tabs>
        <w:ind w:right="284"/>
        <w:rPr>
          <w:rFonts w:eastAsia="Times New Roman"/>
          <w:noProof/>
          <w:lang w:val="fr-FR" w:eastAsia="fr-FR"/>
        </w:rPr>
      </w:pPr>
      <w:hyperlink w:anchor="_Toc379362188" w:history="1">
        <w:r w:rsidR="00562A4C" w:rsidRPr="001A6C55">
          <w:rPr>
            <w:rStyle w:val="Lienhypertexte"/>
            <w:rFonts w:ascii="Trebuchet MS" w:hAnsi="Trebuchet MS"/>
            <w:noProof/>
            <w:lang w:val="fr-FR" w:eastAsia="fr-FR"/>
          </w:rPr>
          <w:t>Chapitre VIII : DES INTERMEDIAIRES AGREES</w:t>
        </w:r>
        <w:r w:rsidR="00562A4C">
          <w:rPr>
            <w:noProof/>
            <w:webHidden/>
          </w:rPr>
          <w:tab/>
        </w:r>
        <w:r>
          <w:rPr>
            <w:noProof/>
            <w:webHidden/>
          </w:rPr>
          <w:fldChar w:fldCharType="begin"/>
        </w:r>
        <w:r w:rsidR="00562A4C">
          <w:rPr>
            <w:noProof/>
            <w:webHidden/>
          </w:rPr>
          <w:instrText xml:space="preserve"> PAGEREF _Toc379362188 \h </w:instrText>
        </w:r>
        <w:r>
          <w:rPr>
            <w:noProof/>
            <w:webHidden/>
          </w:rPr>
        </w:r>
        <w:r>
          <w:rPr>
            <w:noProof/>
            <w:webHidden/>
          </w:rPr>
          <w:fldChar w:fldCharType="separate"/>
        </w:r>
        <w:r w:rsidR="00385053">
          <w:rPr>
            <w:noProof/>
            <w:webHidden/>
          </w:rPr>
          <w:t>55</w:t>
        </w:r>
        <w:r>
          <w:rPr>
            <w:noProof/>
            <w:webHidden/>
          </w:rPr>
          <w:fldChar w:fldCharType="end"/>
        </w:r>
      </w:hyperlink>
    </w:p>
    <w:p w:rsidR="00562A4C" w:rsidRPr="007E77FF" w:rsidRDefault="00824EF1" w:rsidP="002B5E45">
      <w:pPr>
        <w:pStyle w:val="TM2"/>
        <w:tabs>
          <w:tab w:val="right" w:leader="dot" w:pos="10174"/>
        </w:tabs>
        <w:ind w:right="284"/>
        <w:rPr>
          <w:rFonts w:eastAsia="Times New Roman"/>
          <w:noProof/>
          <w:lang w:val="fr-FR" w:eastAsia="fr-FR"/>
        </w:rPr>
      </w:pPr>
      <w:hyperlink w:anchor="_Toc379362189" w:history="1">
        <w:r w:rsidR="00562A4C" w:rsidRPr="001A6C55">
          <w:rPr>
            <w:rStyle w:val="Lienhypertexte"/>
            <w:rFonts w:ascii="Trebuchet MS" w:hAnsi="Trebuchet MS"/>
            <w:noProof/>
            <w:lang w:val="fr-FR" w:eastAsia="fr-FR"/>
          </w:rPr>
          <w:t>SECTION 1 : DES DISPOSITIONS COMMUNES APPLICABLES AUX INTERMÉDIAIRES AGRÉES</w:t>
        </w:r>
        <w:r w:rsidR="00562A4C">
          <w:rPr>
            <w:noProof/>
            <w:webHidden/>
          </w:rPr>
          <w:tab/>
        </w:r>
        <w:r>
          <w:rPr>
            <w:noProof/>
            <w:webHidden/>
          </w:rPr>
          <w:fldChar w:fldCharType="begin"/>
        </w:r>
        <w:r w:rsidR="00562A4C">
          <w:rPr>
            <w:noProof/>
            <w:webHidden/>
          </w:rPr>
          <w:instrText xml:space="preserve"> PAGEREF _Toc379362189 \h </w:instrText>
        </w:r>
        <w:r>
          <w:rPr>
            <w:noProof/>
            <w:webHidden/>
          </w:rPr>
        </w:r>
        <w:r>
          <w:rPr>
            <w:noProof/>
            <w:webHidden/>
          </w:rPr>
          <w:fldChar w:fldCharType="separate"/>
        </w:r>
        <w:r w:rsidR="00385053">
          <w:rPr>
            <w:noProof/>
            <w:webHidden/>
          </w:rPr>
          <w:t>55</w:t>
        </w:r>
        <w:r>
          <w:rPr>
            <w:noProof/>
            <w:webHidden/>
          </w:rPr>
          <w:fldChar w:fldCharType="end"/>
        </w:r>
      </w:hyperlink>
    </w:p>
    <w:p w:rsidR="00562A4C" w:rsidRPr="007E77FF" w:rsidRDefault="00824EF1" w:rsidP="002B5E45">
      <w:pPr>
        <w:pStyle w:val="TM2"/>
        <w:tabs>
          <w:tab w:val="right" w:leader="dot" w:pos="10174"/>
        </w:tabs>
        <w:ind w:right="284"/>
        <w:rPr>
          <w:rFonts w:eastAsia="Times New Roman"/>
          <w:noProof/>
          <w:lang w:val="fr-FR" w:eastAsia="fr-FR"/>
        </w:rPr>
      </w:pPr>
      <w:hyperlink w:anchor="_Toc379362190" w:history="1">
        <w:r w:rsidR="00562A4C" w:rsidRPr="001A6C55">
          <w:rPr>
            <w:rStyle w:val="Lienhypertexte"/>
            <w:rFonts w:ascii="Trebuchet MS" w:hAnsi="Trebuchet MS"/>
            <w:noProof/>
            <w:lang w:val="fr-FR" w:eastAsia="fr-FR"/>
          </w:rPr>
          <w:t>SECTION 2 : DES DISPOSITIONS SPÉCIFIQUES APPLICABLES AUX INTERMÉDIAIRES AGRÉES BANCAIRES</w:t>
        </w:r>
        <w:r w:rsidR="00562A4C">
          <w:rPr>
            <w:noProof/>
            <w:webHidden/>
          </w:rPr>
          <w:tab/>
        </w:r>
        <w:r>
          <w:rPr>
            <w:noProof/>
            <w:webHidden/>
          </w:rPr>
          <w:fldChar w:fldCharType="begin"/>
        </w:r>
        <w:r w:rsidR="00562A4C">
          <w:rPr>
            <w:noProof/>
            <w:webHidden/>
          </w:rPr>
          <w:instrText xml:space="preserve"> PAGEREF _Toc379362190 \h </w:instrText>
        </w:r>
        <w:r>
          <w:rPr>
            <w:noProof/>
            <w:webHidden/>
          </w:rPr>
        </w:r>
        <w:r>
          <w:rPr>
            <w:noProof/>
            <w:webHidden/>
          </w:rPr>
          <w:fldChar w:fldCharType="separate"/>
        </w:r>
        <w:r w:rsidR="00385053">
          <w:rPr>
            <w:noProof/>
            <w:webHidden/>
          </w:rPr>
          <w:t>56</w:t>
        </w:r>
        <w:r>
          <w:rPr>
            <w:noProof/>
            <w:webHidden/>
          </w:rPr>
          <w:fldChar w:fldCharType="end"/>
        </w:r>
      </w:hyperlink>
    </w:p>
    <w:p w:rsidR="00562A4C" w:rsidRPr="007E77FF" w:rsidRDefault="00824EF1" w:rsidP="002B5E45">
      <w:pPr>
        <w:pStyle w:val="TM3"/>
        <w:tabs>
          <w:tab w:val="right" w:leader="dot" w:pos="10174"/>
        </w:tabs>
        <w:ind w:right="284"/>
        <w:rPr>
          <w:rFonts w:eastAsia="Times New Roman"/>
          <w:noProof/>
          <w:lang w:val="fr-FR" w:eastAsia="fr-FR"/>
        </w:rPr>
      </w:pPr>
      <w:hyperlink w:anchor="_Toc379362191" w:history="1">
        <w:r w:rsidR="00562A4C" w:rsidRPr="001A6C55">
          <w:rPr>
            <w:rStyle w:val="Lienhypertexte"/>
            <w:rFonts w:ascii="Trebuchet MS" w:hAnsi="Trebuchet MS"/>
            <w:noProof/>
            <w:lang w:val="fr-FR" w:eastAsia="fr-FR"/>
          </w:rPr>
          <w:t>Sous-Section 2.1. : De l’importation et de l’exportation des billets de banque</w:t>
        </w:r>
        <w:r w:rsidR="00562A4C">
          <w:rPr>
            <w:noProof/>
            <w:webHidden/>
          </w:rPr>
          <w:tab/>
        </w:r>
        <w:r>
          <w:rPr>
            <w:noProof/>
            <w:webHidden/>
          </w:rPr>
          <w:fldChar w:fldCharType="begin"/>
        </w:r>
        <w:r w:rsidR="00562A4C">
          <w:rPr>
            <w:noProof/>
            <w:webHidden/>
          </w:rPr>
          <w:instrText xml:space="preserve"> PAGEREF _Toc379362191 \h </w:instrText>
        </w:r>
        <w:r>
          <w:rPr>
            <w:noProof/>
            <w:webHidden/>
          </w:rPr>
        </w:r>
        <w:r>
          <w:rPr>
            <w:noProof/>
            <w:webHidden/>
          </w:rPr>
          <w:fldChar w:fldCharType="separate"/>
        </w:r>
        <w:r w:rsidR="00385053">
          <w:rPr>
            <w:noProof/>
            <w:webHidden/>
          </w:rPr>
          <w:t>57</w:t>
        </w:r>
        <w:r>
          <w:rPr>
            <w:noProof/>
            <w:webHidden/>
          </w:rPr>
          <w:fldChar w:fldCharType="end"/>
        </w:r>
      </w:hyperlink>
    </w:p>
    <w:p w:rsidR="00562A4C" w:rsidRPr="007E77FF" w:rsidRDefault="00824EF1" w:rsidP="002B5E45">
      <w:pPr>
        <w:pStyle w:val="TM3"/>
        <w:tabs>
          <w:tab w:val="right" w:leader="dot" w:pos="10174"/>
        </w:tabs>
        <w:ind w:right="284"/>
        <w:rPr>
          <w:rFonts w:eastAsia="Times New Roman"/>
          <w:noProof/>
          <w:lang w:val="fr-FR" w:eastAsia="fr-FR"/>
        </w:rPr>
      </w:pPr>
      <w:hyperlink w:anchor="_Toc379362192" w:history="1">
        <w:r w:rsidR="00562A4C" w:rsidRPr="001A6C55">
          <w:rPr>
            <w:rStyle w:val="Lienhypertexte"/>
            <w:rFonts w:ascii="Trebuchet MS" w:hAnsi="Trebuchet MS"/>
            <w:noProof/>
            <w:lang w:val="fr-FR" w:eastAsia="fr-FR"/>
          </w:rPr>
          <w:t>Sous-Section 2.2. : De la Position de Change</w:t>
        </w:r>
        <w:r w:rsidR="00562A4C">
          <w:rPr>
            <w:noProof/>
            <w:webHidden/>
          </w:rPr>
          <w:tab/>
        </w:r>
        <w:r>
          <w:rPr>
            <w:noProof/>
            <w:webHidden/>
          </w:rPr>
          <w:fldChar w:fldCharType="begin"/>
        </w:r>
        <w:r w:rsidR="00562A4C">
          <w:rPr>
            <w:noProof/>
            <w:webHidden/>
          </w:rPr>
          <w:instrText xml:space="preserve"> PAGEREF _Toc379362192 \h </w:instrText>
        </w:r>
        <w:r>
          <w:rPr>
            <w:noProof/>
            <w:webHidden/>
          </w:rPr>
        </w:r>
        <w:r>
          <w:rPr>
            <w:noProof/>
            <w:webHidden/>
          </w:rPr>
          <w:fldChar w:fldCharType="separate"/>
        </w:r>
        <w:r w:rsidR="00385053">
          <w:rPr>
            <w:noProof/>
            <w:webHidden/>
          </w:rPr>
          <w:t>59</w:t>
        </w:r>
        <w:r>
          <w:rPr>
            <w:noProof/>
            <w:webHidden/>
          </w:rPr>
          <w:fldChar w:fldCharType="end"/>
        </w:r>
      </w:hyperlink>
    </w:p>
    <w:p w:rsidR="00562A4C" w:rsidRPr="007E77FF" w:rsidRDefault="00824EF1" w:rsidP="002B5E45">
      <w:pPr>
        <w:pStyle w:val="TM2"/>
        <w:tabs>
          <w:tab w:val="right" w:leader="dot" w:pos="10174"/>
        </w:tabs>
        <w:ind w:right="284"/>
        <w:rPr>
          <w:rFonts w:eastAsia="Times New Roman"/>
          <w:noProof/>
          <w:lang w:val="fr-FR" w:eastAsia="fr-FR"/>
        </w:rPr>
      </w:pPr>
      <w:hyperlink w:anchor="_Toc379362193" w:history="1">
        <w:r w:rsidR="00562A4C" w:rsidRPr="001A6C55">
          <w:rPr>
            <w:rStyle w:val="Lienhypertexte"/>
            <w:rFonts w:ascii="Trebuchet MS" w:hAnsi="Trebuchet MS"/>
            <w:noProof/>
            <w:lang w:val="fr-FR" w:eastAsia="fr-FR"/>
          </w:rPr>
          <w:t>SECTION 3 : DES DISPOSITIONS SPÉCIFIQUES APPLICABLES AUX INTERMÉDIAIRES AGRÉES NON-BANCAIRES</w:t>
        </w:r>
        <w:r w:rsidR="00562A4C">
          <w:rPr>
            <w:noProof/>
            <w:webHidden/>
          </w:rPr>
          <w:tab/>
        </w:r>
        <w:r>
          <w:rPr>
            <w:noProof/>
            <w:webHidden/>
          </w:rPr>
          <w:fldChar w:fldCharType="begin"/>
        </w:r>
        <w:r w:rsidR="00562A4C">
          <w:rPr>
            <w:noProof/>
            <w:webHidden/>
          </w:rPr>
          <w:instrText xml:space="preserve"> PAGEREF _Toc379362193 \h </w:instrText>
        </w:r>
        <w:r>
          <w:rPr>
            <w:noProof/>
            <w:webHidden/>
          </w:rPr>
        </w:r>
        <w:r>
          <w:rPr>
            <w:noProof/>
            <w:webHidden/>
          </w:rPr>
          <w:fldChar w:fldCharType="separate"/>
        </w:r>
        <w:r w:rsidR="00385053">
          <w:rPr>
            <w:noProof/>
            <w:webHidden/>
          </w:rPr>
          <w:t>59</w:t>
        </w:r>
        <w:r>
          <w:rPr>
            <w:noProof/>
            <w:webHidden/>
          </w:rPr>
          <w:fldChar w:fldCharType="end"/>
        </w:r>
      </w:hyperlink>
    </w:p>
    <w:p w:rsidR="00562A4C" w:rsidRPr="007E77FF" w:rsidRDefault="00824EF1" w:rsidP="002B5E45">
      <w:pPr>
        <w:pStyle w:val="TM3"/>
        <w:tabs>
          <w:tab w:val="right" w:leader="dot" w:pos="10174"/>
        </w:tabs>
        <w:ind w:right="284"/>
        <w:rPr>
          <w:rFonts w:eastAsia="Times New Roman"/>
          <w:noProof/>
          <w:lang w:val="fr-FR" w:eastAsia="fr-FR"/>
        </w:rPr>
      </w:pPr>
      <w:hyperlink w:anchor="_Toc379362194" w:history="1">
        <w:r w:rsidR="00562A4C" w:rsidRPr="001A6C55">
          <w:rPr>
            <w:rStyle w:val="Lienhypertexte"/>
            <w:rFonts w:ascii="Trebuchet MS" w:hAnsi="Trebuchet MS"/>
            <w:noProof/>
            <w:lang w:val="fr-FR" w:eastAsia="fr-FR"/>
          </w:rPr>
          <w:t>Sous-Section 3.1. : Bureaux de Change</w:t>
        </w:r>
        <w:r w:rsidR="00562A4C">
          <w:rPr>
            <w:noProof/>
            <w:webHidden/>
          </w:rPr>
          <w:tab/>
        </w:r>
        <w:r>
          <w:rPr>
            <w:noProof/>
            <w:webHidden/>
          </w:rPr>
          <w:fldChar w:fldCharType="begin"/>
        </w:r>
        <w:r w:rsidR="00562A4C">
          <w:rPr>
            <w:noProof/>
            <w:webHidden/>
          </w:rPr>
          <w:instrText xml:space="preserve"> PAGEREF _Toc379362194 \h </w:instrText>
        </w:r>
        <w:r>
          <w:rPr>
            <w:noProof/>
            <w:webHidden/>
          </w:rPr>
        </w:r>
        <w:r>
          <w:rPr>
            <w:noProof/>
            <w:webHidden/>
          </w:rPr>
          <w:fldChar w:fldCharType="separate"/>
        </w:r>
        <w:r w:rsidR="00385053">
          <w:rPr>
            <w:noProof/>
            <w:webHidden/>
          </w:rPr>
          <w:t>60</w:t>
        </w:r>
        <w:r>
          <w:rPr>
            <w:noProof/>
            <w:webHidden/>
          </w:rPr>
          <w:fldChar w:fldCharType="end"/>
        </w:r>
      </w:hyperlink>
    </w:p>
    <w:p w:rsidR="00562A4C" w:rsidRPr="007E77FF" w:rsidRDefault="00824EF1" w:rsidP="002B5E45">
      <w:pPr>
        <w:pStyle w:val="TM3"/>
        <w:tabs>
          <w:tab w:val="right" w:leader="dot" w:pos="10174"/>
        </w:tabs>
        <w:ind w:right="284"/>
        <w:rPr>
          <w:rFonts w:eastAsia="Times New Roman"/>
          <w:noProof/>
          <w:lang w:val="fr-FR" w:eastAsia="fr-FR"/>
        </w:rPr>
      </w:pPr>
      <w:hyperlink w:anchor="_Toc379362195" w:history="1">
        <w:r w:rsidR="00562A4C" w:rsidRPr="001A6C55">
          <w:rPr>
            <w:rStyle w:val="Lienhypertexte"/>
            <w:rFonts w:ascii="Trebuchet MS" w:hAnsi="Trebuchet MS"/>
            <w:noProof/>
            <w:lang w:val="fr-FR" w:eastAsia="fr-FR"/>
          </w:rPr>
          <w:t>Sous-Section 3.2. : Des Messageries Financières</w:t>
        </w:r>
        <w:r w:rsidR="00562A4C">
          <w:rPr>
            <w:noProof/>
            <w:webHidden/>
          </w:rPr>
          <w:tab/>
        </w:r>
        <w:r>
          <w:rPr>
            <w:noProof/>
            <w:webHidden/>
          </w:rPr>
          <w:fldChar w:fldCharType="begin"/>
        </w:r>
        <w:r w:rsidR="00562A4C">
          <w:rPr>
            <w:noProof/>
            <w:webHidden/>
          </w:rPr>
          <w:instrText xml:space="preserve"> PAGEREF _Toc379362195 \h </w:instrText>
        </w:r>
        <w:r>
          <w:rPr>
            <w:noProof/>
            <w:webHidden/>
          </w:rPr>
        </w:r>
        <w:r>
          <w:rPr>
            <w:noProof/>
            <w:webHidden/>
          </w:rPr>
          <w:fldChar w:fldCharType="separate"/>
        </w:r>
        <w:r w:rsidR="00385053">
          <w:rPr>
            <w:noProof/>
            <w:webHidden/>
          </w:rPr>
          <w:t>60</w:t>
        </w:r>
        <w:r>
          <w:rPr>
            <w:noProof/>
            <w:webHidden/>
          </w:rPr>
          <w:fldChar w:fldCharType="end"/>
        </w:r>
      </w:hyperlink>
    </w:p>
    <w:p w:rsidR="00562A4C" w:rsidRPr="007E77FF" w:rsidRDefault="00824EF1" w:rsidP="002B5E45">
      <w:pPr>
        <w:pStyle w:val="TM3"/>
        <w:tabs>
          <w:tab w:val="right" w:leader="dot" w:pos="10174"/>
        </w:tabs>
        <w:ind w:right="284"/>
        <w:rPr>
          <w:rFonts w:eastAsia="Times New Roman"/>
          <w:noProof/>
          <w:lang w:val="fr-FR" w:eastAsia="fr-FR"/>
        </w:rPr>
      </w:pPr>
      <w:hyperlink w:anchor="_Toc379362196" w:history="1">
        <w:r w:rsidR="00562A4C" w:rsidRPr="001A6C55">
          <w:rPr>
            <w:rStyle w:val="Lienhypertexte"/>
            <w:rFonts w:ascii="Trebuchet MS" w:hAnsi="Trebuchet MS"/>
            <w:noProof/>
            <w:lang w:val="fr-FR" w:eastAsia="fr-FR"/>
          </w:rPr>
          <w:t>Sous-Section 3.3. : Des Établissements de Monnaie Électronique</w:t>
        </w:r>
        <w:r w:rsidR="00562A4C">
          <w:rPr>
            <w:noProof/>
            <w:webHidden/>
          </w:rPr>
          <w:tab/>
        </w:r>
        <w:r>
          <w:rPr>
            <w:noProof/>
            <w:webHidden/>
          </w:rPr>
          <w:fldChar w:fldCharType="begin"/>
        </w:r>
        <w:r w:rsidR="00562A4C">
          <w:rPr>
            <w:noProof/>
            <w:webHidden/>
          </w:rPr>
          <w:instrText xml:space="preserve"> PAGEREF _Toc379362196 \h </w:instrText>
        </w:r>
        <w:r>
          <w:rPr>
            <w:noProof/>
            <w:webHidden/>
          </w:rPr>
        </w:r>
        <w:r>
          <w:rPr>
            <w:noProof/>
            <w:webHidden/>
          </w:rPr>
          <w:fldChar w:fldCharType="separate"/>
        </w:r>
        <w:r w:rsidR="00385053">
          <w:rPr>
            <w:noProof/>
            <w:webHidden/>
          </w:rPr>
          <w:t>60</w:t>
        </w:r>
        <w:r>
          <w:rPr>
            <w:noProof/>
            <w:webHidden/>
          </w:rPr>
          <w:fldChar w:fldCharType="end"/>
        </w:r>
      </w:hyperlink>
    </w:p>
    <w:p w:rsidR="00562A4C" w:rsidRPr="007E77FF" w:rsidRDefault="00824EF1" w:rsidP="002B5E45">
      <w:pPr>
        <w:pStyle w:val="TM1"/>
        <w:tabs>
          <w:tab w:val="right" w:leader="dot" w:pos="10174"/>
        </w:tabs>
        <w:ind w:right="284"/>
        <w:rPr>
          <w:rFonts w:eastAsia="Times New Roman"/>
          <w:noProof/>
          <w:lang w:val="fr-FR" w:eastAsia="fr-FR"/>
        </w:rPr>
      </w:pPr>
      <w:hyperlink w:anchor="_Toc379362197" w:history="1">
        <w:r w:rsidR="00562A4C" w:rsidRPr="001A6C55">
          <w:rPr>
            <w:rStyle w:val="Lienhypertexte"/>
            <w:rFonts w:ascii="Trebuchet MS" w:hAnsi="Trebuchet MS"/>
            <w:noProof/>
            <w:lang w:val="fr-FR" w:eastAsia="fr-FR"/>
          </w:rPr>
          <w:t xml:space="preserve">Chapitre IX : DES </w:t>
        </w:r>
        <w:r w:rsidR="00562A4C" w:rsidRPr="001A6C55">
          <w:rPr>
            <w:rStyle w:val="Lienhypertexte"/>
            <w:rFonts w:ascii="Trebuchet MS" w:hAnsi="Trebuchet MS"/>
            <w:noProof/>
            <w:lang w:val="fr-FR"/>
          </w:rPr>
          <w:t>MODALITES</w:t>
        </w:r>
        <w:r w:rsidR="00562A4C" w:rsidRPr="001A6C55">
          <w:rPr>
            <w:rStyle w:val="Lienhypertexte"/>
            <w:rFonts w:ascii="Trebuchet MS" w:hAnsi="Trebuchet MS"/>
            <w:noProof/>
            <w:lang w:val="fr-FR" w:eastAsia="fr-FR"/>
          </w:rPr>
          <w:t xml:space="preserve"> PRATIQUES D’ELABORATION ET DE TRANSMISSION DES STATISTIQUES A LA BANQUE CENTRALE</w:t>
        </w:r>
        <w:r w:rsidR="00562A4C">
          <w:rPr>
            <w:noProof/>
            <w:webHidden/>
          </w:rPr>
          <w:tab/>
        </w:r>
        <w:r>
          <w:rPr>
            <w:noProof/>
            <w:webHidden/>
          </w:rPr>
          <w:fldChar w:fldCharType="begin"/>
        </w:r>
        <w:r w:rsidR="00562A4C">
          <w:rPr>
            <w:noProof/>
            <w:webHidden/>
          </w:rPr>
          <w:instrText xml:space="preserve"> PAGEREF _Toc379362197 \h </w:instrText>
        </w:r>
        <w:r>
          <w:rPr>
            <w:noProof/>
            <w:webHidden/>
          </w:rPr>
        </w:r>
        <w:r>
          <w:rPr>
            <w:noProof/>
            <w:webHidden/>
          </w:rPr>
          <w:fldChar w:fldCharType="separate"/>
        </w:r>
        <w:r w:rsidR="00385053">
          <w:rPr>
            <w:noProof/>
            <w:webHidden/>
          </w:rPr>
          <w:t>61</w:t>
        </w:r>
        <w:r>
          <w:rPr>
            <w:noProof/>
            <w:webHidden/>
          </w:rPr>
          <w:fldChar w:fldCharType="end"/>
        </w:r>
      </w:hyperlink>
    </w:p>
    <w:p w:rsidR="00562A4C" w:rsidRPr="007E77FF" w:rsidRDefault="00824EF1" w:rsidP="002B5E45">
      <w:pPr>
        <w:pStyle w:val="TM1"/>
        <w:tabs>
          <w:tab w:val="right" w:leader="dot" w:pos="10174"/>
        </w:tabs>
        <w:ind w:right="284"/>
        <w:rPr>
          <w:rFonts w:eastAsia="Times New Roman"/>
          <w:noProof/>
          <w:lang w:val="fr-FR" w:eastAsia="fr-FR"/>
        </w:rPr>
      </w:pPr>
      <w:hyperlink w:anchor="_Toc379362198" w:history="1">
        <w:r w:rsidR="00562A4C" w:rsidRPr="001A6C55">
          <w:rPr>
            <w:rStyle w:val="Lienhypertexte"/>
            <w:rFonts w:ascii="Trebuchet MS" w:hAnsi="Trebuchet MS"/>
            <w:noProof/>
            <w:lang w:val="fr-FR" w:eastAsia="fr-FR"/>
          </w:rPr>
          <w:t xml:space="preserve">Chapitre X : DES </w:t>
        </w:r>
        <w:r w:rsidR="00562A4C" w:rsidRPr="001A6C55">
          <w:rPr>
            <w:rStyle w:val="Lienhypertexte"/>
            <w:rFonts w:ascii="Trebuchet MS" w:hAnsi="Trebuchet MS"/>
            <w:noProof/>
            <w:lang w:val="fr-FR"/>
          </w:rPr>
          <w:t>DISPOSITIONS</w:t>
        </w:r>
        <w:r w:rsidR="00562A4C" w:rsidRPr="001A6C55">
          <w:rPr>
            <w:rStyle w:val="Lienhypertexte"/>
            <w:rFonts w:ascii="Trebuchet MS" w:hAnsi="Trebuchet MS"/>
            <w:noProof/>
            <w:lang w:val="fr-FR" w:eastAsia="fr-FR"/>
          </w:rPr>
          <w:t xml:space="preserve"> FINALES</w:t>
        </w:r>
        <w:r w:rsidR="00562A4C">
          <w:rPr>
            <w:noProof/>
            <w:webHidden/>
          </w:rPr>
          <w:tab/>
        </w:r>
        <w:r>
          <w:rPr>
            <w:noProof/>
            <w:webHidden/>
          </w:rPr>
          <w:fldChar w:fldCharType="begin"/>
        </w:r>
        <w:r w:rsidR="00562A4C">
          <w:rPr>
            <w:noProof/>
            <w:webHidden/>
          </w:rPr>
          <w:instrText xml:space="preserve"> PAGEREF _Toc379362198 \h </w:instrText>
        </w:r>
        <w:r>
          <w:rPr>
            <w:noProof/>
            <w:webHidden/>
          </w:rPr>
        </w:r>
        <w:r>
          <w:rPr>
            <w:noProof/>
            <w:webHidden/>
          </w:rPr>
          <w:fldChar w:fldCharType="separate"/>
        </w:r>
        <w:r w:rsidR="00385053">
          <w:rPr>
            <w:noProof/>
            <w:webHidden/>
          </w:rPr>
          <w:t>61</w:t>
        </w:r>
        <w:r>
          <w:rPr>
            <w:noProof/>
            <w:webHidden/>
          </w:rPr>
          <w:fldChar w:fldCharType="end"/>
        </w:r>
      </w:hyperlink>
    </w:p>
    <w:p w:rsidR="005419FA" w:rsidRPr="00206E29" w:rsidRDefault="00824EF1" w:rsidP="002B5E45">
      <w:pPr>
        <w:ind w:right="284"/>
        <w:rPr>
          <w:rFonts w:ascii="Trebuchet MS" w:hAnsi="Trebuchet MS"/>
          <w:lang w:val="fr-FR"/>
        </w:rPr>
      </w:pPr>
      <w:r>
        <w:rPr>
          <w:rFonts w:ascii="Trebuchet MS" w:hAnsi="Trebuchet MS"/>
          <w:sz w:val="28"/>
          <w:szCs w:val="28"/>
        </w:rPr>
        <w:fldChar w:fldCharType="end"/>
      </w:r>
    </w:p>
    <w:p w:rsidR="005419FA" w:rsidRPr="00206E29" w:rsidRDefault="005419FA" w:rsidP="002B5E45">
      <w:pPr>
        <w:ind w:right="284"/>
        <w:rPr>
          <w:rFonts w:ascii="Trebuchet MS" w:hAnsi="Trebuchet MS"/>
          <w:lang w:val="fr-FR"/>
        </w:rPr>
      </w:pPr>
    </w:p>
    <w:p w:rsidR="005419FA" w:rsidRPr="00206E29" w:rsidRDefault="005419FA" w:rsidP="002B5E45">
      <w:pPr>
        <w:ind w:right="284"/>
        <w:rPr>
          <w:rFonts w:ascii="Trebuchet MS" w:hAnsi="Trebuchet MS"/>
          <w:lang w:val="fr-FR"/>
        </w:rPr>
      </w:pPr>
    </w:p>
    <w:p w:rsidR="005419FA" w:rsidRPr="00206E29" w:rsidRDefault="005419FA" w:rsidP="002B5E45">
      <w:pPr>
        <w:ind w:right="284"/>
        <w:rPr>
          <w:rFonts w:ascii="Trebuchet MS" w:hAnsi="Trebuchet MS"/>
          <w:lang w:val="fr-FR"/>
        </w:rPr>
      </w:pPr>
    </w:p>
    <w:p w:rsidR="005419FA" w:rsidRPr="00206E29" w:rsidRDefault="005419FA" w:rsidP="002B5E45">
      <w:pPr>
        <w:ind w:right="284"/>
        <w:rPr>
          <w:rFonts w:ascii="Trebuchet MS" w:hAnsi="Trebuchet MS"/>
          <w:lang w:val="fr-FR"/>
        </w:rPr>
      </w:pPr>
    </w:p>
    <w:p w:rsidR="005419FA" w:rsidRPr="00206E29" w:rsidRDefault="005419FA" w:rsidP="002B5E45">
      <w:pPr>
        <w:ind w:right="284"/>
        <w:rPr>
          <w:rFonts w:ascii="Trebuchet MS" w:hAnsi="Trebuchet MS"/>
          <w:lang w:val="fr-FR"/>
        </w:rPr>
      </w:pPr>
    </w:p>
    <w:p w:rsidR="005419FA" w:rsidRPr="00206E29" w:rsidRDefault="005419FA" w:rsidP="002B5E45">
      <w:pPr>
        <w:ind w:right="284"/>
        <w:rPr>
          <w:rFonts w:ascii="Trebuchet MS" w:hAnsi="Trebuchet MS"/>
          <w:lang w:val="fr-FR"/>
        </w:rPr>
      </w:pPr>
    </w:p>
    <w:p w:rsidR="005419FA" w:rsidRPr="00206E29" w:rsidRDefault="005419FA" w:rsidP="002B5E45">
      <w:pPr>
        <w:ind w:right="284"/>
        <w:rPr>
          <w:rFonts w:ascii="Trebuchet MS" w:hAnsi="Trebuchet MS"/>
          <w:lang w:val="fr-FR"/>
        </w:rPr>
      </w:pPr>
    </w:p>
    <w:p w:rsidR="00064CEB" w:rsidRDefault="00064CEB" w:rsidP="002B5E45">
      <w:pPr>
        <w:ind w:right="284"/>
        <w:rPr>
          <w:rFonts w:ascii="Trebuchet MS" w:hAnsi="Trebuchet MS"/>
          <w:lang w:val="fr-FR"/>
        </w:rPr>
      </w:pPr>
    </w:p>
    <w:p w:rsidR="00064CEB" w:rsidRPr="00206E29" w:rsidRDefault="00064CEB" w:rsidP="002B5E45">
      <w:pPr>
        <w:ind w:right="284"/>
        <w:rPr>
          <w:rFonts w:ascii="Trebuchet MS" w:hAnsi="Trebuchet MS"/>
          <w:lang w:val="fr-FR"/>
        </w:rPr>
      </w:pPr>
    </w:p>
    <w:p w:rsidR="005419FA" w:rsidRPr="0048746F" w:rsidRDefault="005419FA" w:rsidP="002B5E45">
      <w:pPr>
        <w:spacing w:after="0" w:line="240" w:lineRule="auto"/>
        <w:ind w:right="284"/>
        <w:jc w:val="center"/>
        <w:rPr>
          <w:rFonts w:ascii="Trebuchet MS" w:eastAsia="Times New Roman" w:hAnsi="Trebuchet MS"/>
          <w:b/>
          <w:sz w:val="48"/>
          <w:szCs w:val="48"/>
          <w:lang w:val="fr-FR" w:eastAsia="fr-FR"/>
        </w:rPr>
      </w:pPr>
      <w:r w:rsidRPr="0048746F">
        <w:rPr>
          <w:rFonts w:ascii="Trebuchet MS" w:eastAsia="Times New Roman" w:hAnsi="Trebuchet MS"/>
          <w:b/>
          <w:sz w:val="48"/>
          <w:szCs w:val="48"/>
          <w:lang w:val="fr-FR" w:eastAsia="fr-FR"/>
        </w:rPr>
        <w:t>LA REGLEMENTATION DU CHANGE</w:t>
      </w:r>
    </w:p>
    <w:p w:rsidR="00E92114" w:rsidRDefault="005419FA" w:rsidP="002B5E45">
      <w:pPr>
        <w:spacing w:after="0" w:line="240" w:lineRule="auto"/>
        <w:ind w:right="284"/>
        <w:jc w:val="center"/>
        <w:rPr>
          <w:rFonts w:ascii="Trebuchet MS" w:eastAsia="Times New Roman" w:hAnsi="Trebuchet MS"/>
          <w:b/>
          <w:bCs/>
          <w:sz w:val="48"/>
          <w:szCs w:val="48"/>
          <w:lang w:val="fr-FR" w:eastAsia="fr-FR"/>
        </w:rPr>
      </w:pPr>
      <w:r w:rsidRPr="0048746F">
        <w:rPr>
          <w:rFonts w:ascii="Trebuchet MS" w:eastAsia="Times New Roman" w:hAnsi="Trebuchet MS"/>
          <w:b/>
          <w:sz w:val="48"/>
          <w:szCs w:val="48"/>
          <w:lang w:val="fr-FR" w:eastAsia="fr-FR"/>
        </w:rPr>
        <w:t>EN</w:t>
      </w:r>
      <w:r w:rsidR="00E92114" w:rsidRPr="00E92114">
        <w:rPr>
          <w:rFonts w:ascii="Trebuchet MS" w:eastAsia="Times New Roman" w:hAnsi="Trebuchet MS"/>
          <w:b/>
          <w:bCs/>
          <w:sz w:val="48"/>
          <w:szCs w:val="48"/>
          <w:lang w:val="fr-FR" w:eastAsia="fr-FR"/>
        </w:rPr>
        <w:t xml:space="preserve"> </w:t>
      </w:r>
      <w:r w:rsidR="00E92114" w:rsidRPr="0048746F">
        <w:rPr>
          <w:rFonts w:ascii="Trebuchet MS" w:eastAsia="Times New Roman" w:hAnsi="Trebuchet MS"/>
          <w:b/>
          <w:bCs/>
          <w:sz w:val="48"/>
          <w:szCs w:val="48"/>
          <w:lang w:val="fr-FR" w:eastAsia="fr-FR"/>
        </w:rPr>
        <w:t xml:space="preserve">REPUBLIQUE DEMOCRATIQUE </w:t>
      </w:r>
    </w:p>
    <w:p w:rsidR="00E92114" w:rsidRPr="0048746F" w:rsidRDefault="00E92114" w:rsidP="002B5E45">
      <w:pPr>
        <w:spacing w:after="0" w:line="240" w:lineRule="auto"/>
        <w:ind w:right="284"/>
        <w:jc w:val="center"/>
        <w:rPr>
          <w:rFonts w:ascii="Trebuchet MS" w:eastAsia="Times New Roman" w:hAnsi="Trebuchet MS"/>
          <w:sz w:val="48"/>
          <w:szCs w:val="48"/>
          <w:lang w:val="fr-FR" w:eastAsia="fr-FR"/>
        </w:rPr>
      </w:pPr>
      <w:r w:rsidRPr="0048746F">
        <w:rPr>
          <w:rFonts w:ascii="Trebuchet MS" w:eastAsia="Times New Roman" w:hAnsi="Trebuchet MS"/>
          <w:b/>
          <w:bCs/>
          <w:sz w:val="48"/>
          <w:szCs w:val="48"/>
          <w:lang w:val="fr-FR" w:eastAsia="fr-FR"/>
        </w:rPr>
        <w:t>DU</w:t>
      </w:r>
      <w:r w:rsidRPr="00E92114">
        <w:rPr>
          <w:rFonts w:ascii="Trebuchet MS" w:eastAsia="Times New Roman" w:hAnsi="Trebuchet MS"/>
          <w:b/>
          <w:bCs/>
          <w:sz w:val="48"/>
          <w:szCs w:val="48"/>
          <w:lang w:val="fr-FR" w:eastAsia="fr-FR"/>
        </w:rPr>
        <w:t xml:space="preserve"> </w:t>
      </w:r>
      <w:r w:rsidRPr="0048746F">
        <w:rPr>
          <w:rFonts w:ascii="Trebuchet MS" w:eastAsia="Times New Roman" w:hAnsi="Trebuchet MS"/>
          <w:b/>
          <w:bCs/>
          <w:sz w:val="48"/>
          <w:szCs w:val="48"/>
          <w:lang w:val="fr-FR" w:eastAsia="fr-FR"/>
        </w:rPr>
        <w:t>CONGO</w:t>
      </w:r>
    </w:p>
    <w:p w:rsidR="00E92114" w:rsidRPr="0048746F" w:rsidRDefault="00E92114" w:rsidP="002B5E45">
      <w:pPr>
        <w:spacing w:after="0" w:line="240" w:lineRule="auto"/>
        <w:ind w:right="284"/>
        <w:jc w:val="center"/>
        <w:rPr>
          <w:rFonts w:ascii="Trebuchet MS" w:eastAsia="Times New Roman" w:hAnsi="Trebuchet MS"/>
          <w:b/>
          <w:bCs/>
          <w:sz w:val="48"/>
          <w:szCs w:val="48"/>
          <w:lang w:val="fr-FR" w:eastAsia="fr-FR"/>
        </w:rPr>
      </w:pPr>
    </w:p>
    <w:p w:rsidR="005419FA" w:rsidRPr="0048746F" w:rsidRDefault="005419FA" w:rsidP="002B5E45">
      <w:pPr>
        <w:spacing w:after="0" w:line="240" w:lineRule="auto"/>
        <w:ind w:right="284"/>
        <w:jc w:val="center"/>
        <w:rPr>
          <w:rFonts w:ascii="Trebuchet MS" w:eastAsia="Times New Roman" w:hAnsi="Trebuchet MS"/>
          <w:b/>
          <w:bCs/>
          <w:sz w:val="48"/>
          <w:szCs w:val="48"/>
          <w:lang w:val="fr-FR" w:eastAsia="fr-FR"/>
        </w:rPr>
      </w:pPr>
    </w:p>
    <w:p w:rsidR="00E179D6" w:rsidRPr="00206E29" w:rsidRDefault="00E179D6" w:rsidP="002B5E45">
      <w:pPr>
        <w:ind w:right="284"/>
        <w:rPr>
          <w:rFonts w:ascii="Trebuchet MS" w:hAnsi="Trebuchet MS"/>
          <w:lang w:val="fr-FR"/>
        </w:rPr>
      </w:pPr>
    </w:p>
    <w:p w:rsidR="00064CEB" w:rsidRDefault="00064CEB" w:rsidP="002B5E45">
      <w:pPr>
        <w:pStyle w:val="Titre1"/>
        <w:ind w:right="284"/>
        <w:rPr>
          <w:rFonts w:ascii="Trebuchet MS" w:hAnsi="Trebuchet MS"/>
          <w:sz w:val="30"/>
          <w:szCs w:val="30"/>
          <w:lang w:val="fr-FR"/>
        </w:rPr>
      </w:pPr>
      <w:bookmarkStart w:id="1" w:name="_Toc379362157"/>
    </w:p>
    <w:p w:rsidR="00064CEB" w:rsidRDefault="00064CEB" w:rsidP="002B5E45">
      <w:pPr>
        <w:pStyle w:val="Titre1"/>
        <w:ind w:right="284"/>
        <w:rPr>
          <w:rFonts w:ascii="Trebuchet MS" w:hAnsi="Trebuchet MS"/>
          <w:sz w:val="30"/>
          <w:szCs w:val="30"/>
          <w:lang w:val="fr-FR"/>
        </w:rPr>
      </w:pPr>
    </w:p>
    <w:p w:rsidR="00064CEB" w:rsidRDefault="00064CEB" w:rsidP="002B5E45">
      <w:pPr>
        <w:pStyle w:val="Titre1"/>
        <w:ind w:right="284"/>
        <w:rPr>
          <w:rFonts w:ascii="Trebuchet MS" w:hAnsi="Trebuchet MS"/>
          <w:sz w:val="30"/>
          <w:szCs w:val="30"/>
          <w:lang w:val="fr-FR"/>
        </w:rPr>
      </w:pPr>
    </w:p>
    <w:p w:rsidR="00064CEB" w:rsidRDefault="00064CEB" w:rsidP="002B5E45">
      <w:pPr>
        <w:pStyle w:val="Titre1"/>
        <w:ind w:right="284"/>
        <w:rPr>
          <w:rFonts w:ascii="Trebuchet MS" w:hAnsi="Trebuchet MS"/>
          <w:sz w:val="30"/>
          <w:szCs w:val="30"/>
          <w:lang w:val="fr-FR"/>
        </w:rPr>
      </w:pPr>
    </w:p>
    <w:p w:rsidR="00064CEB" w:rsidRDefault="00064CEB" w:rsidP="002B5E45">
      <w:pPr>
        <w:pStyle w:val="Titre1"/>
        <w:ind w:right="284"/>
        <w:rPr>
          <w:rFonts w:ascii="Trebuchet MS" w:hAnsi="Trebuchet MS"/>
          <w:sz w:val="30"/>
          <w:szCs w:val="30"/>
          <w:lang w:val="fr-FR"/>
        </w:rPr>
      </w:pPr>
    </w:p>
    <w:p w:rsidR="00064CEB" w:rsidRDefault="00064CEB" w:rsidP="002B5E45">
      <w:pPr>
        <w:pStyle w:val="Titre1"/>
        <w:ind w:right="284"/>
        <w:rPr>
          <w:rFonts w:ascii="Trebuchet MS" w:hAnsi="Trebuchet MS"/>
          <w:sz w:val="30"/>
          <w:szCs w:val="30"/>
          <w:lang w:val="fr-FR"/>
        </w:rPr>
      </w:pPr>
    </w:p>
    <w:p w:rsidR="00064CEB" w:rsidRDefault="00064CEB" w:rsidP="002B5E45">
      <w:pPr>
        <w:pStyle w:val="Titre1"/>
        <w:ind w:right="284"/>
        <w:rPr>
          <w:rFonts w:ascii="Trebuchet MS" w:hAnsi="Trebuchet MS"/>
          <w:sz w:val="30"/>
          <w:szCs w:val="30"/>
          <w:lang w:val="fr-FR"/>
        </w:rPr>
      </w:pPr>
    </w:p>
    <w:p w:rsidR="00064CEB" w:rsidRDefault="00064CEB" w:rsidP="002B5E45">
      <w:pPr>
        <w:pStyle w:val="Titre1"/>
        <w:ind w:right="284"/>
        <w:rPr>
          <w:rFonts w:ascii="Trebuchet MS" w:hAnsi="Trebuchet MS"/>
          <w:sz w:val="30"/>
          <w:szCs w:val="30"/>
          <w:lang w:val="fr-FR"/>
        </w:rPr>
      </w:pPr>
    </w:p>
    <w:p w:rsidR="00064CEB" w:rsidRDefault="00064CEB" w:rsidP="002B5E45">
      <w:pPr>
        <w:ind w:right="284"/>
        <w:rPr>
          <w:lang w:val="fr-FR"/>
        </w:rPr>
      </w:pPr>
    </w:p>
    <w:p w:rsidR="00B21A5A" w:rsidRDefault="00B21A5A" w:rsidP="002B5E45">
      <w:pPr>
        <w:ind w:right="284"/>
        <w:rPr>
          <w:lang w:val="fr-FR"/>
        </w:rPr>
      </w:pPr>
    </w:p>
    <w:p w:rsidR="00064CEB" w:rsidRPr="00064CEB" w:rsidRDefault="00064CEB" w:rsidP="002B5E45">
      <w:pPr>
        <w:ind w:right="284"/>
        <w:rPr>
          <w:lang w:val="fr-FR"/>
        </w:rPr>
      </w:pPr>
    </w:p>
    <w:p w:rsidR="0068004F" w:rsidRPr="002F6BD9" w:rsidRDefault="0068004F" w:rsidP="002B5E45">
      <w:pPr>
        <w:pStyle w:val="Titre1"/>
        <w:ind w:right="284"/>
        <w:rPr>
          <w:rFonts w:ascii="Trebuchet MS" w:hAnsi="Trebuchet MS"/>
          <w:sz w:val="24"/>
          <w:szCs w:val="24"/>
          <w:lang w:val="fr-FR"/>
        </w:rPr>
      </w:pPr>
      <w:r w:rsidRPr="002F6BD9">
        <w:rPr>
          <w:rFonts w:ascii="Trebuchet MS" w:hAnsi="Trebuchet MS"/>
          <w:sz w:val="24"/>
          <w:szCs w:val="24"/>
          <w:lang w:val="fr-FR"/>
        </w:rPr>
        <w:lastRenderedPageBreak/>
        <w:t>LA BANQUE CENTRALE,</w:t>
      </w:r>
      <w:bookmarkEnd w:id="1"/>
    </w:p>
    <w:p w:rsidR="0068004F" w:rsidRPr="002F6BD9" w:rsidRDefault="0068004F" w:rsidP="002B5E45">
      <w:pPr>
        <w:spacing w:after="0" w:line="240" w:lineRule="auto"/>
        <w:ind w:right="284" w:firstLine="588"/>
        <w:jc w:val="both"/>
        <w:rPr>
          <w:rFonts w:ascii="Trebuchet MS" w:eastAsia="Times New Roman" w:hAnsi="Trebuchet MS"/>
          <w:sz w:val="24"/>
          <w:szCs w:val="24"/>
          <w:lang w:val="fr-FR"/>
        </w:rPr>
      </w:pPr>
    </w:p>
    <w:p w:rsidR="00CB379F" w:rsidRPr="002F6BD9" w:rsidRDefault="0068004F" w:rsidP="00CB379F">
      <w:pPr>
        <w:spacing w:after="0" w:line="240" w:lineRule="auto"/>
        <w:ind w:right="284" w:firstLine="588"/>
        <w:jc w:val="both"/>
        <w:rPr>
          <w:rFonts w:ascii="Trebuchet MS" w:eastAsia="Times New Roman" w:hAnsi="Trebuchet MS"/>
          <w:sz w:val="24"/>
          <w:szCs w:val="24"/>
          <w:lang w:val="fr-FR"/>
        </w:rPr>
      </w:pPr>
      <w:r w:rsidRPr="002F6BD9">
        <w:rPr>
          <w:rFonts w:ascii="Trebuchet MS" w:eastAsia="Times New Roman" w:hAnsi="Trebuchet MS"/>
          <w:sz w:val="24"/>
          <w:szCs w:val="24"/>
          <w:lang w:val="fr-FR"/>
        </w:rPr>
        <w:t xml:space="preserve">Vu la Loi n° 005 du 07 mai 2002 relative à la constitution, à l’organisation et au fonctionnement de la Banque Centrale du Congo, spécialement en ses articles 6, 18 et </w:t>
      </w:r>
    </w:p>
    <w:p w:rsidR="0068004F" w:rsidRPr="002F6BD9" w:rsidRDefault="0068004F" w:rsidP="00CB379F">
      <w:pPr>
        <w:spacing w:after="0" w:line="240" w:lineRule="auto"/>
        <w:ind w:right="284"/>
        <w:jc w:val="both"/>
        <w:rPr>
          <w:rFonts w:ascii="Trebuchet MS" w:eastAsia="Times New Roman" w:hAnsi="Trebuchet MS"/>
          <w:sz w:val="24"/>
          <w:szCs w:val="24"/>
          <w:lang w:val="fr-FR"/>
        </w:rPr>
      </w:pPr>
      <w:r w:rsidRPr="002F6BD9">
        <w:rPr>
          <w:rFonts w:ascii="Trebuchet MS" w:eastAsia="Times New Roman" w:hAnsi="Trebuchet MS"/>
          <w:sz w:val="24"/>
          <w:szCs w:val="24"/>
          <w:lang w:val="fr-FR"/>
        </w:rPr>
        <w:t>60</w:t>
      </w:r>
      <w:r w:rsidR="00CB379F" w:rsidRPr="002F6BD9">
        <w:rPr>
          <w:rFonts w:ascii="Trebuchet MS" w:eastAsia="Times New Roman" w:hAnsi="Trebuchet MS"/>
          <w:sz w:val="24"/>
          <w:szCs w:val="24"/>
          <w:lang w:val="fr-FR"/>
        </w:rPr>
        <w:t xml:space="preserve"> </w:t>
      </w:r>
      <w:r w:rsidRPr="002F6BD9">
        <w:rPr>
          <w:rFonts w:ascii="Trebuchet MS" w:eastAsia="Times New Roman" w:hAnsi="Trebuchet MS"/>
          <w:sz w:val="24"/>
          <w:szCs w:val="24"/>
          <w:lang w:val="fr-FR"/>
        </w:rPr>
        <w:t>;</w:t>
      </w:r>
    </w:p>
    <w:p w:rsidR="0068004F" w:rsidRPr="002F6BD9" w:rsidRDefault="0068004F" w:rsidP="002B5E45">
      <w:pPr>
        <w:spacing w:after="0" w:line="240" w:lineRule="auto"/>
        <w:ind w:right="284" w:firstLine="588"/>
        <w:jc w:val="both"/>
        <w:rPr>
          <w:rFonts w:ascii="Trebuchet MS" w:eastAsia="Times New Roman" w:hAnsi="Trebuchet MS"/>
          <w:sz w:val="24"/>
          <w:szCs w:val="24"/>
          <w:lang w:val="fr-FR"/>
        </w:rPr>
      </w:pPr>
    </w:p>
    <w:p w:rsidR="0068004F" w:rsidRPr="002F6BD9" w:rsidRDefault="0068004F" w:rsidP="002B5E45">
      <w:pPr>
        <w:spacing w:after="0" w:line="240" w:lineRule="auto"/>
        <w:ind w:right="284" w:firstLine="588"/>
        <w:jc w:val="both"/>
        <w:rPr>
          <w:rFonts w:ascii="Trebuchet MS" w:eastAsia="Times New Roman" w:hAnsi="Trebuchet MS"/>
          <w:sz w:val="24"/>
          <w:szCs w:val="24"/>
          <w:lang w:val="fr-FR"/>
        </w:rPr>
      </w:pPr>
      <w:r w:rsidRPr="002F6BD9">
        <w:rPr>
          <w:rFonts w:ascii="Trebuchet MS" w:eastAsia="Times New Roman" w:hAnsi="Trebuchet MS"/>
          <w:sz w:val="24"/>
          <w:szCs w:val="24"/>
          <w:lang w:val="fr-FR"/>
        </w:rPr>
        <w:t>Vu la loi n°73-009 du 05 janvier 1973 particulière sur le commerce, telle que modifiée  à ce jour par la loi n°74-014 du 10 juillet 1974, spécialement en ses articles 12,14, 18 et 20 ;</w:t>
      </w:r>
    </w:p>
    <w:p w:rsidR="0068004F" w:rsidRPr="002F6BD9" w:rsidRDefault="0068004F" w:rsidP="002B5E45">
      <w:pPr>
        <w:spacing w:after="0" w:line="240" w:lineRule="auto"/>
        <w:ind w:right="284" w:firstLine="588"/>
        <w:jc w:val="both"/>
        <w:rPr>
          <w:rFonts w:ascii="Trebuchet MS" w:eastAsia="Times New Roman" w:hAnsi="Trebuchet MS"/>
          <w:sz w:val="24"/>
          <w:szCs w:val="24"/>
          <w:lang w:val="fr-FR"/>
        </w:rPr>
      </w:pPr>
    </w:p>
    <w:p w:rsidR="0068004F" w:rsidRPr="002F6BD9" w:rsidRDefault="0068004F" w:rsidP="002B5E45">
      <w:pPr>
        <w:spacing w:after="0" w:line="240" w:lineRule="auto"/>
        <w:ind w:right="284" w:firstLine="588"/>
        <w:jc w:val="both"/>
        <w:rPr>
          <w:rFonts w:ascii="Trebuchet MS" w:eastAsia="Times New Roman" w:hAnsi="Trebuchet MS"/>
          <w:sz w:val="24"/>
          <w:szCs w:val="24"/>
          <w:lang w:val="fr-FR"/>
        </w:rPr>
      </w:pPr>
      <w:r w:rsidRPr="002F6BD9">
        <w:rPr>
          <w:rFonts w:ascii="Trebuchet MS" w:eastAsia="Times New Roman" w:hAnsi="Trebuchet MS"/>
          <w:sz w:val="24"/>
          <w:szCs w:val="24"/>
          <w:lang w:val="fr-FR"/>
        </w:rPr>
        <w:t>Vu la loi n° 007/2002 du 11 juillet 2002 portant Code minier, spécialement en ses articles 263 et suivants ;</w:t>
      </w:r>
    </w:p>
    <w:p w:rsidR="0068004F" w:rsidRPr="002F6BD9" w:rsidRDefault="0068004F" w:rsidP="002B5E45">
      <w:pPr>
        <w:spacing w:after="0" w:line="240" w:lineRule="auto"/>
        <w:ind w:right="284" w:firstLine="588"/>
        <w:jc w:val="both"/>
        <w:rPr>
          <w:rFonts w:ascii="Trebuchet MS" w:eastAsia="Times New Roman" w:hAnsi="Trebuchet MS"/>
          <w:sz w:val="24"/>
          <w:szCs w:val="24"/>
          <w:lang w:val="fr-FR"/>
        </w:rPr>
      </w:pPr>
    </w:p>
    <w:p w:rsidR="0068004F" w:rsidRPr="002F6BD9" w:rsidRDefault="0068004F" w:rsidP="002B5E45">
      <w:pPr>
        <w:spacing w:after="0" w:line="240" w:lineRule="auto"/>
        <w:ind w:right="284" w:firstLine="588"/>
        <w:jc w:val="both"/>
        <w:rPr>
          <w:rFonts w:ascii="Trebuchet MS" w:eastAsia="Times New Roman" w:hAnsi="Trebuchet MS"/>
          <w:sz w:val="24"/>
          <w:szCs w:val="24"/>
          <w:lang w:val="fr-FR"/>
        </w:rPr>
      </w:pPr>
      <w:r w:rsidRPr="002F6BD9">
        <w:rPr>
          <w:rFonts w:ascii="Trebuchet MS" w:eastAsia="Times New Roman" w:hAnsi="Trebuchet MS"/>
          <w:sz w:val="24"/>
          <w:szCs w:val="24"/>
          <w:lang w:val="fr-FR"/>
        </w:rPr>
        <w:t>Vu la loi n° 04/016 du 19 juillet 2004 portant lutte contre le blanchiment des Capitaux et le Financement du Terrorisme, spécialement en ses articles 6 et 7 ;</w:t>
      </w:r>
    </w:p>
    <w:p w:rsidR="0068004F" w:rsidRPr="002F6BD9" w:rsidRDefault="0068004F" w:rsidP="002B5E45">
      <w:pPr>
        <w:spacing w:after="0" w:line="240" w:lineRule="auto"/>
        <w:ind w:right="284"/>
        <w:jc w:val="both"/>
        <w:rPr>
          <w:rFonts w:ascii="Trebuchet MS" w:eastAsia="Times New Roman" w:hAnsi="Trebuchet MS"/>
          <w:sz w:val="24"/>
          <w:szCs w:val="24"/>
          <w:lang w:val="fr-FR"/>
        </w:rPr>
      </w:pPr>
    </w:p>
    <w:p w:rsidR="0068004F" w:rsidRPr="002F6BD9" w:rsidRDefault="0068004F" w:rsidP="002B5E45">
      <w:pPr>
        <w:spacing w:after="0" w:line="240" w:lineRule="auto"/>
        <w:ind w:right="284" w:firstLine="588"/>
        <w:jc w:val="both"/>
        <w:rPr>
          <w:rFonts w:ascii="Trebuchet MS" w:eastAsia="Times New Roman" w:hAnsi="Trebuchet MS"/>
          <w:sz w:val="24"/>
          <w:szCs w:val="24"/>
          <w:lang w:val="fr-FR"/>
        </w:rPr>
      </w:pPr>
      <w:r w:rsidRPr="002F6BD9">
        <w:rPr>
          <w:rFonts w:ascii="Trebuchet MS" w:eastAsia="Times New Roman" w:hAnsi="Trebuchet MS"/>
          <w:sz w:val="24"/>
          <w:szCs w:val="24"/>
          <w:lang w:val="fr-FR"/>
        </w:rPr>
        <w:t>Vu l’Ordonnance-loi n° 67/272 du 23 juin 1967, relative aux pouvoirs réglementaires de la Banque Nationale du Congo en matière de Réglementation du Change, telle que modifiée et complétée à ce jour, spécialement en ses articles 1</w:t>
      </w:r>
      <w:r w:rsidRPr="002F6BD9">
        <w:rPr>
          <w:rFonts w:ascii="Trebuchet MS" w:eastAsia="Times New Roman" w:hAnsi="Trebuchet MS"/>
          <w:sz w:val="24"/>
          <w:szCs w:val="24"/>
          <w:vertAlign w:val="superscript"/>
          <w:lang w:val="fr-FR"/>
        </w:rPr>
        <w:t>er</w:t>
      </w:r>
      <w:r w:rsidRPr="002F6BD9">
        <w:rPr>
          <w:rFonts w:ascii="Trebuchet MS" w:eastAsia="Times New Roman" w:hAnsi="Trebuchet MS"/>
          <w:sz w:val="24"/>
          <w:szCs w:val="24"/>
          <w:lang w:val="fr-FR"/>
        </w:rPr>
        <w:t xml:space="preserve"> et suivants ;</w:t>
      </w:r>
    </w:p>
    <w:p w:rsidR="006E5CB3" w:rsidRPr="002F6BD9" w:rsidRDefault="006E5CB3" w:rsidP="002B5E45">
      <w:pPr>
        <w:spacing w:after="0" w:line="240" w:lineRule="auto"/>
        <w:ind w:right="284" w:firstLine="588"/>
        <w:jc w:val="both"/>
        <w:rPr>
          <w:rFonts w:ascii="Trebuchet MS" w:eastAsia="Times New Roman" w:hAnsi="Trebuchet MS"/>
          <w:sz w:val="24"/>
          <w:szCs w:val="24"/>
          <w:lang w:val="fr-FR"/>
        </w:rPr>
      </w:pPr>
    </w:p>
    <w:p w:rsidR="0068004F" w:rsidRPr="002F6BD9" w:rsidRDefault="0068004F" w:rsidP="002B5E45">
      <w:pPr>
        <w:spacing w:after="0" w:line="240" w:lineRule="auto"/>
        <w:ind w:right="284" w:firstLine="588"/>
        <w:jc w:val="both"/>
        <w:rPr>
          <w:rFonts w:ascii="Trebuchet MS" w:eastAsia="Times New Roman" w:hAnsi="Trebuchet MS"/>
          <w:sz w:val="24"/>
          <w:szCs w:val="24"/>
          <w:lang w:val="fr-FR"/>
        </w:rPr>
      </w:pPr>
      <w:r w:rsidRPr="002F6BD9">
        <w:rPr>
          <w:rFonts w:ascii="Trebuchet MS" w:eastAsia="Times New Roman" w:hAnsi="Trebuchet MS"/>
          <w:sz w:val="24"/>
          <w:szCs w:val="24"/>
          <w:lang w:val="fr-FR"/>
        </w:rPr>
        <w:t xml:space="preserve">Vu le </w:t>
      </w:r>
      <w:r w:rsidR="006E5CB3" w:rsidRPr="002F6BD9">
        <w:rPr>
          <w:rFonts w:ascii="Trebuchet MS" w:eastAsia="Times New Roman" w:hAnsi="Trebuchet MS"/>
          <w:sz w:val="24"/>
          <w:szCs w:val="24"/>
          <w:lang w:val="fr-FR"/>
        </w:rPr>
        <w:t>Décret-loi</w:t>
      </w:r>
      <w:r w:rsidRPr="002F6BD9">
        <w:rPr>
          <w:rFonts w:ascii="Trebuchet MS" w:eastAsia="Times New Roman" w:hAnsi="Trebuchet MS"/>
          <w:sz w:val="24"/>
          <w:szCs w:val="24"/>
          <w:lang w:val="fr-FR"/>
        </w:rPr>
        <w:t xml:space="preserve"> n° 004/2001 du 31 janvier 2001 relatif au régime des opérations en monnaies nationales et étrangères en République Démocratique du Congo, spécialement en ses articles 1</w:t>
      </w:r>
      <w:r w:rsidRPr="002F6BD9">
        <w:rPr>
          <w:rFonts w:ascii="Trebuchet MS" w:eastAsia="Times New Roman" w:hAnsi="Trebuchet MS"/>
          <w:sz w:val="24"/>
          <w:szCs w:val="24"/>
          <w:vertAlign w:val="superscript"/>
          <w:lang w:val="fr-FR"/>
        </w:rPr>
        <w:t>er</w:t>
      </w:r>
      <w:r w:rsidRPr="002F6BD9">
        <w:rPr>
          <w:rFonts w:ascii="Trebuchet MS" w:eastAsia="Times New Roman" w:hAnsi="Trebuchet MS"/>
          <w:sz w:val="24"/>
          <w:szCs w:val="24"/>
          <w:lang w:val="fr-FR"/>
        </w:rPr>
        <w:t xml:space="preserve"> et suivants ;</w:t>
      </w:r>
    </w:p>
    <w:p w:rsidR="0068004F" w:rsidRPr="002F6BD9" w:rsidRDefault="0068004F" w:rsidP="002B5E45">
      <w:pPr>
        <w:spacing w:after="0" w:line="240" w:lineRule="auto"/>
        <w:ind w:right="284" w:firstLine="588"/>
        <w:jc w:val="both"/>
        <w:rPr>
          <w:rFonts w:ascii="Trebuchet MS" w:eastAsia="Times New Roman" w:hAnsi="Trebuchet MS"/>
          <w:sz w:val="24"/>
          <w:szCs w:val="24"/>
          <w:lang w:val="fr-FR"/>
        </w:rPr>
      </w:pPr>
    </w:p>
    <w:p w:rsidR="0068004F" w:rsidRPr="002F6BD9" w:rsidRDefault="0068004F" w:rsidP="002B5E45">
      <w:pPr>
        <w:spacing w:after="0" w:line="240" w:lineRule="auto"/>
        <w:ind w:right="284" w:firstLine="588"/>
        <w:jc w:val="both"/>
        <w:rPr>
          <w:rFonts w:ascii="Trebuchet MS" w:hAnsi="Trebuchet MS"/>
          <w:sz w:val="24"/>
          <w:szCs w:val="24"/>
          <w:lang w:val="fr-FR"/>
        </w:rPr>
      </w:pPr>
      <w:r w:rsidRPr="002F6BD9">
        <w:rPr>
          <w:rFonts w:ascii="Trebuchet MS" w:hAnsi="Trebuchet MS"/>
          <w:sz w:val="24"/>
          <w:szCs w:val="24"/>
          <w:lang w:val="fr-FR"/>
        </w:rPr>
        <w:t>Vu l’Ordonnance–Loi n° 10/002 du 20 août 2010 portant Code des Douanes, spécialement en ses articles 37 et 85 ;</w:t>
      </w:r>
    </w:p>
    <w:p w:rsidR="0068004F" w:rsidRPr="002F6BD9" w:rsidRDefault="0068004F" w:rsidP="002B5E45">
      <w:pPr>
        <w:spacing w:after="0" w:line="240" w:lineRule="auto"/>
        <w:ind w:right="284" w:firstLine="588"/>
        <w:jc w:val="both"/>
        <w:rPr>
          <w:rFonts w:ascii="Trebuchet MS" w:eastAsia="Times New Roman" w:hAnsi="Trebuchet MS"/>
          <w:sz w:val="24"/>
          <w:szCs w:val="24"/>
          <w:lang w:val="fr-FR"/>
        </w:rPr>
      </w:pPr>
    </w:p>
    <w:p w:rsidR="0068004F" w:rsidRPr="002F6BD9" w:rsidRDefault="0068004F" w:rsidP="002B5E45">
      <w:pPr>
        <w:spacing w:after="0" w:line="240" w:lineRule="auto"/>
        <w:ind w:right="284" w:firstLine="588"/>
        <w:jc w:val="both"/>
        <w:rPr>
          <w:rFonts w:ascii="Trebuchet MS" w:eastAsia="Times New Roman" w:hAnsi="Trebuchet MS"/>
          <w:sz w:val="24"/>
          <w:szCs w:val="24"/>
          <w:lang w:val="fr-FR"/>
        </w:rPr>
      </w:pPr>
      <w:r w:rsidRPr="002F6BD9">
        <w:rPr>
          <w:rFonts w:ascii="Trebuchet MS" w:eastAsia="Times New Roman" w:hAnsi="Trebuchet MS"/>
          <w:sz w:val="24"/>
          <w:szCs w:val="24"/>
          <w:lang w:val="fr-FR"/>
        </w:rPr>
        <w:t>Vu le Décret n° 038/2003 du 26 mars 2003 portant Règlement Minier ;</w:t>
      </w:r>
    </w:p>
    <w:p w:rsidR="0068004F" w:rsidRPr="002F6BD9" w:rsidRDefault="0068004F" w:rsidP="002B5E45">
      <w:pPr>
        <w:spacing w:after="0"/>
        <w:ind w:right="284" w:firstLine="567"/>
        <w:jc w:val="both"/>
        <w:rPr>
          <w:rFonts w:ascii="Trebuchet MS" w:hAnsi="Trebuchet MS"/>
          <w:sz w:val="24"/>
          <w:szCs w:val="24"/>
          <w:lang w:val="fr-FR"/>
        </w:rPr>
      </w:pPr>
    </w:p>
    <w:p w:rsidR="0068004F" w:rsidRPr="002F6BD9" w:rsidRDefault="0068004F" w:rsidP="002B5E45">
      <w:pPr>
        <w:spacing w:after="0"/>
        <w:ind w:right="284" w:firstLine="567"/>
        <w:jc w:val="both"/>
        <w:rPr>
          <w:rFonts w:ascii="Trebuchet MS" w:hAnsi="Trebuchet MS"/>
          <w:sz w:val="24"/>
          <w:szCs w:val="24"/>
          <w:lang w:val="fr-FR"/>
        </w:rPr>
      </w:pPr>
      <w:r w:rsidRPr="002F6BD9">
        <w:rPr>
          <w:rFonts w:ascii="Trebuchet MS" w:hAnsi="Trebuchet MS"/>
          <w:sz w:val="24"/>
          <w:szCs w:val="24"/>
          <w:lang w:val="fr-FR"/>
        </w:rPr>
        <w:t>Vu le Décret n°09/42 du 03 décembre 2009 fixant les statuts d’un établissement public à caractère scientifique et technique dénommé Office Congolais de Contrôle, « OCC en sigle » ;</w:t>
      </w:r>
    </w:p>
    <w:p w:rsidR="0068004F" w:rsidRPr="002F6BD9" w:rsidRDefault="0068004F" w:rsidP="002B5E45">
      <w:pPr>
        <w:spacing w:after="0"/>
        <w:ind w:right="284" w:firstLine="567"/>
        <w:jc w:val="both"/>
        <w:rPr>
          <w:rFonts w:ascii="Trebuchet MS" w:hAnsi="Trebuchet MS"/>
          <w:sz w:val="24"/>
          <w:szCs w:val="24"/>
          <w:lang w:val="fr-FR"/>
        </w:rPr>
      </w:pPr>
    </w:p>
    <w:p w:rsidR="0068004F" w:rsidRPr="002F6BD9" w:rsidRDefault="0068004F" w:rsidP="002B5E45">
      <w:pPr>
        <w:spacing w:after="0"/>
        <w:ind w:right="284" w:firstLine="567"/>
        <w:jc w:val="both"/>
        <w:rPr>
          <w:rFonts w:ascii="Trebuchet MS" w:hAnsi="Trebuchet MS"/>
          <w:sz w:val="24"/>
          <w:szCs w:val="24"/>
          <w:lang w:val="fr-FR"/>
        </w:rPr>
      </w:pPr>
      <w:r w:rsidRPr="002F6BD9">
        <w:rPr>
          <w:rFonts w:ascii="Trebuchet MS" w:hAnsi="Trebuchet MS"/>
          <w:sz w:val="24"/>
          <w:szCs w:val="24"/>
          <w:lang w:val="fr-FR"/>
        </w:rPr>
        <w:t>Vu le Décret n°09/43 du 03 décembre 2009 portant création et organisation de la Direction Générale des Douanes et Accises, « DGDA » en sigle ;</w:t>
      </w:r>
    </w:p>
    <w:p w:rsidR="0068004F" w:rsidRPr="002F6BD9" w:rsidRDefault="0068004F" w:rsidP="002B5E45">
      <w:pPr>
        <w:spacing w:after="0"/>
        <w:ind w:right="284" w:firstLine="567"/>
        <w:jc w:val="both"/>
        <w:rPr>
          <w:rFonts w:ascii="Trebuchet MS" w:hAnsi="Trebuchet MS"/>
          <w:sz w:val="24"/>
          <w:szCs w:val="24"/>
          <w:lang w:val="fr-FR"/>
        </w:rPr>
      </w:pPr>
    </w:p>
    <w:p w:rsidR="00E80FE2" w:rsidRPr="00E80FE2" w:rsidRDefault="008027F0" w:rsidP="00E80FE2">
      <w:pPr>
        <w:spacing w:after="0" w:line="240" w:lineRule="auto"/>
        <w:ind w:right="284" w:firstLine="567"/>
        <w:jc w:val="both"/>
        <w:rPr>
          <w:rFonts w:ascii="Trebuchet MS" w:hAnsi="Trebuchet MS"/>
          <w:color w:val="000000"/>
          <w:lang w:val="fr-FR"/>
        </w:rPr>
      </w:pPr>
      <w:r w:rsidRPr="008027F0">
        <w:rPr>
          <w:rFonts w:ascii="Trebuchet MS" w:eastAsia="Times New Roman" w:hAnsi="Trebuchet MS"/>
          <w:color w:val="000000"/>
          <w:lang w:val="fr-FR"/>
        </w:rPr>
        <w:t>Considérant les engagements internationaux souscrits par la République Démocratique du Congo, au plan des relations financières extérieures et spécialement son adhésion aux dispositions de l’article VIII des Statuts du Font Monétaire International relatif au non recours aux restrictions sur les paiements courants et à l’Accord général sur les tarifs douaniers et le commerce de 1994</w:t>
      </w:r>
      <w:r>
        <w:rPr>
          <w:rFonts w:ascii="Trebuchet MS" w:eastAsia="Times New Roman" w:hAnsi="Trebuchet MS"/>
          <w:color w:val="000000"/>
          <w:lang w:val="fr-FR"/>
        </w:rPr>
        <w:t xml:space="preserve"> </w:t>
      </w:r>
      <w:r w:rsidR="00E80FE2" w:rsidRPr="00E80FE2">
        <w:rPr>
          <w:rFonts w:ascii="Trebuchet MS" w:eastAsia="Times New Roman" w:hAnsi="Trebuchet MS"/>
          <w:color w:val="000000"/>
          <w:lang w:val="fr-FR"/>
        </w:rPr>
        <w:t xml:space="preserve">; </w:t>
      </w:r>
    </w:p>
    <w:p w:rsidR="0068004F" w:rsidRPr="002F6BD9" w:rsidRDefault="0068004F" w:rsidP="002B5E45">
      <w:pPr>
        <w:spacing w:after="0" w:line="240" w:lineRule="auto"/>
        <w:ind w:right="284" w:firstLine="588"/>
        <w:jc w:val="both"/>
        <w:rPr>
          <w:rFonts w:ascii="Trebuchet MS" w:eastAsia="Times New Roman" w:hAnsi="Trebuchet MS"/>
          <w:sz w:val="24"/>
          <w:szCs w:val="24"/>
          <w:lang w:val="fr-FR"/>
        </w:rPr>
      </w:pPr>
      <w:r w:rsidRPr="002F6BD9">
        <w:rPr>
          <w:rFonts w:ascii="Trebuchet MS" w:hAnsi="Trebuchet MS"/>
          <w:sz w:val="24"/>
          <w:szCs w:val="24"/>
          <w:lang w:val="fr-FR"/>
        </w:rPr>
        <w:t> </w:t>
      </w:r>
    </w:p>
    <w:p w:rsidR="0068004F" w:rsidRPr="002F6BD9" w:rsidRDefault="0068004F" w:rsidP="002B5E45">
      <w:pPr>
        <w:spacing w:after="0" w:line="240" w:lineRule="auto"/>
        <w:ind w:right="284" w:firstLine="588"/>
        <w:jc w:val="both"/>
        <w:rPr>
          <w:rFonts w:ascii="Trebuchet MS" w:eastAsia="Times New Roman" w:hAnsi="Trebuchet MS"/>
          <w:sz w:val="24"/>
          <w:szCs w:val="24"/>
          <w:lang w:val="fr-FR"/>
        </w:rPr>
      </w:pPr>
      <w:r w:rsidRPr="002F6BD9">
        <w:rPr>
          <w:rFonts w:ascii="Trebuchet MS" w:eastAsia="Times New Roman" w:hAnsi="Trebuchet MS"/>
          <w:sz w:val="24"/>
          <w:szCs w:val="24"/>
          <w:lang w:val="fr-FR"/>
        </w:rPr>
        <w:t>Considérant l’évolution de la nomenclature des opérations de change telles que définies dans le Manuel de la balance des paiements et de la position extérieure globale du Fonds Monétaire International, 6</w:t>
      </w:r>
      <w:r w:rsidRPr="002F6BD9">
        <w:rPr>
          <w:rFonts w:ascii="Trebuchet MS" w:eastAsia="Times New Roman" w:hAnsi="Trebuchet MS"/>
          <w:sz w:val="24"/>
          <w:szCs w:val="24"/>
          <w:vertAlign w:val="superscript"/>
          <w:lang w:val="fr-FR"/>
        </w:rPr>
        <w:t>ème</w:t>
      </w:r>
      <w:r w:rsidRPr="002F6BD9">
        <w:rPr>
          <w:rFonts w:ascii="Trebuchet MS" w:eastAsia="Times New Roman" w:hAnsi="Trebuchet MS"/>
          <w:sz w:val="24"/>
          <w:szCs w:val="24"/>
          <w:lang w:val="fr-FR"/>
        </w:rPr>
        <w:t xml:space="preserve"> édition,</w:t>
      </w:r>
    </w:p>
    <w:p w:rsidR="0068004F" w:rsidRPr="002F6BD9" w:rsidRDefault="0068004F" w:rsidP="002B5E45">
      <w:pPr>
        <w:spacing w:after="0" w:line="240" w:lineRule="auto"/>
        <w:ind w:right="284" w:firstLine="588"/>
        <w:jc w:val="both"/>
        <w:rPr>
          <w:rFonts w:ascii="Trebuchet MS" w:eastAsia="Times New Roman" w:hAnsi="Trebuchet MS"/>
          <w:sz w:val="24"/>
          <w:szCs w:val="24"/>
          <w:lang w:val="fr-FR"/>
        </w:rPr>
      </w:pPr>
    </w:p>
    <w:p w:rsidR="0068004F" w:rsidRPr="002F6BD9" w:rsidRDefault="0068004F" w:rsidP="002B5E45">
      <w:pPr>
        <w:spacing w:after="0" w:line="240" w:lineRule="auto"/>
        <w:ind w:right="284"/>
        <w:jc w:val="both"/>
        <w:rPr>
          <w:rFonts w:ascii="Trebuchet MS" w:eastAsia="Times New Roman" w:hAnsi="Trebuchet MS"/>
          <w:sz w:val="24"/>
          <w:szCs w:val="24"/>
          <w:lang w:val="fr-FR"/>
        </w:rPr>
      </w:pPr>
      <w:r w:rsidRPr="002F6BD9">
        <w:rPr>
          <w:rFonts w:ascii="Trebuchet MS" w:eastAsia="Times New Roman" w:hAnsi="Trebuchet MS"/>
          <w:b/>
          <w:sz w:val="24"/>
          <w:szCs w:val="24"/>
          <w:lang w:val="fr-FR"/>
        </w:rPr>
        <w:t>EDICTE LES DISPOSITIONS CI-APRES</w:t>
      </w:r>
      <w:r w:rsidRPr="002F6BD9">
        <w:rPr>
          <w:rFonts w:ascii="Trebuchet MS" w:eastAsia="Times New Roman" w:hAnsi="Trebuchet MS"/>
          <w:sz w:val="24"/>
          <w:szCs w:val="24"/>
          <w:lang w:val="fr-FR"/>
        </w:rPr>
        <w:t> :</w:t>
      </w:r>
    </w:p>
    <w:p w:rsidR="00E92114" w:rsidRPr="002F6BD9" w:rsidRDefault="00E92114" w:rsidP="002B5E45">
      <w:pPr>
        <w:ind w:right="284"/>
        <w:rPr>
          <w:rFonts w:ascii="Trebuchet MS" w:eastAsia="Times New Roman" w:hAnsi="Trebuchet MS"/>
          <w:sz w:val="24"/>
          <w:szCs w:val="24"/>
          <w:lang w:val="fr-FR" w:eastAsia="fr-FR"/>
        </w:rPr>
      </w:pPr>
    </w:p>
    <w:p w:rsidR="0048746F" w:rsidRPr="00DA7B11" w:rsidRDefault="005419FA" w:rsidP="002B5E45">
      <w:pPr>
        <w:pStyle w:val="Titre1"/>
        <w:ind w:right="284"/>
        <w:rPr>
          <w:rFonts w:ascii="Trebuchet MS" w:hAnsi="Trebuchet MS"/>
          <w:lang w:val="fr-FR" w:eastAsia="fr-FR"/>
        </w:rPr>
      </w:pPr>
      <w:bookmarkStart w:id="2" w:name="_Toc379362158"/>
      <w:r w:rsidRPr="00DA7B11">
        <w:rPr>
          <w:rFonts w:ascii="Trebuchet MS" w:hAnsi="Trebuchet MS"/>
          <w:lang w:val="fr-FR" w:eastAsia="fr-FR"/>
        </w:rPr>
        <w:lastRenderedPageBreak/>
        <w:t xml:space="preserve">Chapitre </w:t>
      </w:r>
      <w:r w:rsidR="0048746F" w:rsidRPr="00DA7B11">
        <w:rPr>
          <w:rFonts w:ascii="Trebuchet MS" w:hAnsi="Trebuchet MS"/>
          <w:lang w:val="fr-FR" w:eastAsia="fr-FR"/>
        </w:rPr>
        <w:t>I : DES DISPOSITIONS GENERALES</w:t>
      </w:r>
      <w:bookmarkEnd w:id="2"/>
    </w:p>
    <w:p w:rsidR="00E71A39" w:rsidRPr="00DA7B11" w:rsidRDefault="00E71A39" w:rsidP="002B5E45">
      <w:pPr>
        <w:pStyle w:val="Titre2"/>
        <w:ind w:right="284"/>
        <w:rPr>
          <w:rFonts w:ascii="Trebuchet MS" w:hAnsi="Trebuchet MS"/>
          <w:i w:val="0"/>
          <w:lang w:val="fr-FR" w:eastAsia="fr-FR"/>
        </w:rPr>
      </w:pPr>
      <w:bookmarkStart w:id="3" w:name="_Toc379362159"/>
      <w:r w:rsidRPr="00DA7B11">
        <w:rPr>
          <w:rFonts w:ascii="Trebuchet MS" w:hAnsi="Trebuchet MS"/>
          <w:i w:val="0"/>
          <w:lang w:val="fr-FR" w:eastAsia="fr-FR"/>
        </w:rPr>
        <w:t>SECTION 1 : DES  DEFINITIONS</w:t>
      </w:r>
      <w:bookmarkEnd w:id="3"/>
      <w:r w:rsidRPr="00DA7B11">
        <w:rPr>
          <w:rFonts w:ascii="Trebuchet MS" w:hAnsi="Trebuchet MS"/>
          <w:i w:val="0"/>
          <w:lang w:val="fr-FR" w:eastAsia="fr-FR"/>
        </w:rPr>
        <w:t xml:space="preserve"> </w:t>
      </w:r>
    </w:p>
    <w:p w:rsidR="00E71A39" w:rsidRPr="002F6BD9" w:rsidRDefault="00E71A39" w:rsidP="002B5E45">
      <w:pPr>
        <w:spacing w:after="0" w:line="240" w:lineRule="auto"/>
        <w:ind w:right="284"/>
        <w:jc w:val="both"/>
        <w:rPr>
          <w:rFonts w:ascii="Trebuchet MS" w:eastAsia="Times New Roman" w:hAnsi="Trebuchet MS"/>
          <w:b/>
          <w:bCs/>
          <w:color w:val="0070C0"/>
          <w:sz w:val="24"/>
          <w:szCs w:val="24"/>
          <w:lang w:val="fr-FR" w:eastAsia="fr-FR"/>
        </w:rPr>
      </w:pPr>
    </w:p>
    <w:p w:rsidR="00E71A39" w:rsidRPr="002F6BD9" w:rsidRDefault="00E71A39" w:rsidP="002B5E45">
      <w:pPr>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
          <w:bCs/>
          <w:sz w:val="24"/>
          <w:szCs w:val="24"/>
          <w:lang w:val="fr-FR" w:eastAsia="fr-FR"/>
        </w:rPr>
        <w:t>Article 1</w:t>
      </w:r>
      <w:r w:rsidRPr="002F6BD9">
        <w:rPr>
          <w:rFonts w:ascii="Trebuchet MS" w:eastAsia="Times New Roman" w:hAnsi="Trebuchet MS"/>
          <w:b/>
          <w:bCs/>
          <w:sz w:val="24"/>
          <w:szCs w:val="24"/>
          <w:vertAlign w:val="superscript"/>
          <w:lang w:val="fr-FR" w:eastAsia="fr-FR"/>
        </w:rPr>
        <w:t> </w:t>
      </w:r>
      <w:r w:rsidRPr="002F6BD9">
        <w:rPr>
          <w:rFonts w:ascii="Trebuchet MS" w:eastAsia="Times New Roman" w:hAnsi="Trebuchet MS"/>
          <w:b/>
          <w:bCs/>
          <w:sz w:val="24"/>
          <w:szCs w:val="24"/>
          <w:lang w:val="fr-FR" w:eastAsia="fr-FR"/>
        </w:rPr>
        <w:t xml:space="preserve">: </w:t>
      </w:r>
    </w:p>
    <w:p w:rsidR="00E71A39" w:rsidRPr="002F6BD9" w:rsidRDefault="00E71A39" w:rsidP="002B5E45">
      <w:pPr>
        <w:spacing w:after="0" w:line="240" w:lineRule="auto"/>
        <w:ind w:right="284"/>
        <w:jc w:val="both"/>
        <w:rPr>
          <w:rFonts w:ascii="Trebuchet MS" w:eastAsia="Times New Roman" w:hAnsi="Trebuchet MS"/>
          <w:b/>
          <w:bCs/>
          <w:sz w:val="24"/>
          <w:szCs w:val="24"/>
          <w:lang w:val="fr-FR" w:eastAsia="fr-FR"/>
        </w:rPr>
      </w:pPr>
    </w:p>
    <w:p w:rsidR="00E71A39" w:rsidRPr="002F6BD9" w:rsidRDefault="00E71A39" w:rsidP="002B5E45">
      <w:pPr>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
          <w:bCs/>
          <w:sz w:val="24"/>
          <w:szCs w:val="24"/>
          <w:lang w:val="fr-FR" w:eastAsia="fr-FR"/>
        </w:rPr>
        <w:tab/>
      </w:r>
      <w:r w:rsidRPr="002F6BD9">
        <w:rPr>
          <w:rFonts w:ascii="Trebuchet MS" w:eastAsia="Times New Roman" w:hAnsi="Trebuchet MS"/>
          <w:bCs/>
          <w:sz w:val="24"/>
          <w:szCs w:val="24"/>
          <w:lang w:val="fr-FR" w:eastAsia="fr-FR"/>
        </w:rPr>
        <w:t>Au sens de la présente Règlementation du Change, on entend par :</w:t>
      </w:r>
    </w:p>
    <w:p w:rsidR="00E71A39" w:rsidRPr="002F6BD9" w:rsidRDefault="00E71A39" w:rsidP="002B5E45">
      <w:pPr>
        <w:spacing w:after="0" w:line="240" w:lineRule="auto"/>
        <w:ind w:right="284" w:firstLine="708"/>
        <w:jc w:val="both"/>
        <w:rPr>
          <w:rFonts w:ascii="Trebuchet MS" w:eastAsia="Times New Roman" w:hAnsi="Trebuchet MS"/>
          <w:bCs/>
          <w:sz w:val="24"/>
          <w:szCs w:val="24"/>
          <w:lang w:val="fr-FR" w:eastAsia="fr-FR"/>
        </w:rPr>
      </w:pPr>
    </w:p>
    <w:p w:rsidR="00E71A39" w:rsidRPr="002F6BD9" w:rsidRDefault="00E71A39"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t xml:space="preserve">Administration Publique : </w:t>
      </w:r>
      <w:r w:rsidR="00895BBB" w:rsidRPr="002F6BD9">
        <w:rPr>
          <w:rFonts w:ascii="Trebuchet MS" w:eastAsia="Times New Roman" w:hAnsi="Trebuchet MS"/>
          <w:sz w:val="24"/>
          <w:szCs w:val="24"/>
          <w:lang w:val="fr-FR" w:eastAsia="fr-FR"/>
        </w:rPr>
        <w:t xml:space="preserve">ensemble </w:t>
      </w:r>
      <w:r w:rsidRPr="002F6BD9">
        <w:rPr>
          <w:rFonts w:ascii="Trebuchet MS" w:eastAsia="Times New Roman" w:hAnsi="Trebuchet MS"/>
          <w:sz w:val="24"/>
          <w:szCs w:val="24"/>
          <w:lang w:val="fr-FR" w:eastAsia="fr-FR"/>
        </w:rPr>
        <w:t xml:space="preserve">d’organes et de </w:t>
      </w:r>
      <w:r w:rsidR="00654835" w:rsidRPr="002F6BD9">
        <w:rPr>
          <w:rFonts w:ascii="Trebuchet MS" w:eastAsia="Times New Roman" w:hAnsi="Trebuchet MS"/>
          <w:sz w:val="24"/>
          <w:szCs w:val="24"/>
          <w:lang w:val="fr-FR" w:eastAsia="fr-FR"/>
        </w:rPr>
        <w:t>S</w:t>
      </w:r>
      <w:r w:rsidRPr="002F6BD9">
        <w:rPr>
          <w:rFonts w:ascii="Trebuchet MS" w:eastAsia="Times New Roman" w:hAnsi="Trebuchet MS"/>
          <w:sz w:val="24"/>
          <w:szCs w:val="24"/>
          <w:lang w:val="fr-FR" w:eastAsia="fr-FR"/>
        </w:rPr>
        <w:t xml:space="preserve">ervices </w:t>
      </w:r>
      <w:r w:rsidR="00654835" w:rsidRPr="002F6BD9">
        <w:rPr>
          <w:rFonts w:ascii="Trebuchet MS" w:eastAsia="Times New Roman" w:hAnsi="Trebuchet MS"/>
          <w:sz w:val="24"/>
          <w:szCs w:val="24"/>
          <w:lang w:val="fr-FR" w:eastAsia="fr-FR"/>
        </w:rPr>
        <w:t>P</w:t>
      </w:r>
      <w:r w:rsidRPr="002F6BD9">
        <w:rPr>
          <w:rFonts w:ascii="Trebuchet MS" w:eastAsia="Times New Roman" w:hAnsi="Trebuchet MS"/>
          <w:sz w:val="24"/>
          <w:szCs w:val="24"/>
          <w:lang w:val="fr-FR" w:eastAsia="fr-FR"/>
        </w:rPr>
        <w:t>ublics, dépourvus de personnalité morale, chargés d’assurer les interventions de l’Etat en vue de réaliser l’intérêt général.</w:t>
      </w:r>
    </w:p>
    <w:p w:rsidR="00E71A39" w:rsidRPr="002F6BD9" w:rsidRDefault="00E71A39" w:rsidP="002B5E45">
      <w:pPr>
        <w:spacing w:after="0" w:line="240" w:lineRule="auto"/>
        <w:ind w:left="5103" w:right="284" w:hanging="5103"/>
        <w:jc w:val="both"/>
        <w:rPr>
          <w:rFonts w:ascii="Trebuchet MS" w:eastAsia="Times New Roman" w:hAnsi="Trebuchet MS"/>
          <w:sz w:val="24"/>
          <w:szCs w:val="24"/>
          <w:lang w:val="fr-FR" w:eastAsia="fr-FR"/>
        </w:rPr>
      </w:pPr>
    </w:p>
    <w:p w:rsidR="00E71A39" w:rsidRPr="002F6BD9" w:rsidRDefault="00E71A39" w:rsidP="002B5E45">
      <w:pPr>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
          <w:bCs/>
          <w:sz w:val="24"/>
          <w:szCs w:val="24"/>
          <w:lang w:val="fr-FR" w:eastAsia="fr-FR"/>
        </w:rPr>
        <w:t>Annulation d’un document de change :</w:t>
      </w:r>
      <w:r w:rsidRPr="002F6BD9">
        <w:rPr>
          <w:rFonts w:ascii="Trebuchet MS" w:eastAsia="Times New Roman" w:hAnsi="Trebuchet MS"/>
          <w:bCs/>
          <w:sz w:val="24"/>
          <w:szCs w:val="24"/>
          <w:lang w:val="fr-FR" w:eastAsia="fr-FR"/>
        </w:rPr>
        <w:t xml:space="preserve"> </w:t>
      </w:r>
      <w:r w:rsidR="00895BBB" w:rsidRPr="002F6BD9">
        <w:rPr>
          <w:rFonts w:ascii="Trebuchet MS" w:eastAsia="Times New Roman" w:hAnsi="Trebuchet MS"/>
          <w:bCs/>
          <w:sz w:val="24"/>
          <w:szCs w:val="24"/>
          <w:lang w:val="fr-FR" w:eastAsia="fr-FR"/>
        </w:rPr>
        <w:t xml:space="preserve">opération </w:t>
      </w:r>
      <w:r w:rsidRPr="002F6BD9">
        <w:rPr>
          <w:rFonts w:ascii="Trebuchet MS" w:eastAsia="Times New Roman" w:hAnsi="Trebuchet MS"/>
          <w:bCs/>
          <w:sz w:val="24"/>
          <w:szCs w:val="24"/>
          <w:lang w:val="fr-FR" w:eastAsia="fr-FR"/>
        </w:rPr>
        <w:t xml:space="preserve">par laquelle une banque agréée intervenante, sur son initiative propre ou de son client souscripteur ou encore de la Banque Centrale, met fin à la vie d’une Déclaration pendant ou après la date extrême de validité pour autant que l’opération n’ait pas connu un début d’exécution. </w:t>
      </w:r>
    </w:p>
    <w:p w:rsidR="00E71A39" w:rsidRPr="002F6BD9" w:rsidRDefault="00E71A39" w:rsidP="002B5E45">
      <w:pPr>
        <w:spacing w:after="0" w:line="240" w:lineRule="auto"/>
        <w:ind w:left="4395" w:right="284" w:hanging="4395"/>
        <w:jc w:val="both"/>
        <w:rPr>
          <w:rFonts w:ascii="Trebuchet MS" w:eastAsia="Times New Roman" w:hAnsi="Trebuchet MS"/>
          <w:bCs/>
          <w:color w:val="0070C0"/>
          <w:sz w:val="24"/>
          <w:szCs w:val="24"/>
          <w:lang w:val="fr-FR" w:eastAsia="fr-FR"/>
        </w:rPr>
      </w:pPr>
    </w:p>
    <w:p w:rsidR="00E71A39" w:rsidRPr="002F6BD9" w:rsidRDefault="00E71A39" w:rsidP="002B5E45">
      <w:pPr>
        <w:spacing w:after="0" w:line="240" w:lineRule="auto"/>
        <w:ind w:right="284"/>
        <w:jc w:val="both"/>
        <w:rPr>
          <w:rFonts w:ascii="Trebuchet MS" w:eastAsia="Times New Roman" w:hAnsi="Trebuchet MS"/>
          <w:color w:val="C00000"/>
          <w:sz w:val="24"/>
          <w:szCs w:val="24"/>
          <w:lang w:val="fr-FR" w:eastAsia="fr-FR"/>
        </w:rPr>
      </w:pPr>
      <w:r w:rsidRPr="002F6BD9">
        <w:rPr>
          <w:rFonts w:ascii="Trebuchet MS" w:eastAsia="Times New Roman" w:hAnsi="Trebuchet MS"/>
          <w:b/>
          <w:sz w:val="24"/>
          <w:szCs w:val="24"/>
          <w:lang w:val="fr-FR" w:eastAsia="fr-FR"/>
        </w:rPr>
        <w:t xml:space="preserve">Arbitrage : </w:t>
      </w:r>
      <w:r w:rsidRPr="002F6BD9">
        <w:rPr>
          <w:rFonts w:ascii="Trebuchet MS" w:eastAsia="Times New Roman" w:hAnsi="Trebuchet MS"/>
          <w:sz w:val="24"/>
          <w:szCs w:val="24"/>
          <w:lang w:val="fr-FR" w:eastAsia="fr-FR"/>
        </w:rPr>
        <w:t>opération spéculative d’achat ou de vente entre des monnaies étrangères, consistant à utiliser les différences de cours sur les différentes places boursières.</w:t>
      </w:r>
    </w:p>
    <w:p w:rsidR="00E71A39" w:rsidRPr="002F6BD9" w:rsidRDefault="00E71A39" w:rsidP="002B5E45">
      <w:pPr>
        <w:spacing w:after="0" w:line="240" w:lineRule="auto"/>
        <w:ind w:left="3969" w:right="284" w:hanging="3969"/>
        <w:jc w:val="both"/>
        <w:rPr>
          <w:rFonts w:ascii="Trebuchet MS" w:eastAsia="Times New Roman" w:hAnsi="Trebuchet MS"/>
          <w:b/>
          <w:bCs/>
          <w:color w:val="0070C0"/>
          <w:sz w:val="24"/>
          <w:szCs w:val="24"/>
          <w:lang w:val="fr-FR" w:eastAsia="fr-FR"/>
        </w:rPr>
      </w:pPr>
    </w:p>
    <w:p w:rsidR="00E71A39" w:rsidRPr="002F6BD9" w:rsidRDefault="00E71A39"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t>AV (Attestation de Vérification à l’importation)</w:t>
      </w:r>
      <w:r w:rsidRPr="002F6BD9">
        <w:rPr>
          <w:rFonts w:ascii="Trebuchet MS" w:eastAsia="Times New Roman" w:hAnsi="Trebuchet MS"/>
          <w:sz w:val="24"/>
          <w:szCs w:val="24"/>
          <w:lang w:val="fr-FR" w:eastAsia="fr-FR"/>
        </w:rPr>
        <w:t> : document  délivré par le mandataire de l’OCC à l’issue d’une inspection ou d’un contrôle des biens avant embarquement et ce, conformément à la Déclaration pour importation des biens modèle « IB » et la facture définitive.</w:t>
      </w:r>
    </w:p>
    <w:p w:rsidR="00E71A39" w:rsidRPr="002F6BD9" w:rsidRDefault="00E71A39" w:rsidP="002B5E45">
      <w:pPr>
        <w:spacing w:after="0" w:line="240" w:lineRule="auto"/>
        <w:ind w:left="1560" w:right="284" w:hanging="1560"/>
        <w:jc w:val="both"/>
        <w:rPr>
          <w:rFonts w:ascii="Trebuchet MS" w:eastAsia="Times New Roman" w:hAnsi="Trebuchet MS"/>
          <w:sz w:val="24"/>
          <w:szCs w:val="24"/>
          <w:lang w:val="fr-FR" w:eastAsia="fr-FR"/>
        </w:rPr>
      </w:pPr>
    </w:p>
    <w:p w:rsidR="00E71A39" w:rsidRPr="002F6BD9" w:rsidRDefault="00E71A39"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t>Bagages et effets personnels</w:t>
      </w:r>
      <w:r w:rsidRPr="002F6BD9">
        <w:rPr>
          <w:rFonts w:ascii="Trebuchet MS" w:eastAsia="Times New Roman" w:hAnsi="Trebuchet MS"/>
          <w:sz w:val="24"/>
          <w:szCs w:val="24"/>
          <w:lang w:val="fr-FR" w:eastAsia="fr-FR"/>
        </w:rPr>
        <w:t> : articles, neufs ou usagés, dont un voyageur peut raisonnablement avoir besoin pour son usage personnel au cours de son voyage, compte tenu de toutes les circonstances de ce voyage et des séjours intermédiaires, à l’exclusion de toute marchandise importée ou exportée à des fins commerciales.</w:t>
      </w:r>
    </w:p>
    <w:p w:rsidR="00E71A39" w:rsidRPr="002F6BD9" w:rsidRDefault="00E71A39" w:rsidP="002B5E45">
      <w:pPr>
        <w:spacing w:after="0" w:line="240" w:lineRule="auto"/>
        <w:ind w:left="3261" w:right="284" w:hanging="3261"/>
        <w:jc w:val="both"/>
        <w:rPr>
          <w:rFonts w:ascii="Trebuchet MS" w:eastAsia="Times New Roman" w:hAnsi="Trebuchet MS"/>
          <w:bCs/>
          <w:sz w:val="24"/>
          <w:szCs w:val="24"/>
          <w:lang w:val="fr-FR" w:eastAsia="fr-FR"/>
        </w:rPr>
      </w:pPr>
    </w:p>
    <w:p w:rsidR="00E71A39" w:rsidRPr="002F6BD9" w:rsidRDefault="00E71A39" w:rsidP="002B5E45">
      <w:pPr>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
          <w:bCs/>
          <w:sz w:val="24"/>
          <w:szCs w:val="24"/>
          <w:lang w:val="fr-FR" w:eastAsia="fr-FR"/>
        </w:rPr>
        <w:t xml:space="preserve">Banque Centrale: </w:t>
      </w:r>
      <w:r w:rsidRPr="002F6BD9">
        <w:rPr>
          <w:rFonts w:ascii="Trebuchet MS" w:eastAsia="Times New Roman" w:hAnsi="Trebuchet MS"/>
          <w:bCs/>
          <w:sz w:val="24"/>
          <w:szCs w:val="24"/>
          <w:lang w:val="fr-FR" w:eastAsia="fr-FR"/>
        </w:rPr>
        <w:t>Banque Centrale du Congo.</w:t>
      </w:r>
      <w:r w:rsidRPr="002F6BD9">
        <w:rPr>
          <w:rFonts w:ascii="Trebuchet MS" w:eastAsia="Times New Roman" w:hAnsi="Trebuchet MS"/>
          <w:b/>
          <w:bCs/>
          <w:sz w:val="24"/>
          <w:szCs w:val="24"/>
          <w:lang w:val="fr-FR" w:eastAsia="fr-FR"/>
        </w:rPr>
        <w:t> </w:t>
      </w:r>
    </w:p>
    <w:p w:rsidR="00E71A39" w:rsidRPr="002F6BD9" w:rsidRDefault="00E71A39" w:rsidP="002B5E45">
      <w:pPr>
        <w:spacing w:after="0" w:line="240" w:lineRule="auto"/>
        <w:ind w:left="1560" w:right="284" w:hanging="1560"/>
        <w:jc w:val="both"/>
        <w:rPr>
          <w:rFonts w:ascii="Trebuchet MS" w:eastAsia="Times New Roman" w:hAnsi="Trebuchet MS"/>
          <w:sz w:val="24"/>
          <w:szCs w:val="24"/>
          <w:lang w:val="fr-FR" w:eastAsia="fr-FR"/>
        </w:rPr>
      </w:pPr>
    </w:p>
    <w:p w:rsidR="00E71A39" w:rsidRPr="002F6BD9" w:rsidRDefault="00E71A39"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t>Banque intervenante</w:t>
      </w:r>
      <w:r w:rsidRPr="002F6BD9">
        <w:rPr>
          <w:rFonts w:ascii="Trebuchet MS" w:eastAsia="Times New Roman" w:hAnsi="Trebuchet MS"/>
          <w:sz w:val="24"/>
          <w:szCs w:val="24"/>
          <w:lang w:val="fr-FR" w:eastAsia="fr-FR"/>
        </w:rPr>
        <w:t> : toute banque agréée impliquée dans une transaction entre résidents et non-résidents.</w:t>
      </w:r>
    </w:p>
    <w:p w:rsidR="00E71A39" w:rsidRPr="002F6BD9" w:rsidRDefault="00E71A39" w:rsidP="002B5E45">
      <w:pPr>
        <w:spacing w:after="0" w:line="240" w:lineRule="auto"/>
        <w:ind w:left="1560" w:right="284" w:hanging="1560"/>
        <w:jc w:val="both"/>
        <w:rPr>
          <w:rFonts w:ascii="Trebuchet MS" w:eastAsia="Times New Roman" w:hAnsi="Trebuchet MS"/>
          <w:sz w:val="24"/>
          <w:szCs w:val="24"/>
          <w:lang w:val="fr-FR" w:eastAsia="fr-FR"/>
        </w:rPr>
      </w:pPr>
    </w:p>
    <w:p w:rsidR="00E71A39" w:rsidRPr="002F6BD9" w:rsidRDefault="00E71A39"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t xml:space="preserve">Bien : </w:t>
      </w:r>
      <w:r w:rsidR="00195F5B" w:rsidRPr="002F6BD9">
        <w:rPr>
          <w:rFonts w:ascii="Trebuchet MS" w:eastAsia="Times New Roman" w:hAnsi="Trebuchet MS"/>
          <w:sz w:val="24"/>
          <w:szCs w:val="24"/>
          <w:lang w:val="fr-FR" w:eastAsia="fr-FR"/>
        </w:rPr>
        <w:t xml:space="preserve">dans </w:t>
      </w:r>
      <w:r w:rsidRPr="002F6BD9">
        <w:rPr>
          <w:rFonts w:ascii="Trebuchet MS" w:eastAsia="Times New Roman" w:hAnsi="Trebuchet MS"/>
          <w:sz w:val="24"/>
          <w:szCs w:val="24"/>
          <w:lang w:val="fr-FR" w:eastAsia="fr-FR"/>
        </w:rPr>
        <w:t>le cadre du commerce extérieur, toute chose susceptible de satisfaire un besoin et de subir des formalités douanières aux fins d’un transfert de propriété entre un résident et un non-résident.</w:t>
      </w:r>
    </w:p>
    <w:p w:rsidR="00E71A39" w:rsidRPr="002F6BD9" w:rsidRDefault="00E71A39" w:rsidP="002B5E45">
      <w:pPr>
        <w:spacing w:after="0" w:line="240" w:lineRule="auto"/>
        <w:ind w:left="993" w:right="284" w:hanging="993"/>
        <w:jc w:val="both"/>
        <w:rPr>
          <w:rFonts w:ascii="Trebuchet MS" w:eastAsia="Times New Roman" w:hAnsi="Trebuchet MS"/>
          <w:sz w:val="24"/>
          <w:szCs w:val="24"/>
          <w:lang w:val="fr-FR" w:eastAsia="fr-FR"/>
        </w:rPr>
      </w:pPr>
    </w:p>
    <w:p w:rsidR="00E71A39" w:rsidRPr="002F6BD9" w:rsidRDefault="00E71A39" w:rsidP="002B5E45">
      <w:pPr>
        <w:spacing w:after="0" w:line="240" w:lineRule="auto"/>
        <w:ind w:right="284"/>
        <w:contextualSpacing/>
        <w:jc w:val="both"/>
        <w:rPr>
          <w:rFonts w:ascii="Trebuchet MS" w:eastAsia="Times New Roman" w:hAnsi="Trebuchet MS"/>
          <w:bCs/>
          <w:sz w:val="24"/>
          <w:szCs w:val="24"/>
          <w:lang w:val="fr-FR" w:eastAsia="fr-FR"/>
        </w:rPr>
      </w:pPr>
      <w:r w:rsidRPr="002F6BD9">
        <w:rPr>
          <w:rFonts w:ascii="Trebuchet MS" w:eastAsia="Times New Roman" w:hAnsi="Trebuchet MS"/>
          <w:b/>
          <w:bCs/>
          <w:sz w:val="24"/>
          <w:szCs w:val="24"/>
          <w:lang w:val="fr-FR" w:eastAsia="fr-FR"/>
        </w:rPr>
        <w:t>Capital</w:t>
      </w:r>
      <w:r w:rsidRPr="002F6BD9">
        <w:rPr>
          <w:rFonts w:ascii="Trebuchet MS" w:eastAsia="Times New Roman" w:hAnsi="Trebuchet MS"/>
          <w:bCs/>
          <w:sz w:val="24"/>
          <w:szCs w:val="24"/>
          <w:lang w:val="fr-FR" w:eastAsia="fr-FR"/>
        </w:rPr>
        <w:t> :</w:t>
      </w:r>
      <w:r w:rsidR="00195F5B" w:rsidRPr="002F6BD9">
        <w:rPr>
          <w:rFonts w:ascii="Trebuchet MS" w:eastAsia="Times New Roman" w:hAnsi="Trebuchet MS"/>
          <w:bCs/>
          <w:sz w:val="24"/>
          <w:szCs w:val="24"/>
          <w:lang w:val="fr-FR" w:eastAsia="fr-FR"/>
        </w:rPr>
        <w:t xml:space="preserve"> </w:t>
      </w:r>
      <w:r w:rsidRPr="002F6BD9">
        <w:rPr>
          <w:rFonts w:ascii="Trebuchet MS" w:eastAsia="Times New Roman" w:hAnsi="Trebuchet MS"/>
          <w:bCs/>
          <w:sz w:val="24"/>
          <w:szCs w:val="24"/>
          <w:lang w:val="fr-FR" w:eastAsia="fr-FR"/>
        </w:rPr>
        <w:t>ensemble des ressources corporelles, financières ou intellectuelles envoyées ou reçues par un résident au titre des transferts de propriété d’actifs immobilisés; transferts de fonds liés ou dépendants de l’acquisition ou la cession d’actifs immobilisés ; l’annulation, sans compensation perçue en retour, d’engagements par les créanciers et l’acquisition ou cession d’actifs non financiers non produits (actifs incorporels).</w:t>
      </w:r>
    </w:p>
    <w:p w:rsidR="00E71A39" w:rsidRPr="002F6BD9" w:rsidRDefault="00E71A39" w:rsidP="002B5E45">
      <w:pPr>
        <w:spacing w:after="0" w:line="240" w:lineRule="auto"/>
        <w:ind w:left="1418" w:right="284" w:hanging="1418"/>
        <w:contextualSpacing/>
        <w:jc w:val="both"/>
        <w:rPr>
          <w:rFonts w:ascii="Trebuchet MS" w:eastAsia="Times New Roman" w:hAnsi="Trebuchet MS"/>
          <w:bCs/>
          <w:sz w:val="24"/>
          <w:szCs w:val="24"/>
          <w:lang w:val="fr-FR" w:eastAsia="fr-FR"/>
        </w:rPr>
      </w:pPr>
    </w:p>
    <w:p w:rsidR="00E71A39" w:rsidRPr="002F6BD9" w:rsidRDefault="00E71A39" w:rsidP="002B5E45">
      <w:pPr>
        <w:spacing w:after="0" w:line="240" w:lineRule="auto"/>
        <w:ind w:right="284"/>
        <w:contextualSpacing/>
        <w:jc w:val="both"/>
        <w:rPr>
          <w:rFonts w:ascii="Trebuchet MS" w:eastAsia="Times New Roman" w:hAnsi="Trebuchet MS"/>
          <w:bCs/>
          <w:color w:val="0070C0"/>
          <w:sz w:val="24"/>
          <w:szCs w:val="24"/>
          <w:lang w:val="fr-FR" w:eastAsia="fr-FR"/>
        </w:rPr>
      </w:pPr>
      <w:r w:rsidRPr="002F6BD9">
        <w:rPr>
          <w:rFonts w:ascii="Trebuchet MS" w:eastAsia="Times New Roman" w:hAnsi="Trebuchet MS"/>
          <w:b/>
          <w:bCs/>
          <w:sz w:val="24"/>
          <w:szCs w:val="24"/>
          <w:lang w:val="fr-FR" w:eastAsia="fr-FR"/>
        </w:rPr>
        <w:lastRenderedPageBreak/>
        <w:t>Carburants</w:t>
      </w:r>
      <w:r w:rsidRPr="002F6BD9">
        <w:rPr>
          <w:rFonts w:ascii="Trebuchet MS" w:eastAsia="Times New Roman" w:hAnsi="Trebuchet MS"/>
          <w:bCs/>
          <w:sz w:val="24"/>
          <w:szCs w:val="24"/>
          <w:lang w:val="fr-FR" w:eastAsia="fr-FR"/>
        </w:rPr>
        <w:t> : combustibles notamment : essence super, essence ordinaire, essence tourisme, essence d’avion (</w:t>
      </w:r>
      <w:proofErr w:type="spellStart"/>
      <w:r w:rsidRPr="002F6BD9">
        <w:rPr>
          <w:rFonts w:ascii="Trebuchet MS" w:eastAsia="Times New Roman" w:hAnsi="Trebuchet MS"/>
          <w:bCs/>
          <w:sz w:val="24"/>
          <w:szCs w:val="24"/>
          <w:lang w:val="fr-FR" w:eastAsia="fr-FR"/>
        </w:rPr>
        <w:t>avgas</w:t>
      </w:r>
      <w:proofErr w:type="spellEnd"/>
      <w:r w:rsidRPr="002F6BD9">
        <w:rPr>
          <w:rFonts w:ascii="Trebuchet MS" w:eastAsia="Times New Roman" w:hAnsi="Trebuchet MS"/>
          <w:bCs/>
          <w:sz w:val="24"/>
          <w:szCs w:val="24"/>
          <w:lang w:val="fr-FR" w:eastAsia="fr-FR"/>
        </w:rPr>
        <w:t>), pétrole lampant, gasoil, fuel-oil (</w:t>
      </w:r>
      <w:proofErr w:type="spellStart"/>
      <w:r w:rsidRPr="002F6BD9">
        <w:rPr>
          <w:rFonts w:ascii="Trebuchet MS" w:eastAsia="Times New Roman" w:hAnsi="Trebuchet MS"/>
          <w:bCs/>
          <w:sz w:val="24"/>
          <w:szCs w:val="24"/>
          <w:lang w:val="fr-FR" w:eastAsia="fr-FR"/>
        </w:rPr>
        <w:t>fomi</w:t>
      </w:r>
      <w:proofErr w:type="spellEnd"/>
      <w:r w:rsidRPr="002F6BD9">
        <w:rPr>
          <w:rFonts w:ascii="Trebuchet MS" w:eastAsia="Times New Roman" w:hAnsi="Trebuchet MS"/>
          <w:bCs/>
          <w:sz w:val="24"/>
          <w:szCs w:val="24"/>
          <w:lang w:val="fr-FR" w:eastAsia="fr-FR"/>
        </w:rPr>
        <w:t>), gaz, pétrole liquéfié (</w:t>
      </w:r>
      <w:proofErr w:type="spellStart"/>
      <w:r w:rsidRPr="002F6BD9">
        <w:rPr>
          <w:rFonts w:ascii="Trebuchet MS" w:eastAsia="Times New Roman" w:hAnsi="Trebuchet MS"/>
          <w:bCs/>
          <w:sz w:val="24"/>
          <w:szCs w:val="24"/>
          <w:lang w:val="fr-FR" w:eastAsia="fr-FR"/>
        </w:rPr>
        <w:t>g.p.l</w:t>
      </w:r>
      <w:proofErr w:type="spellEnd"/>
      <w:r w:rsidRPr="002F6BD9">
        <w:rPr>
          <w:rFonts w:ascii="Trebuchet MS" w:eastAsia="Times New Roman" w:hAnsi="Trebuchet MS"/>
          <w:bCs/>
          <w:sz w:val="24"/>
          <w:szCs w:val="24"/>
          <w:lang w:val="fr-FR" w:eastAsia="fr-FR"/>
        </w:rPr>
        <w:t>.) et kérosène avion (JETA1).</w:t>
      </w:r>
    </w:p>
    <w:p w:rsidR="00E71A39" w:rsidRPr="002F6BD9" w:rsidRDefault="00E71A39" w:rsidP="002B5E45">
      <w:pPr>
        <w:spacing w:after="0" w:line="240" w:lineRule="auto"/>
        <w:ind w:right="284"/>
        <w:jc w:val="both"/>
        <w:rPr>
          <w:rFonts w:ascii="Trebuchet MS" w:eastAsia="Times New Roman" w:hAnsi="Trebuchet MS"/>
          <w:bCs/>
          <w:color w:val="0070C0"/>
          <w:sz w:val="24"/>
          <w:szCs w:val="24"/>
          <w:lang w:val="fr-FR" w:eastAsia="fr-FR"/>
        </w:rPr>
      </w:pPr>
    </w:p>
    <w:p w:rsidR="00E71A39" w:rsidRPr="002F6BD9" w:rsidRDefault="00E71A39" w:rsidP="002B5E45">
      <w:pPr>
        <w:tabs>
          <w:tab w:val="left" w:pos="3402"/>
        </w:tabs>
        <w:spacing w:after="0" w:line="240" w:lineRule="auto"/>
        <w:ind w:right="284"/>
        <w:contextualSpacing/>
        <w:jc w:val="both"/>
        <w:rPr>
          <w:rFonts w:ascii="Trebuchet MS" w:eastAsia="Times New Roman" w:hAnsi="Trebuchet MS"/>
          <w:bCs/>
          <w:sz w:val="24"/>
          <w:szCs w:val="24"/>
          <w:lang w:val="fr-FR" w:eastAsia="fr-FR"/>
        </w:rPr>
      </w:pPr>
      <w:r w:rsidRPr="002F6BD9">
        <w:rPr>
          <w:rFonts w:ascii="Trebuchet MS" w:eastAsia="Times New Roman" w:hAnsi="Trebuchet MS"/>
          <w:b/>
          <w:bCs/>
          <w:sz w:val="24"/>
          <w:szCs w:val="24"/>
          <w:lang w:val="fr-FR" w:eastAsia="fr-FR"/>
        </w:rPr>
        <w:t>Cautionnement bancaire</w:t>
      </w:r>
      <w:r w:rsidRPr="002F6BD9">
        <w:rPr>
          <w:rFonts w:ascii="Trebuchet MS" w:eastAsia="Times New Roman" w:hAnsi="Trebuchet MS"/>
          <w:bCs/>
          <w:sz w:val="24"/>
          <w:szCs w:val="24"/>
          <w:lang w:val="fr-FR" w:eastAsia="fr-FR"/>
        </w:rPr>
        <w:t xml:space="preserve"> : acte d’engagement de la banque intervenante qui accepte de prendre à sa charge l’obligation principale existant entre son client et la Banque Centrale, en cas de défaillance de ce dernier. </w:t>
      </w:r>
    </w:p>
    <w:p w:rsidR="00E71A39" w:rsidRPr="002F6BD9" w:rsidRDefault="00E71A39" w:rsidP="002B5E45">
      <w:pPr>
        <w:spacing w:after="0" w:line="240" w:lineRule="auto"/>
        <w:ind w:left="993" w:right="284" w:hanging="993"/>
        <w:jc w:val="both"/>
        <w:rPr>
          <w:rFonts w:ascii="Trebuchet MS" w:eastAsia="Times New Roman" w:hAnsi="Trebuchet MS"/>
          <w:sz w:val="24"/>
          <w:szCs w:val="24"/>
          <w:lang w:val="fr-FR" w:eastAsia="fr-FR"/>
        </w:rPr>
      </w:pPr>
    </w:p>
    <w:p w:rsidR="00E71A39" w:rsidRPr="002F6BD9" w:rsidRDefault="00E71A39"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t xml:space="preserve">CVEE (Certificat de Vérification à l’Exportation et à l’Embarquement) : </w:t>
      </w:r>
      <w:r w:rsidRPr="002F6BD9">
        <w:rPr>
          <w:rFonts w:ascii="Trebuchet MS" w:eastAsia="Times New Roman" w:hAnsi="Trebuchet MS"/>
          <w:sz w:val="24"/>
          <w:szCs w:val="24"/>
          <w:lang w:val="fr-FR" w:eastAsia="fr-FR"/>
        </w:rPr>
        <w:t>document délivré par l’Office Congolais de Contrôle (OCC) attestant la qualité, la quantité et la valeur réelles des biens exportés et embarqués.</w:t>
      </w:r>
    </w:p>
    <w:p w:rsidR="00E71A39" w:rsidRPr="002F6BD9" w:rsidRDefault="00E71A39" w:rsidP="002B5E45">
      <w:pPr>
        <w:spacing w:after="0" w:line="240" w:lineRule="auto"/>
        <w:ind w:left="1134" w:right="284" w:hanging="1134"/>
        <w:jc w:val="both"/>
        <w:rPr>
          <w:rFonts w:ascii="Trebuchet MS" w:eastAsia="Times New Roman" w:hAnsi="Trebuchet MS"/>
          <w:sz w:val="24"/>
          <w:szCs w:val="24"/>
          <w:lang w:val="fr-FR" w:eastAsia="fr-FR"/>
        </w:rPr>
      </w:pPr>
    </w:p>
    <w:p w:rsidR="00E71A39" w:rsidRPr="002F6BD9" w:rsidRDefault="00E71A39" w:rsidP="002B5E45">
      <w:pPr>
        <w:spacing w:after="0" w:line="240" w:lineRule="auto"/>
        <w:ind w:right="284"/>
        <w:jc w:val="both"/>
        <w:rPr>
          <w:rFonts w:ascii="Trebuchet MS" w:hAnsi="Trebuchet MS"/>
          <w:sz w:val="24"/>
          <w:szCs w:val="24"/>
          <w:lang w:val="fr-FR"/>
        </w:rPr>
      </w:pPr>
      <w:r w:rsidRPr="002F6BD9">
        <w:rPr>
          <w:rFonts w:ascii="Trebuchet MS" w:eastAsia="Times New Roman" w:hAnsi="Trebuchet MS"/>
          <w:b/>
          <w:bCs/>
          <w:sz w:val="24"/>
          <w:szCs w:val="24"/>
          <w:lang w:val="fr-FR" w:eastAsia="fr-FR"/>
        </w:rPr>
        <w:t>Commerce frontalier :</w:t>
      </w:r>
      <w:r w:rsidRPr="002F6BD9">
        <w:rPr>
          <w:rFonts w:ascii="Trebuchet MS" w:hAnsi="Trebuchet MS"/>
          <w:sz w:val="24"/>
          <w:szCs w:val="24"/>
          <w:lang w:val="fr-FR"/>
        </w:rPr>
        <w:t xml:space="preserve"> toute activité d’achat et de vente des biens réalisée entre résident et non-résident des pays voisins, lors des marchés périodiques organisés dans certaines localités frontalières de la RDC et desdits pays. Il comprend aussi les transactions d’importation et d’exportation de biens dénouées dans ces localités frontalières par les personnes physiques résidentes (de taille économique très faible) avec des pays voisins. Dans tous les cas de figure, la valeur des biens ne peut dépasser USD 2.500 ou son équivalent en d’autres monnaies étrangères par opération, le fractionnement de leurs valeurs d’importation ou d’exportation étant proscrit. </w:t>
      </w:r>
    </w:p>
    <w:p w:rsidR="00E71A39" w:rsidRPr="002F6BD9" w:rsidRDefault="00E71A39" w:rsidP="002B5E45">
      <w:pPr>
        <w:spacing w:after="0" w:line="240" w:lineRule="auto"/>
        <w:ind w:left="1560" w:right="284" w:hanging="1560"/>
        <w:jc w:val="both"/>
        <w:rPr>
          <w:rFonts w:ascii="Trebuchet MS" w:hAnsi="Trebuchet MS"/>
          <w:color w:val="0070C0"/>
          <w:sz w:val="24"/>
          <w:szCs w:val="24"/>
          <w:lang w:val="fr-FR"/>
        </w:rPr>
      </w:pPr>
    </w:p>
    <w:p w:rsidR="00E71A39" w:rsidRPr="002F6BD9" w:rsidRDefault="00E71A39" w:rsidP="002B5E45">
      <w:pPr>
        <w:spacing w:after="0" w:line="240" w:lineRule="auto"/>
        <w:ind w:right="284"/>
        <w:jc w:val="both"/>
        <w:rPr>
          <w:rFonts w:ascii="Trebuchet MS" w:hAnsi="Trebuchet MS"/>
          <w:sz w:val="24"/>
          <w:szCs w:val="24"/>
          <w:lang w:val="fr-FR"/>
        </w:rPr>
      </w:pPr>
      <w:r w:rsidRPr="002F6BD9">
        <w:rPr>
          <w:rFonts w:ascii="Trebuchet MS" w:hAnsi="Trebuchet MS"/>
          <w:b/>
          <w:sz w:val="24"/>
          <w:szCs w:val="24"/>
          <w:lang w:val="fr-FR"/>
        </w:rPr>
        <w:t>Cours de change</w:t>
      </w:r>
      <w:r w:rsidRPr="002F6BD9">
        <w:rPr>
          <w:rFonts w:ascii="Trebuchet MS" w:hAnsi="Trebuchet MS"/>
          <w:sz w:val="24"/>
          <w:szCs w:val="24"/>
          <w:lang w:val="fr-FR"/>
        </w:rPr>
        <w:t> : prix exprimé en monnaie nationale, des certaines unités des monnaies étrangères.</w:t>
      </w:r>
    </w:p>
    <w:p w:rsidR="00E71A39" w:rsidRPr="002F6BD9" w:rsidRDefault="00E71A39" w:rsidP="002B5E45">
      <w:pPr>
        <w:spacing w:after="0" w:line="240" w:lineRule="auto"/>
        <w:ind w:left="1560" w:right="284" w:hanging="1560"/>
        <w:jc w:val="both"/>
        <w:rPr>
          <w:rFonts w:ascii="Trebuchet MS" w:hAnsi="Trebuchet MS"/>
          <w:sz w:val="24"/>
          <w:szCs w:val="24"/>
          <w:lang w:val="fr-FR"/>
        </w:rPr>
      </w:pPr>
    </w:p>
    <w:p w:rsidR="00E71A39" w:rsidRPr="002F6BD9" w:rsidRDefault="00E71A39" w:rsidP="002B5E45">
      <w:pPr>
        <w:spacing w:after="0" w:line="240" w:lineRule="auto"/>
        <w:ind w:right="284"/>
        <w:jc w:val="both"/>
        <w:rPr>
          <w:rFonts w:ascii="Trebuchet MS" w:hAnsi="Trebuchet MS"/>
          <w:sz w:val="24"/>
          <w:szCs w:val="24"/>
          <w:lang w:val="fr-FR"/>
        </w:rPr>
      </w:pPr>
      <w:r w:rsidRPr="002F6BD9">
        <w:rPr>
          <w:rFonts w:ascii="Trebuchet MS" w:hAnsi="Trebuchet MS"/>
          <w:b/>
          <w:sz w:val="24"/>
          <w:szCs w:val="24"/>
          <w:lang w:val="fr-FR"/>
        </w:rPr>
        <w:t>Début d’exécution </w:t>
      </w:r>
      <w:r w:rsidRPr="002F6BD9">
        <w:rPr>
          <w:rFonts w:ascii="Trebuchet MS" w:hAnsi="Trebuchet MS"/>
          <w:sz w:val="24"/>
          <w:szCs w:val="24"/>
          <w:lang w:val="fr-FR"/>
        </w:rPr>
        <w:t>: quand pour une Déclaration valide l’une des opérations suivantes est déjà réalisée :</w:t>
      </w:r>
    </w:p>
    <w:p w:rsidR="00E71A39" w:rsidRPr="002F6BD9" w:rsidRDefault="00E71A39" w:rsidP="002B5E45">
      <w:pPr>
        <w:numPr>
          <w:ilvl w:val="0"/>
          <w:numId w:val="48"/>
        </w:numPr>
        <w:spacing w:after="0" w:line="240" w:lineRule="auto"/>
        <w:ind w:left="426" w:right="284" w:hanging="284"/>
        <w:jc w:val="both"/>
        <w:rPr>
          <w:rFonts w:ascii="Trebuchet MS" w:hAnsi="Trebuchet MS"/>
          <w:sz w:val="24"/>
          <w:szCs w:val="24"/>
          <w:lang w:val="fr-FR"/>
        </w:rPr>
      </w:pPr>
      <w:r w:rsidRPr="002F6BD9">
        <w:rPr>
          <w:rFonts w:ascii="Trebuchet MS" w:hAnsi="Trebuchet MS"/>
          <w:sz w:val="24"/>
          <w:szCs w:val="24"/>
          <w:lang w:val="fr-FR"/>
        </w:rPr>
        <w:t xml:space="preserve">à l’importation des biens (IB) : le contrôle des biens par le mandataire de l’OCC [AV ou </w:t>
      </w:r>
      <w:r w:rsidRPr="002F6BD9">
        <w:rPr>
          <w:rFonts w:ascii="Trebuchet MS" w:hAnsi="Trebuchet MS"/>
          <w:b/>
          <w:sz w:val="24"/>
          <w:szCs w:val="24"/>
          <w:lang w:val="fr-FR"/>
        </w:rPr>
        <w:t>ARA</w:t>
      </w:r>
      <w:r w:rsidRPr="002F6BD9">
        <w:rPr>
          <w:rFonts w:ascii="Trebuchet MS" w:hAnsi="Trebuchet MS"/>
          <w:sz w:val="24"/>
          <w:szCs w:val="24"/>
          <w:lang w:val="fr-FR"/>
        </w:rPr>
        <w:t xml:space="preserve"> (</w:t>
      </w:r>
      <w:r w:rsidRPr="002F6BD9">
        <w:rPr>
          <w:rFonts w:ascii="Trebuchet MS" w:hAnsi="Trebuchet MS"/>
          <w:b/>
          <w:sz w:val="24"/>
          <w:szCs w:val="24"/>
          <w:lang w:val="fr-FR"/>
        </w:rPr>
        <w:t>Avis de Refus d’Attestation</w:t>
      </w:r>
      <w:r w:rsidRPr="002F6BD9">
        <w:rPr>
          <w:rFonts w:ascii="Trebuchet MS" w:hAnsi="Trebuchet MS"/>
          <w:sz w:val="24"/>
          <w:szCs w:val="24"/>
          <w:lang w:val="fr-FR"/>
        </w:rPr>
        <w:t>) faisant foi] ; le paiement partiel ou total en faveur du fournisseur étranger ;</w:t>
      </w:r>
    </w:p>
    <w:p w:rsidR="00E71A39" w:rsidRPr="002F6BD9" w:rsidRDefault="00E71A39" w:rsidP="002B5E45">
      <w:pPr>
        <w:numPr>
          <w:ilvl w:val="0"/>
          <w:numId w:val="48"/>
        </w:numPr>
        <w:spacing w:after="0" w:line="240" w:lineRule="auto"/>
        <w:ind w:left="426" w:right="284" w:hanging="284"/>
        <w:jc w:val="both"/>
        <w:rPr>
          <w:rFonts w:ascii="Trebuchet MS" w:hAnsi="Trebuchet MS"/>
          <w:sz w:val="24"/>
          <w:szCs w:val="24"/>
          <w:lang w:val="fr-FR"/>
        </w:rPr>
      </w:pPr>
      <w:r w:rsidRPr="002F6BD9">
        <w:rPr>
          <w:rFonts w:ascii="Trebuchet MS" w:hAnsi="Trebuchet MS"/>
          <w:sz w:val="24"/>
          <w:szCs w:val="24"/>
          <w:lang w:val="fr-FR"/>
        </w:rPr>
        <w:t>à l’exportation des biens (EB) : le préfinancement reçu ou le rapatriement anticipé partiel ou total ; l’expédition partielle ou totale des biens [</w:t>
      </w:r>
      <w:r w:rsidRPr="002F6BD9">
        <w:rPr>
          <w:rFonts w:ascii="Trebuchet MS" w:hAnsi="Trebuchet MS"/>
          <w:b/>
          <w:sz w:val="24"/>
          <w:szCs w:val="24"/>
          <w:lang w:val="fr-FR"/>
        </w:rPr>
        <w:t>CVEE</w:t>
      </w:r>
      <w:r w:rsidRPr="002F6BD9">
        <w:rPr>
          <w:rFonts w:ascii="Trebuchet MS" w:hAnsi="Trebuchet MS"/>
          <w:sz w:val="24"/>
          <w:szCs w:val="24"/>
          <w:lang w:val="fr-FR"/>
        </w:rPr>
        <w:t xml:space="preserve"> ou </w:t>
      </w:r>
      <w:r w:rsidRPr="002F6BD9">
        <w:rPr>
          <w:rFonts w:ascii="Trebuchet MS" w:hAnsi="Trebuchet MS"/>
          <w:b/>
          <w:sz w:val="24"/>
          <w:szCs w:val="24"/>
          <w:lang w:val="fr-FR"/>
        </w:rPr>
        <w:t>SD</w:t>
      </w:r>
      <w:r w:rsidRPr="002F6BD9">
        <w:rPr>
          <w:rFonts w:ascii="Trebuchet MS" w:hAnsi="Trebuchet MS"/>
          <w:sz w:val="24"/>
          <w:szCs w:val="24"/>
          <w:lang w:val="fr-FR"/>
        </w:rPr>
        <w:t xml:space="preserve"> (</w:t>
      </w:r>
      <w:r w:rsidRPr="002F6BD9">
        <w:rPr>
          <w:rFonts w:ascii="Trebuchet MS" w:hAnsi="Trebuchet MS"/>
          <w:b/>
          <w:sz w:val="24"/>
          <w:szCs w:val="24"/>
          <w:lang w:val="fr-FR"/>
        </w:rPr>
        <w:t>Sortie Définitive)</w:t>
      </w:r>
      <w:r w:rsidRPr="002F6BD9">
        <w:rPr>
          <w:rFonts w:ascii="Trebuchet MS" w:hAnsi="Trebuchet MS"/>
          <w:sz w:val="24"/>
          <w:szCs w:val="24"/>
          <w:lang w:val="fr-FR"/>
        </w:rPr>
        <w:t xml:space="preserve"> faisant foi].</w:t>
      </w:r>
    </w:p>
    <w:p w:rsidR="00841E74" w:rsidRPr="002F6BD9" w:rsidRDefault="00841E74" w:rsidP="002B5E45">
      <w:pPr>
        <w:spacing w:after="0" w:line="240" w:lineRule="auto"/>
        <w:ind w:left="142" w:right="284"/>
        <w:jc w:val="both"/>
        <w:rPr>
          <w:rFonts w:ascii="Trebuchet MS" w:hAnsi="Trebuchet MS"/>
          <w:sz w:val="24"/>
          <w:szCs w:val="24"/>
          <w:lang w:val="fr-FR"/>
        </w:rPr>
      </w:pPr>
    </w:p>
    <w:p w:rsidR="000201A0" w:rsidRPr="002F6BD9" w:rsidRDefault="00841E74" w:rsidP="00FF77E7">
      <w:pPr>
        <w:spacing w:after="0" w:line="240" w:lineRule="auto"/>
        <w:ind w:left="142" w:right="284" w:hanging="142"/>
        <w:jc w:val="both"/>
        <w:rPr>
          <w:rFonts w:ascii="Trebuchet MS" w:hAnsi="Trebuchet MS"/>
          <w:sz w:val="24"/>
          <w:szCs w:val="24"/>
          <w:lang w:val="fr-FR"/>
        </w:rPr>
      </w:pPr>
      <w:r w:rsidRPr="002F6BD9">
        <w:rPr>
          <w:rFonts w:ascii="Trebuchet MS" w:hAnsi="Trebuchet MS"/>
          <w:b/>
          <w:sz w:val="24"/>
          <w:szCs w:val="24"/>
          <w:lang w:val="fr-FR"/>
        </w:rPr>
        <w:t>DDR</w:t>
      </w:r>
      <w:r w:rsidRPr="002F6BD9">
        <w:rPr>
          <w:rFonts w:ascii="Trebuchet MS" w:hAnsi="Trebuchet MS"/>
          <w:sz w:val="24"/>
          <w:szCs w:val="24"/>
          <w:lang w:val="fr-FR"/>
        </w:rPr>
        <w:t> : Déclarati</w:t>
      </w:r>
      <w:r w:rsidR="00825516" w:rsidRPr="002F6BD9">
        <w:rPr>
          <w:rFonts w:ascii="Trebuchet MS" w:hAnsi="Trebuchet MS"/>
          <w:sz w:val="24"/>
          <w:szCs w:val="24"/>
          <w:lang w:val="fr-FR"/>
        </w:rPr>
        <w:t>on des Dépenses et des Recettes</w:t>
      </w:r>
    </w:p>
    <w:p w:rsidR="00825516" w:rsidRPr="002F6BD9" w:rsidRDefault="00825516" w:rsidP="002B5E45">
      <w:pPr>
        <w:spacing w:after="0" w:line="240" w:lineRule="auto"/>
        <w:ind w:left="142" w:right="284"/>
        <w:jc w:val="both"/>
        <w:rPr>
          <w:rFonts w:ascii="Trebuchet MS" w:hAnsi="Trebuchet MS"/>
          <w:sz w:val="24"/>
          <w:szCs w:val="24"/>
          <w:lang w:val="fr-FR"/>
        </w:rPr>
      </w:pPr>
    </w:p>
    <w:p w:rsidR="000201A0" w:rsidRPr="002F6BD9" w:rsidRDefault="000201A0" w:rsidP="00FF77E7">
      <w:pPr>
        <w:spacing w:after="0" w:line="240" w:lineRule="auto"/>
        <w:ind w:left="142" w:right="284" w:hanging="142"/>
        <w:jc w:val="both"/>
        <w:rPr>
          <w:rFonts w:ascii="Trebuchet MS" w:hAnsi="Trebuchet MS"/>
          <w:sz w:val="24"/>
          <w:szCs w:val="24"/>
          <w:lang w:val="fr-FR"/>
        </w:rPr>
      </w:pPr>
      <w:r w:rsidRPr="003A331D">
        <w:rPr>
          <w:rFonts w:ascii="Trebuchet MS" w:hAnsi="Trebuchet MS"/>
          <w:b/>
          <w:sz w:val="24"/>
          <w:szCs w:val="24"/>
          <w:lang w:val="fr-FR"/>
        </w:rPr>
        <w:t>DGDA</w:t>
      </w:r>
      <w:r w:rsidRPr="002F6BD9">
        <w:rPr>
          <w:rFonts w:ascii="Trebuchet MS" w:hAnsi="Trebuchet MS"/>
          <w:sz w:val="24"/>
          <w:szCs w:val="24"/>
          <w:lang w:val="fr-FR"/>
        </w:rPr>
        <w:t> : Direction Générale des Douanes et Accises</w:t>
      </w:r>
      <w:r w:rsidR="00ED27CC" w:rsidRPr="002F6BD9">
        <w:rPr>
          <w:rFonts w:ascii="Trebuchet MS" w:hAnsi="Trebuchet MS"/>
          <w:sz w:val="24"/>
          <w:szCs w:val="24"/>
          <w:lang w:val="fr-FR"/>
        </w:rPr>
        <w:t>.</w:t>
      </w:r>
    </w:p>
    <w:p w:rsidR="000201A0" w:rsidRPr="002F6BD9" w:rsidRDefault="000201A0" w:rsidP="002B5E45">
      <w:pPr>
        <w:spacing w:after="0" w:line="240" w:lineRule="auto"/>
        <w:ind w:left="142" w:right="284"/>
        <w:jc w:val="both"/>
        <w:rPr>
          <w:rFonts w:ascii="Trebuchet MS" w:hAnsi="Trebuchet MS"/>
          <w:sz w:val="24"/>
          <w:szCs w:val="24"/>
          <w:lang w:val="fr-FR"/>
        </w:rPr>
      </w:pPr>
    </w:p>
    <w:p w:rsidR="00841E74" w:rsidRPr="002F6BD9" w:rsidRDefault="000201A0" w:rsidP="00FF77E7">
      <w:pPr>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
          <w:bCs/>
          <w:sz w:val="24"/>
          <w:szCs w:val="24"/>
          <w:lang w:val="fr-FR" w:eastAsia="fr-FR"/>
        </w:rPr>
        <w:t>DGI</w:t>
      </w:r>
      <w:r w:rsidRPr="002F6BD9">
        <w:rPr>
          <w:rFonts w:ascii="Trebuchet MS" w:eastAsia="Times New Roman" w:hAnsi="Trebuchet MS"/>
          <w:bCs/>
          <w:sz w:val="24"/>
          <w:szCs w:val="24"/>
          <w:lang w:val="fr-FR" w:eastAsia="fr-FR"/>
        </w:rPr>
        <w:t xml:space="preserve"> : Direction Générale des </w:t>
      </w:r>
      <w:r w:rsidR="00ED27CC" w:rsidRPr="002F6BD9">
        <w:rPr>
          <w:rFonts w:ascii="Trebuchet MS" w:eastAsia="Times New Roman" w:hAnsi="Trebuchet MS"/>
          <w:bCs/>
          <w:sz w:val="24"/>
          <w:szCs w:val="24"/>
          <w:lang w:val="fr-FR" w:eastAsia="fr-FR"/>
        </w:rPr>
        <w:t>Impôts</w:t>
      </w:r>
      <w:r w:rsidRPr="002F6BD9">
        <w:rPr>
          <w:rFonts w:ascii="Trebuchet MS" w:eastAsia="Times New Roman" w:hAnsi="Trebuchet MS"/>
          <w:bCs/>
          <w:sz w:val="24"/>
          <w:szCs w:val="24"/>
          <w:lang w:val="fr-FR" w:eastAsia="fr-FR"/>
        </w:rPr>
        <w:t>.</w:t>
      </w:r>
      <w:r w:rsidR="00E71A39" w:rsidRPr="002F6BD9">
        <w:rPr>
          <w:rFonts w:ascii="Trebuchet MS" w:eastAsia="Times New Roman" w:hAnsi="Trebuchet MS"/>
          <w:bCs/>
          <w:sz w:val="24"/>
          <w:szCs w:val="24"/>
          <w:lang w:val="fr-FR" w:eastAsia="fr-FR"/>
        </w:rPr>
        <w:tab/>
      </w:r>
    </w:p>
    <w:p w:rsidR="00E71A39" w:rsidRPr="002F6BD9" w:rsidRDefault="00E71A39" w:rsidP="002B5E45">
      <w:pPr>
        <w:spacing w:after="0" w:line="240" w:lineRule="auto"/>
        <w:ind w:right="284"/>
        <w:jc w:val="both"/>
        <w:rPr>
          <w:rFonts w:ascii="Trebuchet MS" w:eastAsia="Times New Roman" w:hAnsi="Trebuchet MS"/>
          <w:b/>
          <w:bCs/>
          <w:sz w:val="24"/>
          <w:szCs w:val="24"/>
          <w:lang w:val="fr-FR" w:eastAsia="fr-FR"/>
        </w:rPr>
      </w:pPr>
      <w:r w:rsidRPr="002F6BD9">
        <w:rPr>
          <w:rFonts w:ascii="Trebuchet MS" w:eastAsia="Times New Roman" w:hAnsi="Trebuchet MS"/>
          <w:bCs/>
          <w:sz w:val="24"/>
          <w:szCs w:val="24"/>
          <w:lang w:val="fr-FR" w:eastAsia="fr-FR"/>
        </w:rPr>
        <w:tab/>
      </w:r>
      <w:r w:rsidRPr="002F6BD9">
        <w:rPr>
          <w:rFonts w:ascii="Trebuchet MS" w:eastAsia="Times New Roman" w:hAnsi="Trebuchet MS"/>
          <w:bCs/>
          <w:sz w:val="24"/>
          <w:szCs w:val="24"/>
          <w:lang w:val="fr-FR" w:eastAsia="fr-FR"/>
        </w:rPr>
        <w:tab/>
      </w:r>
      <w:r w:rsidRPr="002F6BD9">
        <w:rPr>
          <w:rFonts w:ascii="Trebuchet MS" w:eastAsia="Times New Roman" w:hAnsi="Trebuchet MS"/>
          <w:bCs/>
          <w:sz w:val="24"/>
          <w:szCs w:val="24"/>
          <w:lang w:val="fr-FR" w:eastAsia="fr-FR"/>
        </w:rPr>
        <w:tab/>
      </w:r>
    </w:p>
    <w:p w:rsidR="00E71A39" w:rsidRPr="002F6BD9" w:rsidRDefault="00E71A39"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t xml:space="preserve">Echantillon sans valeur commerciale : </w:t>
      </w:r>
      <w:r w:rsidRPr="002F6BD9">
        <w:rPr>
          <w:rFonts w:ascii="Trebuchet MS" w:eastAsia="Times New Roman" w:hAnsi="Trebuchet MS"/>
          <w:sz w:val="24"/>
          <w:szCs w:val="24"/>
          <w:lang w:val="fr-FR" w:eastAsia="fr-FR"/>
        </w:rPr>
        <w:t>a</w:t>
      </w:r>
      <w:r w:rsidRPr="002F6BD9">
        <w:rPr>
          <w:rFonts w:ascii="Trebuchet MS" w:hAnsi="Trebuchet MS"/>
          <w:sz w:val="24"/>
          <w:szCs w:val="24"/>
          <w:lang w:val="fr-FR"/>
        </w:rPr>
        <w:t>rticles considérés par la douane comme étant de valeur négligeable et qui ne sont utilisés que pour rechercher des commandes de marchandises du genre de celles qu'ils représentent</w:t>
      </w:r>
      <w:r w:rsidRPr="002F6BD9">
        <w:rPr>
          <w:rFonts w:ascii="Trebuchet MS" w:eastAsia="Times New Roman" w:hAnsi="Trebuchet MS"/>
          <w:sz w:val="24"/>
          <w:szCs w:val="24"/>
          <w:lang w:val="fr-FR" w:eastAsia="fr-FR"/>
        </w:rPr>
        <w:t>.</w:t>
      </w:r>
    </w:p>
    <w:p w:rsidR="00E71A39" w:rsidRPr="002F6BD9" w:rsidRDefault="00E71A39" w:rsidP="002B5E45">
      <w:pPr>
        <w:spacing w:after="0" w:line="240" w:lineRule="auto"/>
        <w:ind w:left="1560" w:right="284" w:hanging="1560"/>
        <w:jc w:val="both"/>
        <w:rPr>
          <w:rFonts w:ascii="Trebuchet MS" w:eastAsia="Times New Roman" w:hAnsi="Trebuchet MS"/>
          <w:sz w:val="24"/>
          <w:szCs w:val="24"/>
          <w:lang w:val="fr-FR" w:eastAsia="fr-FR"/>
        </w:rPr>
      </w:pPr>
    </w:p>
    <w:p w:rsidR="00E71A39" w:rsidRPr="002F6BD9" w:rsidRDefault="00E71A39" w:rsidP="002B5E45">
      <w:pPr>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
          <w:bCs/>
          <w:sz w:val="24"/>
          <w:szCs w:val="24"/>
          <w:lang w:val="fr-FR" w:eastAsia="fr-FR"/>
        </w:rPr>
        <w:t>Erreur matérielle</w:t>
      </w:r>
      <w:r w:rsidRPr="002F6BD9">
        <w:rPr>
          <w:rFonts w:ascii="Trebuchet MS" w:eastAsia="Times New Roman" w:hAnsi="Trebuchet MS"/>
          <w:bCs/>
          <w:sz w:val="24"/>
          <w:szCs w:val="24"/>
          <w:lang w:val="fr-FR" w:eastAsia="fr-FR"/>
        </w:rPr>
        <w:t> : toute imputation erronée ou mauvaise transcription des montants dus au paiement de la Redevance de Suivi de Change (RSC).</w:t>
      </w:r>
    </w:p>
    <w:p w:rsidR="00E71A39" w:rsidRPr="002F6BD9" w:rsidRDefault="00E71A39" w:rsidP="002B5E45">
      <w:pPr>
        <w:spacing w:after="0" w:line="240" w:lineRule="auto"/>
        <w:ind w:left="5387" w:right="284" w:hanging="5387"/>
        <w:jc w:val="both"/>
        <w:rPr>
          <w:rFonts w:ascii="Trebuchet MS" w:eastAsia="Times New Roman" w:hAnsi="Trebuchet MS"/>
          <w:b/>
          <w:sz w:val="24"/>
          <w:szCs w:val="24"/>
          <w:lang w:val="fr-FR" w:eastAsia="fr-FR"/>
        </w:rPr>
      </w:pPr>
    </w:p>
    <w:p w:rsidR="00E71A39" w:rsidRPr="002F6BD9" w:rsidRDefault="00E71A39" w:rsidP="002B5E45">
      <w:pPr>
        <w:spacing w:after="0" w:line="240" w:lineRule="auto"/>
        <w:ind w:right="284"/>
        <w:contextualSpacing/>
        <w:rPr>
          <w:rFonts w:ascii="Trebuchet MS" w:hAnsi="Trebuchet MS"/>
          <w:sz w:val="24"/>
          <w:szCs w:val="24"/>
          <w:lang w:val="fr-FR"/>
        </w:rPr>
      </w:pPr>
      <w:r w:rsidRPr="002F6BD9">
        <w:rPr>
          <w:rFonts w:ascii="Trebuchet MS" w:hAnsi="Trebuchet MS"/>
          <w:b/>
          <w:sz w:val="24"/>
          <w:szCs w:val="24"/>
          <w:lang w:val="fr-FR"/>
        </w:rPr>
        <w:t>Exportation des biens</w:t>
      </w:r>
      <w:r w:rsidRPr="002F6BD9">
        <w:rPr>
          <w:rFonts w:ascii="Trebuchet MS" w:hAnsi="Trebuchet MS"/>
          <w:sz w:val="24"/>
          <w:szCs w:val="24"/>
          <w:lang w:val="fr-FR"/>
        </w:rPr>
        <w:t> : cession de la propriété des biens d’un résident à un non-résident à titre onéreux ou gratuit après les formalités douanières.</w:t>
      </w:r>
    </w:p>
    <w:p w:rsidR="00E71A39" w:rsidRPr="002F6BD9" w:rsidRDefault="00E71A39" w:rsidP="002B5E45">
      <w:pPr>
        <w:spacing w:after="0" w:line="240" w:lineRule="auto"/>
        <w:ind w:right="284"/>
        <w:jc w:val="both"/>
        <w:rPr>
          <w:rFonts w:ascii="Trebuchet MS" w:hAnsi="Trebuchet MS"/>
          <w:sz w:val="24"/>
          <w:szCs w:val="24"/>
          <w:lang w:val="fr-FR"/>
        </w:rPr>
      </w:pPr>
      <w:r w:rsidRPr="002F6BD9">
        <w:rPr>
          <w:rFonts w:ascii="Trebuchet MS" w:hAnsi="Trebuchet MS"/>
          <w:b/>
          <w:sz w:val="24"/>
          <w:szCs w:val="24"/>
          <w:lang w:val="fr-FR"/>
        </w:rPr>
        <w:lastRenderedPageBreak/>
        <w:t>Exportation en consignation</w:t>
      </w:r>
      <w:r w:rsidRPr="002F6BD9">
        <w:rPr>
          <w:rFonts w:ascii="Trebuchet MS" w:hAnsi="Trebuchet MS"/>
          <w:sz w:val="24"/>
          <w:szCs w:val="24"/>
          <w:lang w:val="fr-FR"/>
        </w:rPr>
        <w:t>: envoi des biens dans le pays d’importation, non par suite d’une vente conclue, mais dans l’intention de les y vendre pour le compte du fournisseur.</w:t>
      </w:r>
    </w:p>
    <w:p w:rsidR="00E71A39" w:rsidRPr="002F6BD9" w:rsidRDefault="00E71A39" w:rsidP="002B5E45">
      <w:pPr>
        <w:spacing w:after="0" w:line="240" w:lineRule="auto"/>
        <w:ind w:left="2694" w:right="284" w:hanging="2694"/>
        <w:contextualSpacing/>
        <w:rPr>
          <w:rFonts w:ascii="Trebuchet MS" w:hAnsi="Trebuchet MS"/>
          <w:color w:val="0070C0"/>
          <w:sz w:val="24"/>
          <w:szCs w:val="24"/>
          <w:lang w:val="fr-FR"/>
        </w:rPr>
      </w:pPr>
    </w:p>
    <w:p w:rsidR="00E71A39" w:rsidRPr="002F6BD9" w:rsidRDefault="00E71A39"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t>Exportation temporaire</w:t>
      </w:r>
      <w:r w:rsidRPr="002F6BD9">
        <w:rPr>
          <w:rFonts w:ascii="Trebuchet MS" w:eastAsia="Times New Roman" w:hAnsi="Trebuchet MS"/>
          <w:sz w:val="24"/>
          <w:szCs w:val="24"/>
          <w:lang w:val="fr-FR" w:eastAsia="fr-FR"/>
        </w:rPr>
        <w:t> : régime douanier qui permet d’envoyer du territoire national vers l’étranger, pour une raison quelconque, certains biens destinés à être réimportés, dans un délai déterminé.</w:t>
      </w:r>
    </w:p>
    <w:p w:rsidR="00E71A39" w:rsidRPr="002F6BD9" w:rsidRDefault="00E71A39" w:rsidP="002B5E45">
      <w:pPr>
        <w:spacing w:after="0" w:line="240" w:lineRule="auto"/>
        <w:ind w:left="1134" w:right="284" w:hanging="1134"/>
        <w:jc w:val="both"/>
        <w:rPr>
          <w:rFonts w:ascii="Trebuchet MS" w:eastAsia="Times New Roman" w:hAnsi="Trebuchet MS"/>
          <w:b/>
          <w:sz w:val="24"/>
          <w:szCs w:val="24"/>
          <w:lang w:val="fr-FR" w:eastAsia="fr-FR"/>
        </w:rPr>
      </w:pPr>
    </w:p>
    <w:p w:rsidR="00E71A39" w:rsidRPr="002F6BD9" w:rsidRDefault="00E71A39"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t>Exportation temporaire pour perfectionnement passif </w:t>
      </w:r>
      <w:r w:rsidRPr="002F6BD9">
        <w:rPr>
          <w:rFonts w:ascii="Trebuchet MS" w:eastAsia="Times New Roman" w:hAnsi="Trebuchet MS"/>
          <w:sz w:val="24"/>
          <w:szCs w:val="24"/>
          <w:lang w:val="fr-FR" w:eastAsia="fr-FR"/>
        </w:rPr>
        <w:t>: régime douanier qui permet d’envoyer du territoire national vers l’étranger, certains biens destinés à être réimportés, dans un délai déterminé, après avoir subi une transformation, une ouvraison ou une réparation.</w:t>
      </w:r>
    </w:p>
    <w:p w:rsidR="00E71A39" w:rsidRPr="002F6BD9" w:rsidRDefault="00E71A39" w:rsidP="002B5E45">
      <w:pPr>
        <w:spacing w:after="0" w:line="240" w:lineRule="auto"/>
        <w:ind w:left="2410" w:right="284" w:hanging="2410"/>
        <w:jc w:val="both"/>
        <w:rPr>
          <w:rFonts w:ascii="Trebuchet MS" w:eastAsia="Times New Roman" w:hAnsi="Trebuchet MS"/>
          <w:color w:val="0070C0"/>
          <w:sz w:val="24"/>
          <w:szCs w:val="24"/>
          <w:lang w:val="fr-FR" w:eastAsia="fr-FR"/>
        </w:rPr>
      </w:pPr>
    </w:p>
    <w:p w:rsidR="00E71A39" w:rsidRPr="002F6BD9" w:rsidRDefault="00E71A39"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t xml:space="preserve">SRD (Exportation Sans Rapatriement des Devises) : </w:t>
      </w:r>
      <w:r w:rsidRPr="002F6BD9">
        <w:rPr>
          <w:rFonts w:ascii="Trebuchet MS" w:eastAsia="Times New Roman" w:hAnsi="Trebuchet MS"/>
          <w:sz w:val="24"/>
          <w:szCs w:val="24"/>
          <w:lang w:val="fr-FR" w:eastAsia="fr-FR"/>
        </w:rPr>
        <w:t>toute exportation des biens pour laquelle le rapatriement des recettes n’est pas exigé.</w:t>
      </w:r>
    </w:p>
    <w:p w:rsidR="00E71A39" w:rsidRPr="002F6BD9" w:rsidRDefault="00E71A39" w:rsidP="002B5E45">
      <w:pPr>
        <w:spacing w:after="0" w:line="240" w:lineRule="auto"/>
        <w:ind w:left="1134" w:right="284" w:hanging="1134"/>
        <w:jc w:val="both"/>
        <w:rPr>
          <w:rFonts w:ascii="Trebuchet MS" w:eastAsia="Times New Roman" w:hAnsi="Trebuchet MS"/>
          <w:sz w:val="24"/>
          <w:szCs w:val="24"/>
          <w:lang w:val="fr-FR" w:eastAsia="fr-FR"/>
        </w:rPr>
      </w:pPr>
    </w:p>
    <w:p w:rsidR="00E71A39" w:rsidRPr="002F6BD9" w:rsidRDefault="00E71A39" w:rsidP="002B5E45">
      <w:pPr>
        <w:autoSpaceDE w:val="0"/>
        <w:autoSpaceDN w:val="0"/>
        <w:adjustRightInd w:val="0"/>
        <w:spacing w:after="0" w:line="240" w:lineRule="auto"/>
        <w:ind w:right="284"/>
        <w:jc w:val="both"/>
        <w:rPr>
          <w:rFonts w:ascii="Trebuchet MS" w:hAnsi="Trebuchet MS" w:cs="Helvetica-Condensed"/>
          <w:sz w:val="24"/>
          <w:szCs w:val="24"/>
          <w:lang w:val="fr-FR" w:eastAsia="fr-FR"/>
        </w:rPr>
      </w:pPr>
      <w:r w:rsidRPr="002F6BD9">
        <w:rPr>
          <w:rFonts w:ascii="Trebuchet MS" w:hAnsi="Trebuchet MS" w:cs="Helvetica-Condensed"/>
          <w:b/>
          <w:sz w:val="24"/>
          <w:szCs w:val="24"/>
          <w:lang w:val="fr-FR" w:eastAsia="fr-FR"/>
        </w:rPr>
        <w:t>Facture commerciale</w:t>
      </w:r>
      <w:r w:rsidRPr="002F6BD9">
        <w:rPr>
          <w:rFonts w:ascii="Trebuchet MS" w:hAnsi="Trebuchet MS" w:cs="Helvetica-Condensed"/>
          <w:sz w:val="24"/>
          <w:szCs w:val="24"/>
          <w:lang w:val="fr-FR" w:eastAsia="fr-FR"/>
        </w:rPr>
        <w:t> </w:t>
      </w:r>
      <w:r w:rsidRPr="002F6BD9">
        <w:rPr>
          <w:rFonts w:ascii="Trebuchet MS" w:eastAsia="Times New Roman" w:hAnsi="Trebuchet MS"/>
          <w:b/>
          <w:sz w:val="24"/>
          <w:szCs w:val="24"/>
          <w:lang w:val="fr-FR" w:eastAsia="fr-FR"/>
        </w:rPr>
        <w:t>(définitive) </w:t>
      </w:r>
      <w:r w:rsidRPr="002F6BD9">
        <w:rPr>
          <w:rFonts w:ascii="Trebuchet MS" w:hAnsi="Trebuchet MS" w:cs="Helvetica-Condensed"/>
          <w:sz w:val="24"/>
          <w:szCs w:val="24"/>
          <w:lang w:val="fr-FR" w:eastAsia="fr-FR"/>
        </w:rPr>
        <w:t>: document détaillant les biens vendus ou les services prestés. Elle doit, sauf stipulations contraires, être émise par le fournisseur des biens et des services et être établie au nom de l’importateur. Elle décrit les biens ou les services correspondants tels qu’ils sont réalisés dans la transaction. Elle est libellée dans la devise de la transaction.</w:t>
      </w:r>
    </w:p>
    <w:p w:rsidR="00E71A39" w:rsidRPr="002F6BD9" w:rsidRDefault="00E71A39" w:rsidP="002B5E45">
      <w:pPr>
        <w:spacing w:after="0" w:line="240" w:lineRule="auto"/>
        <w:ind w:right="284"/>
        <w:jc w:val="both"/>
        <w:rPr>
          <w:rFonts w:ascii="Trebuchet MS" w:eastAsia="Times New Roman" w:hAnsi="Trebuchet MS"/>
          <w:b/>
          <w:bCs/>
          <w:sz w:val="24"/>
          <w:szCs w:val="24"/>
          <w:lang w:val="fr-FR" w:eastAsia="fr-FR"/>
        </w:rPr>
      </w:pPr>
    </w:p>
    <w:p w:rsidR="00E71A39" w:rsidRPr="002F6BD9" w:rsidRDefault="00E71A39"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t>Facture pro forma </w:t>
      </w:r>
      <w:r w:rsidRPr="002F6BD9">
        <w:rPr>
          <w:rFonts w:ascii="Trebuchet MS" w:eastAsia="Times New Roman" w:hAnsi="Trebuchet MS"/>
          <w:sz w:val="24"/>
          <w:szCs w:val="24"/>
          <w:lang w:val="fr-FR" w:eastAsia="fr-FR"/>
        </w:rPr>
        <w:t xml:space="preserve">: document préparé par l’exportateur, portant évaluation des services ou des biens avant leur prestation ou expédition, offrant les conditions d’exécution d’une commande et destiné à être remis à d’éventuels importateurs pour information. </w:t>
      </w:r>
      <w:r w:rsidRPr="002F6BD9">
        <w:rPr>
          <w:rFonts w:ascii="Trebuchet MS" w:hAnsi="Trebuchet MS" w:cs="Helvetica-Condensed"/>
          <w:sz w:val="24"/>
          <w:szCs w:val="24"/>
          <w:lang w:val="fr-FR" w:eastAsia="fr-FR"/>
        </w:rPr>
        <w:t>Elle est émise avant l’exécution de la transaction et peut servir à l’acheteur comme justificatif pour souscrire une Déclaration auprès d’une banque agréée.</w:t>
      </w:r>
    </w:p>
    <w:p w:rsidR="00E71A39" w:rsidRPr="002F6BD9" w:rsidRDefault="00E71A39" w:rsidP="002B5E45">
      <w:pPr>
        <w:spacing w:after="0" w:line="240" w:lineRule="auto"/>
        <w:ind w:left="2410" w:right="284" w:hanging="2410"/>
        <w:jc w:val="both"/>
        <w:rPr>
          <w:rFonts w:ascii="Trebuchet MS" w:eastAsia="Times New Roman" w:hAnsi="Trebuchet MS"/>
          <w:sz w:val="24"/>
          <w:szCs w:val="24"/>
          <w:lang w:val="fr-FR" w:eastAsia="fr-FR"/>
        </w:rPr>
      </w:pPr>
    </w:p>
    <w:p w:rsidR="00E71A39" w:rsidRPr="002F6BD9" w:rsidRDefault="00E71A39" w:rsidP="002B5E45">
      <w:pPr>
        <w:spacing w:after="0" w:line="240" w:lineRule="auto"/>
        <w:ind w:right="284"/>
        <w:contextualSpacing/>
        <w:jc w:val="both"/>
        <w:rPr>
          <w:rFonts w:ascii="Trebuchet MS" w:eastAsia="Times New Roman" w:hAnsi="Trebuchet MS"/>
          <w:b/>
          <w:bCs/>
          <w:sz w:val="24"/>
          <w:szCs w:val="24"/>
          <w:lang w:val="fr-FR" w:eastAsia="fr-FR"/>
        </w:rPr>
      </w:pPr>
      <w:r w:rsidRPr="002F6BD9">
        <w:rPr>
          <w:rFonts w:ascii="Trebuchet MS" w:eastAsia="Times New Roman" w:hAnsi="Trebuchet MS"/>
          <w:b/>
          <w:bCs/>
          <w:sz w:val="24"/>
          <w:szCs w:val="24"/>
          <w:lang w:val="fr-FR" w:eastAsia="fr-FR"/>
        </w:rPr>
        <w:t>Garantie bancaire</w:t>
      </w:r>
      <w:r w:rsidRPr="002F6BD9">
        <w:rPr>
          <w:rFonts w:ascii="Trebuchet MS" w:eastAsia="Times New Roman" w:hAnsi="Trebuchet MS"/>
          <w:bCs/>
          <w:sz w:val="24"/>
          <w:szCs w:val="24"/>
          <w:lang w:val="fr-FR" w:eastAsia="fr-FR"/>
        </w:rPr>
        <w:t xml:space="preserve"> : engagement de l’exportateur résident par la  constitution, auprès de la banque intervenante,  d’une provision égale ou supérieure à  la valeur du bien à exporter temporairement. </w:t>
      </w:r>
    </w:p>
    <w:p w:rsidR="00E71A39" w:rsidRPr="002F6BD9" w:rsidRDefault="00E71A39" w:rsidP="002B5E45">
      <w:pPr>
        <w:spacing w:after="0" w:line="240" w:lineRule="auto"/>
        <w:ind w:left="1560" w:right="284" w:hanging="1560"/>
        <w:jc w:val="both"/>
        <w:rPr>
          <w:rFonts w:ascii="Trebuchet MS" w:eastAsia="Times New Roman" w:hAnsi="Trebuchet MS"/>
          <w:b/>
          <w:bCs/>
          <w:sz w:val="24"/>
          <w:szCs w:val="24"/>
          <w:lang w:val="fr-FR" w:eastAsia="fr-FR"/>
        </w:rPr>
      </w:pPr>
    </w:p>
    <w:p w:rsidR="00E71A39" w:rsidRPr="002F6BD9" w:rsidRDefault="00E71A39" w:rsidP="002B5E45">
      <w:pPr>
        <w:spacing w:after="0" w:line="240" w:lineRule="auto"/>
        <w:ind w:right="284"/>
        <w:contextualSpacing/>
        <w:jc w:val="both"/>
        <w:rPr>
          <w:rFonts w:ascii="Trebuchet MS" w:hAnsi="Trebuchet MS"/>
          <w:sz w:val="24"/>
          <w:szCs w:val="24"/>
          <w:lang w:val="fr-FR"/>
        </w:rPr>
      </w:pPr>
      <w:r w:rsidRPr="002F6BD9">
        <w:rPr>
          <w:rFonts w:ascii="Trebuchet MS" w:hAnsi="Trebuchet MS"/>
          <w:b/>
          <w:sz w:val="24"/>
          <w:szCs w:val="24"/>
          <w:lang w:val="fr-FR"/>
        </w:rPr>
        <w:t>Importation des biens</w:t>
      </w:r>
      <w:r w:rsidRPr="002F6BD9">
        <w:rPr>
          <w:rFonts w:ascii="Trebuchet MS" w:hAnsi="Trebuchet MS"/>
          <w:sz w:val="24"/>
          <w:szCs w:val="24"/>
          <w:lang w:val="fr-FR"/>
        </w:rPr>
        <w:t>: acquisition de la propriété des biens d’un non-résident par un résident à titre onéreux ou gratuit après les formalités douanières.</w:t>
      </w:r>
    </w:p>
    <w:p w:rsidR="00E71A39" w:rsidRPr="002F6BD9" w:rsidRDefault="00E71A39" w:rsidP="002B5E45">
      <w:pPr>
        <w:spacing w:after="0" w:line="240" w:lineRule="auto"/>
        <w:ind w:left="1560" w:right="284" w:hanging="1560"/>
        <w:contextualSpacing/>
        <w:jc w:val="both"/>
        <w:rPr>
          <w:rFonts w:ascii="Trebuchet MS" w:hAnsi="Trebuchet MS"/>
          <w:sz w:val="24"/>
          <w:szCs w:val="24"/>
          <w:lang w:val="fr-FR"/>
        </w:rPr>
      </w:pPr>
    </w:p>
    <w:p w:rsidR="00E71A39" w:rsidRPr="002F6BD9" w:rsidRDefault="00E71A39"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t xml:space="preserve">SAD (Importation Sans Achat des Devises) : </w:t>
      </w:r>
      <w:r w:rsidRPr="002F6BD9">
        <w:rPr>
          <w:rFonts w:ascii="Trebuchet MS" w:eastAsia="Times New Roman" w:hAnsi="Trebuchet MS"/>
          <w:sz w:val="24"/>
          <w:szCs w:val="24"/>
          <w:lang w:val="fr-FR" w:eastAsia="fr-FR"/>
        </w:rPr>
        <w:t>toute importation des biens financée par des ressources non interceptées par le système bancaire national.</w:t>
      </w:r>
    </w:p>
    <w:p w:rsidR="00E71A39" w:rsidRPr="002F6BD9" w:rsidRDefault="00E71A39" w:rsidP="002B5E45">
      <w:pPr>
        <w:spacing w:after="0" w:line="240" w:lineRule="auto"/>
        <w:ind w:left="1560" w:right="284" w:hanging="1560"/>
        <w:jc w:val="both"/>
        <w:rPr>
          <w:rFonts w:ascii="Trebuchet MS" w:eastAsia="Times New Roman" w:hAnsi="Trebuchet MS"/>
          <w:sz w:val="24"/>
          <w:szCs w:val="24"/>
          <w:lang w:val="fr-FR" w:eastAsia="fr-FR"/>
        </w:rPr>
      </w:pPr>
    </w:p>
    <w:p w:rsidR="00E71A39" w:rsidRPr="002F6BD9" w:rsidRDefault="00E71A39" w:rsidP="002B5E45">
      <w:pPr>
        <w:spacing w:after="0" w:line="240" w:lineRule="auto"/>
        <w:ind w:right="284"/>
        <w:jc w:val="both"/>
        <w:rPr>
          <w:rFonts w:ascii="Trebuchet MS" w:hAnsi="Trebuchet MS"/>
          <w:sz w:val="24"/>
          <w:szCs w:val="24"/>
          <w:lang w:val="fr-FR"/>
        </w:rPr>
      </w:pPr>
      <w:r w:rsidRPr="002F6BD9">
        <w:rPr>
          <w:rFonts w:ascii="Trebuchet MS" w:hAnsi="Trebuchet MS"/>
          <w:b/>
          <w:sz w:val="24"/>
          <w:szCs w:val="24"/>
          <w:lang w:val="fr-FR"/>
        </w:rPr>
        <w:t>Importation sous douane</w:t>
      </w:r>
      <w:r w:rsidRPr="002F6BD9">
        <w:rPr>
          <w:rFonts w:ascii="Trebuchet MS" w:hAnsi="Trebuchet MS"/>
          <w:sz w:val="24"/>
          <w:szCs w:val="24"/>
          <w:lang w:val="fr-FR"/>
        </w:rPr>
        <w:t xml:space="preserve"> : importation pour laquelle </w:t>
      </w:r>
      <w:proofErr w:type="gramStart"/>
      <w:r w:rsidRPr="002F6BD9">
        <w:rPr>
          <w:rFonts w:ascii="Trebuchet MS" w:hAnsi="Trebuchet MS"/>
          <w:sz w:val="24"/>
          <w:szCs w:val="24"/>
          <w:lang w:val="fr-FR"/>
        </w:rPr>
        <w:t>aucune vente</w:t>
      </w:r>
      <w:proofErr w:type="gramEnd"/>
      <w:r w:rsidRPr="002F6BD9">
        <w:rPr>
          <w:rFonts w:ascii="Trebuchet MS" w:hAnsi="Trebuchet MS"/>
          <w:sz w:val="24"/>
          <w:szCs w:val="24"/>
          <w:lang w:val="fr-FR"/>
        </w:rPr>
        <w:t xml:space="preserve"> n’a eu lieu depuis l’arrivée sur le territoire national et dont les biens demeurent propriété du fournisseur étranger tant qu’ils n’auront pas été, vendus par l’intermédiaire du commissionnaire, mandataire ou concessionnaire. </w:t>
      </w:r>
    </w:p>
    <w:p w:rsidR="00E71A39" w:rsidRPr="002F6BD9" w:rsidRDefault="00E71A39" w:rsidP="002B5E45">
      <w:pPr>
        <w:spacing w:after="0" w:line="240" w:lineRule="auto"/>
        <w:ind w:left="1560" w:right="284" w:hanging="1560"/>
        <w:jc w:val="both"/>
        <w:rPr>
          <w:rFonts w:ascii="Trebuchet MS" w:eastAsia="Times New Roman" w:hAnsi="Trebuchet MS"/>
          <w:b/>
          <w:sz w:val="24"/>
          <w:szCs w:val="24"/>
          <w:lang w:val="fr-FR" w:eastAsia="fr-FR"/>
        </w:rPr>
      </w:pPr>
    </w:p>
    <w:p w:rsidR="00E71A39" w:rsidRPr="002F6BD9" w:rsidRDefault="00E71A39"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t>Importation temporaire</w:t>
      </w:r>
      <w:r w:rsidRPr="002F6BD9">
        <w:rPr>
          <w:rFonts w:ascii="Trebuchet MS" w:eastAsia="Times New Roman" w:hAnsi="Trebuchet MS"/>
          <w:sz w:val="24"/>
          <w:szCs w:val="24"/>
          <w:lang w:val="fr-FR" w:eastAsia="fr-FR"/>
        </w:rPr>
        <w:t> : régime douanier qui permet de recevoir sur le territoire national, pour une raison quelconque certains biens destinés à être réexportés, dans un délai déterminé.</w:t>
      </w:r>
    </w:p>
    <w:p w:rsidR="00E71A39" w:rsidRPr="002F6BD9" w:rsidRDefault="00E71A39" w:rsidP="002B5E45">
      <w:pPr>
        <w:spacing w:after="0" w:line="240" w:lineRule="auto"/>
        <w:ind w:left="1560" w:right="284" w:hanging="1560"/>
        <w:jc w:val="both"/>
        <w:rPr>
          <w:rFonts w:ascii="Trebuchet MS" w:eastAsia="Times New Roman" w:hAnsi="Trebuchet MS"/>
          <w:color w:val="0070C0"/>
          <w:sz w:val="24"/>
          <w:szCs w:val="24"/>
          <w:lang w:val="fr-FR" w:eastAsia="fr-FR"/>
        </w:rPr>
      </w:pPr>
    </w:p>
    <w:p w:rsidR="00E71A39" w:rsidRPr="002F6BD9" w:rsidRDefault="00E71A39"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lastRenderedPageBreak/>
        <w:t>Importation temporaire pour perfectionnement actif </w:t>
      </w:r>
      <w:r w:rsidRPr="002F6BD9">
        <w:rPr>
          <w:rFonts w:ascii="Trebuchet MS" w:eastAsia="Times New Roman" w:hAnsi="Trebuchet MS"/>
          <w:sz w:val="24"/>
          <w:szCs w:val="24"/>
          <w:lang w:val="fr-FR" w:eastAsia="fr-FR"/>
        </w:rPr>
        <w:t>: régime douanier qui permet de recevoir  sur le territoire national, certains biens destinés à être réexportés, dans un délai déterminé, après avoir subi une transformation, une ouvraison ou une réparation.</w:t>
      </w:r>
    </w:p>
    <w:p w:rsidR="00E71A39" w:rsidRPr="002F6BD9" w:rsidRDefault="00E71A39" w:rsidP="002B5E45">
      <w:pPr>
        <w:spacing w:after="0" w:line="240" w:lineRule="auto"/>
        <w:ind w:left="1560" w:right="284" w:hanging="1560"/>
        <w:jc w:val="both"/>
        <w:rPr>
          <w:rFonts w:ascii="Trebuchet MS" w:eastAsia="Times New Roman" w:hAnsi="Trebuchet MS"/>
          <w:color w:val="0070C0"/>
          <w:sz w:val="24"/>
          <w:szCs w:val="24"/>
          <w:lang w:val="fr-FR" w:eastAsia="fr-FR"/>
        </w:rPr>
      </w:pPr>
    </w:p>
    <w:p w:rsidR="00E71A39" w:rsidRPr="002F6BD9" w:rsidRDefault="00E71A39" w:rsidP="002B5E45">
      <w:pPr>
        <w:spacing w:after="0" w:line="240" w:lineRule="auto"/>
        <w:ind w:right="284"/>
        <w:contextualSpacing/>
        <w:jc w:val="both"/>
        <w:rPr>
          <w:rFonts w:ascii="Trebuchet MS" w:hAnsi="Trebuchet MS"/>
          <w:sz w:val="24"/>
          <w:szCs w:val="24"/>
          <w:lang w:val="fr-FR"/>
        </w:rPr>
      </w:pPr>
      <w:r w:rsidRPr="002F6BD9">
        <w:rPr>
          <w:rFonts w:ascii="Trebuchet MS" w:hAnsi="Trebuchet MS"/>
          <w:b/>
          <w:sz w:val="24"/>
          <w:szCs w:val="24"/>
          <w:lang w:val="fr-FR"/>
        </w:rPr>
        <w:t>Importation urgente</w:t>
      </w:r>
      <w:r w:rsidRPr="002F6BD9">
        <w:rPr>
          <w:rFonts w:ascii="Trebuchet MS" w:hAnsi="Trebuchet MS"/>
          <w:sz w:val="24"/>
          <w:szCs w:val="24"/>
          <w:lang w:val="fr-FR"/>
        </w:rPr>
        <w:t> : régime dérogatoire d’acquisition des biens destinés à résoudre un désagrément inattendu et qui bloquerait le fonctionnement normal d’une entité de production.</w:t>
      </w:r>
    </w:p>
    <w:p w:rsidR="00E71A39" w:rsidRPr="002F6BD9" w:rsidRDefault="00E71A39" w:rsidP="002B5E45">
      <w:pPr>
        <w:spacing w:after="0" w:line="240" w:lineRule="auto"/>
        <w:ind w:left="1560" w:right="284" w:hanging="1560"/>
        <w:contextualSpacing/>
        <w:jc w:val="both"/>
        <w:rPr>
          <w:rFonts w:ascii="Trebuchet MS" w:hAnsi="Trebuchet MS"/>
          <w:sz w:val="24"/>
          <w:szCs w:val="24"/>
          <w:lang w:val="fr-FR"/>
        </w:rPr>
      </w:pPr>
    </w:p>
    <w:p w:rsidR="00E71A39" w:rsidRPr="002F6BD9" w:rsidRDefault="00E71A39" w:rsidP="002B5E45">
      <w:pPr>
        <w:spacing w:after="0" w:line="240" w:lineRule="auto"/>
        <w:ind w:right="284"/>
        <w:jc w:val="both"/>
        <w:rPr>
          <w:rFonts w:ascii="Trebuchet MS" w:eastAsia="Times New Roman" w:hAnsi="Trebuchet MS"/>
          <w:b/>
          <w:bCs/>
          <w:sz w:val="24"/>
          <w:szCs w:val="24"/>
          <w:lang w:val="fr-FR" w:eastAsia="fr-FR"/>
        </w:rPr>
      </w:pPr>
      <w:r w:rsidRPr="002F6BD9">
        <w:rPr>
          <w:rFonts w:ascii="Trebuchet MS" w:eastAsia="Times New Roman" w:hAnsi="Trebuchet MS"/>
          <w:b/>
          <w:bCs/>
          <w:sz w:val="24"/>
          <w:szCs w:val="24"/>
          <w:lang w:val="fr-FR" w:eastAsia="fr-FR"/>
        </w:rPr>
        <w:t xml:space="preserve">Incoterms : </w:t>
      </w:r>
      <w:r w:rsidRPr="002F6BD9">
        <w:rPr>
          <w:rFonts w:ascii="Trebuchet MS" w:eastAsia="Times New Roman" w:hAnsi="Trebuchet MS" w:cs="Calibri"/>
          <w:sz w:val="24"/>
          <w:szCs w:val="24"/>
          <w:lang w:val="fr-FR" w:eastAsia="fr-FR"/>
        </w:rPr>
        <w:t xml:space="preserve">ensemble de règles uniformes définies par la Chambre de Commerce International (CCI), codifiant l'interprétation des conditions commerciales définissant les droits et les obligations du vendeur et de l’acheteur dans une transaction internationale. </w:t>
      </w:r>
    </w:p>
    <w:p w:rsidR="00E71A39" w:rsidRPr="002F6BD9" w:rsidRDefault="00E71A39" w:rsidP="002B5E45">
      <w:pPr>
        <w:spacing w:after="0" w:line="240" w:lineRule="auto"/>
        <w:ind w:left="1560" w:right="284" w:hanging="1560"/>
        <w:jc w:val="both"/>
        <w:rPr>
          <w:rFonts w:ascii="Trebuchet MS" w:eastAsia="Times New Roman" w:hAnsi="Trebuchet MS"/>
          <w:b/>
          <w:bCs/>
          <w:sz w:val="24"/>
          <w:szCs w:val="24"/>
          <w:lang w:val="fr-FR" w:eastAsia="fr-FR"/>
        </w:rPr>
      </w:pPr>
    </w:p>
    <w:p w:rsidR="00E71A39" w:rsidRPr="002F6BD9" w:rsidRDefault="00E71A39" w:rsidP="002B5E45">
      <w:pPr>
        <w:spacing w:after="0" w:line="240" w:lineRule="auto"/>
        <w:ind w:right="284"/>
        <w:jc w:val="both"/>
        <w:rPr>
          <w:rFonts w:ascii="Trebuchet MS" w:hAnsi="Trebuchet MS"/>
          <w:sz w:val="24"/>
          <w:szCs w:val="24"/>
          <w:lang w:val="fr-FR"/>
        </w:rPr>
      </w:pPr>
      <w:r w:rsidRPr="002F6BD9">
        <w:rPr>
          <w:rFonts w:ascii="Trebuchet MS" w:hAnsi="Trebuchet MS"/>
          <w:b/>
          <w:sz w:val="24"/>
          <w:szCs w:val="24"/>
          <w:lang w:val="fr-FR"/>
        </w:rPr>
        <w:t>Marché des changes</w:t>
      </w:r>
      <w:r w:rsidRPr="002F6BD9">
        <w:rPr>
          <w:rFonts w:ascii="Trebuchet MS" w:hAnsi="Trebuchet MS"/>
          <w:sz w:val="24"/>
          <w:szCs w:val="24"/>
          <w:lang w:val="fr-FR"/>
        </w:rPr>
        <w:t> : lieu non localisé où se négocient les monnaies étrangères confrontées aux offres et aux demandes des monnaies étrangères contre la monnaie nationale.</w:t>
      </w:r>
    </w:p>
    <w:p w:rsidR="00E71A39" w:rsidRPr="002F6BD9" w:rsidRDefault="00E71A39" w:rsidP="002B5E45">
      <w:pPr>
        <w:spacing w:after="0" w:line="240" w:lineRule="auto"/>
        <w:ind w:left="1560" w:right="284" w:hanging="1560"/>
        <w:jc w:val="both"/>
        <w:rPr>
          <w:rFonts w:ascii="Trebuchet MS" w:hAnsi="Trebuchet MS"/>
          <w:sz w:val="24"/>
          <w:szCs w:val="24"/>
          <w:lang w:val="fr-FR"/>
        </w:rPr>
      </w:pPr>
    </w:p>
    <w:p w:rsidR="00E71A39" w:rsidRPr="002F6BD9" w:rsidRDefault="00E71A39" w:rsidP="002B5E45">
      <w:pPr>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t>Monnaie Electronique</w:t>
      </w:r>
      <w:r w:rsidRPr="002F6BD9">
        <w:rPr>
          <w:rFonts w:ascii="Trebuchet MS" w:eastAsia="Times New Roman" w:hAnsi="Trebuchet MS"/>
          <w:sz w:val="24"/>
          <w:szCs w:val="24"/>
          <w:lang w:val="fr-FR" w:eastAsia="fr-FR"/>
        </w:rPr>
        <w:t> : valeur monétaire qui est chargée sous une forme électronique, représentant une créance sur l’émetteur, qui est émise contre la remise de fonds aux fins d’opérations de paiement et qui est acceptée par une personne physique ou morale autre que l’émetteur de monnaie électronique.</w:t>
      </w:r>
    </w:p>
    <w:p w:rsidR="00E71A39" w:rsidRDefault="00E71A39"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t xml:space="preserve">Négoce international : </w:t>
      </w:r>
      <w:r w:rsidRPr="002F6BD9">
        <w:rPr>
          <w:rFonts w:ascii="Trebuchet MS" w:eastAsia="Times New Roman" w:hAnsi="Trebuchet MS"/>
          <w:sz w:val="24"/>
          <w:szCs w:val="24"/>
          <w:lang w:val="fr-FR" w:eastAsia="fr-FR"/>
        </w:rPr>
        <w:t>toute opération d’achat d’une marchandise  par un résident auprès d’un fournisseur non-résident, en vue de sa revente ultérieure à un acheteur non-résident sans que la marchandise ne soit présente dans l’économie déclarante, qu’est la République Démocratique du Congo. Tout comme la fourniture d’une marchandise par un exportateur résident sur commande d’un acheteur non-résident pour être livrée à  un bénéficiaire final, lui aussi non- résident.</w:t>
      </w:r>
    </w:p>
    <w:p w:rsidR="006C4E8D" w:rsidRPr="002F6BD9" w:rsidRDefault="006C4E8D" w:rsidP="002B5E45">
      <w:pPr>
        <w:spacing w:after="0" w:line="240" w:lineRule="auto"/>
        <w:ind w:right="284"/>
        <w:jc w:val="both"/>
        <w:rPr>
          <w:rFonts w:ascii="Trebuchet MS" w:eastAsia="Times New Roman" w:hAnsi="Trebuchet MS"/>
          <w:sz w:val="24"/>
          <w:szCs w:val="24"/>
          <w:lang w:val="fr-FR" w:eastAsia="fr-FR"/>
        </w:rPr>
      </w:pPr>
    </w:p>
    <w:p w:rsidR="00E71A39" w:rsidRPr="002F6BD9" w:rsidRDefault="00E71A39" w:rsidP="002B5E45">
      <w:pPr>
        <w:autoSpaceDE w:val="0"/>
        <w:autoSpaceDN w:val="0"/>
        <w:adjustRightInd w:val="0"/>
        <w:spacing w:after="0" w:line="240" w:lineRule="auto"/>
        <w:ind w:right="284"/>
        <w:contextualSpacing/>
        <w:jc w:val="both"/>
        <w:rPr>
          <w:rFonts w:ascii="Trebuchet MS" w:hAnsi="Trebuchet MS"/>
          <w:sz w:val="24"/>
          <w:szCs w:val="24"/>
          <w:lang w:val="fr-FR" w:eastAsia="fr-FR"/>
        </w:rPr>
      </w:pPr>
      <w:r w:rsidRPr="002F6BD9">
        <w:rPr>
          <w:rFonts w:ascii="Trebuchet MS" w:eastAsia="Times New Roman" w:hAnsi="Trebuchet MS" w:cs="JDLINO+TimesNewRoman,Italic"/>
          <w:b/>
          <w:sz w:val="24"/>
          <w:szCs w:val="24"/>
          <w:lang w:val="fr-FR" w:eastAsia="fr-FR"/>
        </w:rPr>
        <w:t>Non-résident</w:t>
      </w:r>
      <w:r w:rsidRPr="002F6BD9">
        <w:rPr>
          <w:rFonts w:ascii="Trebuchet MS" w:eastAsia="Times New Roman" w:hAnsi="Trebuchet MS" w:cs="JDLINO+TimesNewRoman,Italic"/>
          <w:sz w:val="24"/>
          <w:szCs w:val="24"/>
          <w:lang w:val="fr-FR" w:eastAsia="fr-FR"/>
        </w:rPr>
        <w:t xml:space="preserve"> :</w:t>
      </w:r>
      <w:r w:rsidRPr="002F6BD9">
        <w:rPr>
          <w:rFonts w:ascii="Trebuchet MS" w:hAnsi="Trebuchet MS"/>
          <w:sz w:val="24"/>
          <w:szCs w:val="24"/>
          <w:lang w:val="fr-FR" w:eastAsia="fr-FR"/>
        </w:rPr>
        <w:t xml:space="preserve"> toute personne physique ou morale ayant sa résidence habituelle ou son activité économique à l'étranger,</w:t>
      </w:r>
      <w:r w:rsidRPr="002F6BD9">
        <w:rPr>
          <w:rFonts w:ascii="Trebuchet MS" w:eastAsia="Times New Roman" w:hAnsi="Trebuchet MS" w:cs="JDLIEN+TimesNewRoman"/>
          <w:sz w:val="24"/>
          <w:szCs w:val="24"/>
          <w:lang w:val="fr-FR" w:eastAsia="fr-FR"/>
        </w:rPr>
        <w:t xml:space="preserve"> y compris les représentations diplomatiques, les diplomates et les fonctionnaires internationaux, à l’exception des étudiants, des touristes et des malades ainsi que des fonctionnaires et militaires congolais en poste à l’étranger</w:t>
      </w:r>
      <w:r w:rsidRPr="002F6BD9">
        <w:rPr>
          <w:rFonts w:ascii="Trebuchet MS" w:hAnsi="Trebuchet MS"/>
          <w:sz w:val="24"/>
          <w:szCs w:val="24"/>
          <w:lang w:val="fr-FR" w:eastAsia="fr-FR"/>
        </w:rPr>
        <w:t>.</w:t>
      </w:r>
    </w:p>
    <w:p w:rsidR="00ED27CC" w:rsidRPr="002F6BD9" w:rsidRDefault="00ED27CC" w:rsidP="002B5E45">
      <w:pPr>
        <w:autoSpaceDE w:val="0"/>
        <w:autoSpaceDN w:val="0"/>
        <w:adjustRightInd w:val="0"/>
        <w:spacing w:after="0" w:line="240" w:lineRule="auto"/>
        <w:ind w:right="284"/>
        <w:contextualSpacing/>
        <w:jc w:val="both"/>
        <w:rPr>
          <w:rFonts w:ascii="Trebuchet MS" w:hAnsi="Trebuchet MS"/>
          <w:sz w:val="24"/>
          <w:szCs w:val="24"/>
          <w:lang w:val="fr-FR" w:eastAsia="fr-FR"/>
        </w:rPr>
      </w:pPr>
    </w:p>
    <w:p w:rsidR="00ED27CC" w:rsidRPr="002F6BD9" w:rsidRDefault="00ED27CC" w:rsidP="002B5E45">
      <w:pPr>
        <w:autoSpaceDE w:val="0"/>
        <w:autoSpaceDN w:val="0"/>
        <w:adjustRightInd w:val="0"/>
        <w:spacing w:after="0" w:line="240" w:lineRule="auto"/>
        <w:ind w:right="284"/>
        <w:contextualSpacing/>
        <w:jc w:val="both"/>
        <w:rPr>
          <w:rFonts w:ascii="Trebuchet MS" w:hAnsi="Trebuchet MS"/>
          <w:sz w:val="24"/>
          <w:szCs w:val="24"/>
          <w:lang w:val="fr-FR" w:eastAsia="fr-FR"/>
        </w:rPr>
      </w:pPr>
      <w:r w:rsidRPr="002F6BD9">
        <w:rPr>
          <w:rFonts w:ascii="Trebuchet MS" w:hAnsi="Trebuchet MS"/>
          <w:b/>
          <w:sz w:val="24"/>
          <w:szCs w:val="24"/>
          <w:lang w:val="fr-FR" w:eastAsia="fr-FR"/>
        </w:rPr>
        <w:t>NRME</w:t>
      </w:r>
      <w:r w:rsidRPr="002F6BD9">
        <w:rPr>
          <w:rFonts w:ascii="Trebuchet MS" w:hAnsi="Trebuchet MS"/>
          <w:sz w:val="24"/>
          <w:szCs w:val="24"/>
          <w:lang w:val="fr-FR" w:eastAsia="fr-FR"/>
        </w:rPr>
        <w:t> : Non-Résident en Monnaies Etrangères</w:t>
      </w:r>
    </w:p>
    <w:p w:rsidR="000201A0" w:rsidRPr="002F6BD9" w:rsidRDefault="000201A0" w:rsidP="002B5E45">
      <w:pPr>
        <w:autoSpaceDE w:val="0"/>
        <w:autoSpaceDN w:val="0"/>
        <w:adjustRightInd w:val="0"/>
        <w:spacing w:after="0" w:line="240" w:lineRule="auto"/>
        <w:ind w:right="284"/>
        <w:contextualSpacing/>
        <w:jc w:val="both"/>
        <w:rPr>
          <w:rFonts w:ascii="Trebuchet MS" w:hAnsi="Trebuchet MS"/>
          <w:sz w:val="24"/>
          <w:szCs w:val="24"/>
          <w:lang w:val="fr-FR" w:eastAsia="fr-FR"/>
        </w:rPr>
      </w:pPr>
    </w:p>
    <w:p w:rsidR="000201A0" w:rsidRPr="002F6BD9" w:rsidRDefault="00841E74" w:rsidP="002B5E45">
      <w:pPr>
        <w:autoSpaceDE w:val="0"/>
        <w:autoSpaceDN w:val="0"/>
        <w:adjustRightInd w:val="0"/>
        <w:spacing w:after="0" w:line="240" w:lineRule="auto"/>
        <w:ind w:right="284"/>
        <w:contextualSpacing/>
        <w:jc w:val="both"/>
        <w:rPr>
          <w:rFonts w:ascii="Trebuchet MS" w:eastAsia="Times New Roman" w:hAnsi="Trebuchet MS"/>
          <w:b/>
          <w:bCs/>
          <w:sz w:val="24"/>
          <w:szCs w:val="24"/>
          <w:lang w:val="fr-FR" w:eastAsia="fr-FR"/>
        </w:rPr>
      </w:pPr>
      <w:r w:rsidRPr="002F6BD9">
        <w:rPr>
          <w:rFonts w:ascii="Trebuchet MS" w:hAnsi="Trebuchet MS"/>
          <w:b/>
          <w:sz w:val="24"/>
          <w:szCs w:val="24"/>
          <w:lang w:val="fr-FR" w:eastAsia="fr-FR"/>
        </w:rPr>
        <w:t>O</w:t>
      </w:r>
      <w:r w:rsidR="000201A0" w:rsidRPr="002F6BD9">
        <w:rPr>
          <w:rFonts w:ascii="Trebuchet MS" w:hAnsi="Trebuchet MS"/>
          <w:b/>
          <w:sz w:val="24"/>
          <w:szCs w:val="24"/>
          <w:lang w:val="fr-FR" w:eastAsia="fr-FR"/>
        </w:rPr>
        <w:t>C</w:t>
      </w:r>
      <w:r w:rsidRPr="002F6BD9">
        <w:rPr>
          <w:rFonts w:ascii="Trebuchet MS" w:eastAsia="Times New Roman" w:hAnsi="Trebuchet MS"/>
          <w:b/>
          <w:bCs/>
          <w:sz w:val="24"/>
          <w:szCs w:val="24"/>
          <w:lang w:val="fr-FR" w:eastAsia="fr-FR"/>
        </w:rPr>
        <w:t>C</w:t>
      </w:r>
      <w:r w:rsidR="000201A0" w:rsidRPr="002F6BD9">
        <w:rPr>
          <w:rFonts w:ascii="Trebuchet MS" w:eastAsia="Times New Roman" w:hAnsi="Trebuchet MS"/>
          <w:b/>
          <w:bCs/>
          <w:sz w:val="24"/>
          <w:szCs w:val="24"/>
          <w:lang w:val="fr-FR" w:eastAsia="fr-FR"/>
        </w:rPr>
        <w:t> : Office Congolais de Contrôle</w:t>
      </w:r>
    </w:p>
    <w:p w:rsidR="000201A0" w:rsidRPr="002F6BD9" w:rsidRDefault="000201A0" w:rsidP="002B5E45">
      <w:pPr>
        <w:autoSpaceDE w:val="0"/>
        <w:autoSpaceDN w:val="0"/>
        <w:adjustRightInd w:val="0"/>
        <w:spacing w:after="0" w:line="240" w:lineRule="auto"/>
        <w:ind w:right="284"/>
        <w:contextualSpacing/>
        <w:jc w:val="both"/>
        <w:rPr>
          <w:rFonts w:ascii="Trebuchet MS" w:eastAsia="Times New Roman" w:hAnsi="Trebuchet MS"/>
          <w:b/>
          <w:bCs/>
          <w:sz w:val="24"/>
          <w:szCs w:val="24"/>
          <w:lang w:val="fr-FR" w:eastAsia="fr-FR"/>
        </w:rPr>
      </w:pPr>
    </w:p>
    <w:p w:rsidR="00E71A39" w:rsidRPr="002F6BD9" w:rsidRDefault="00E71A39" w:rsidP="002B5E45">
      <w:pPr>
        <w:autoSpaceDE w:val="0"/>
        <w:autoSpaceDN w:val="0"/>
        <w:adjustRightInd w:val="0"/>
        <w:spacing w:after="0" w:line="240" w:lineRule="auto"/>
        <w:ind w:right="284"/>
        <w:contextualSpacing/>
        <w:jc w:val="both"/>
        <w:rPr>
          <w:rFonts w:ascii="Trebuchet MS" w:eastAsia="Times New Roman" w:hAnsi="Trebuchet MS"/>
          <w:bCs/>
          <w:sz w:val="24"/>
          <w:szCs w:val="24"/>
          <w:lang w:val="fr-FR" w:eastAsia="fr-FR"/>
        </w:rPr>
      </w:pPr>
      <w:r w:rsidRPr="002F6BD9">
        <w:rPr>
          <w:rFonts w:ascii="Trebuchet MS" w:eastAsia="Times New Roman" w:hAnsi="Trebuchet MS"/>
          <w:b/>
          <w:bCs/>
          <w:sz w:val="24"/>
          <w:szCs w:val="24"/>
          <w:lang w:val="fr-FR" w:eastAsia="fr-FR"/>
        </w:rPr>
        <w:t xml:space="preserve">Opérations de change : </w:t>
      </w:r>
      <w:r w:rsidRPr="002F6BD9">
        <w:rPr>
          <w:rFonts w:ascii="Trebuchet MS" w:eastAsia="Times New Roman" w:hAnsi="Trebuchet MS"/>
          <w:bCs/>
          <w:sz w:val="24"/>
          <w:szCs w:val="24"/>
          <w:lang w:val="fr-FR" w:eastAsia="fr-FR"/>
        </w:rPr>
        <w:t>ensemble des transactions dénouées entre la RDC et le reste du monde, portant sur les biens, services, transferts de revenus, capitaux et opérations financières ainsi que celles dénouées en monnaies étrangères sur le territoire national.</w:t>
      </w:r>
    </w:p>
    <w:p w:rsidR="00E71A39" w:rsidRPr="002F6BD9" w:rsidRDefault="00E71A39" w:rsidP="002B5E45">
      <w:pPr>
        <w:spacing w:after="0" w:line="240" w:lineRule="auto"/>
        <w:ind w:left="1560" w:right="284" w:hanging="1560"/>
        <w:jc w:val="both"/>
        <w:rPr>
          <w:rFonts w:ascii="Trebuchet MS" w:eastAsia="Times New Roman" w:hAnsi="Trebuchet MS"/>
          <w:bCs/>
          <w:sz w:val="24"/>
          <w:szCs w:val="24"/>
          <w:lang w:val="fr-FR" w:eastAsia="fr-FR"/>
        </w:rPr>
      </w:pPr>
    </w:p>
    <w:p w:rsidR="00E71A39" w:rsidRPr="002F6BD9" w:rsidRDefault="00E71A39" w:rsidP="002B5E45">
      <w:pPr>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
          <w:bCs/>
          <w:sz w:val="24"/>
          <w:szCs w:val="24"/>
          <w:lang w:val="fr-FR" w:eastAsia="fr-FR"/>
        </w:rPr>
        <w:t>Opérations financières :</w:t>
      </w:r>
      <w:r w:rsidRPr="002F6BD9">
        <w:rPr>
          <w:rFonts w:ascii="Trebuchet MS" w:eastAsia="Times New Roman" w:hAnsi="Trebuchet MS"/>
          <w:bCs/>
          <w:sz w:val="24"/>
          <w:szCs w:val="24"/>
          <w:lang w:val="fr-FR" w:eastAsia="fr-FR"/>
        </w:rPr>
        <w:t xml:space="preserve"> ensemble d’opérations mobilisant les actifs et les passifs financiers effectués entre résidents et non-résidents.</w:t>
      </w:r>
    </w:p>
    <w:p w:rsidR="00E71A39" w:rsidRPr="002F6BD9" w:rsidRDefault="00E71A39" w:rsidP="002B5E45">
      <w:pPr>
        <w:spacing w:after="0" w:line="240" w:lineRule="auto"/>
        <w:ind w:left="1560" w:right="284" w:hanging="1560"/>
        <w:jc w:val="both"/>
        <w:rPr>
          <w:rFonts w:ascii="Trebuchet MS" w:eastAsia="Times New Roman" w:hAnsi="Trebuchet MS"/>
          <w:bCs/>
          <w:sz w:val="24"/>
          <w:szCs w:val="24"/>
          <w:lang w:val="fr-FR" w:eastAsia="fr-FR"/>
        </w:rPr>
      </w:pPr>
    </w:p>
    <w:p w:rsidR="00E71A39" w:rsidRPr="002F6BD9" w:rsidRDefault="00E71A39"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t xml:space="preserve">Paiement : </w:t>
      </w:r>
      <w:r w:rsidRPr="002F6BD9">
        <w:rPr>
          <w:rFonts w:ascii="Trebuchet MS" w:eastAsia="Times New Roman" w:hAnsi="Trebuchet MS"/>
          <w:sz w:val="24"/>
          <w:szCs w:val="24"/>
          <w:lang w:val="fr-FR" w:eastAsia="fr-FR"/>
        </w:rPr>
        <w:t xml:space="preserve">règlement d’une obligation au moyen d’une somme d’argent en </w:t>
      </w:r>
      <w:r w:rsidR="00825516" w:rsidRPr="002F6BD9">
        <w:rPr>
          <w:rFonts w:ascii="Trebuchet MS" w:eastAsia="Times New Roman" w:hAnsi="Trebuchet MS"/>
          <w:sz w:val="24"/>
          <w:szCs w:val="24"/>
          <w:lang w:val="fr-FR" w:eastAsia="fr-FR"/>
        </w:rPr>
        <w:t>contrepartie</w:t>
      </w:r>
      <w:r w:rsidRPr="002F6BD9">
        <w:rPr>
          <w:rFonts w:ascii="Trebuchet MS" w:eastAsia="Times New Roman" w:hAnsi="Trebuchet MS"/>
          <w:sz w:val="24"/>
          <w:szCs w:val="24"/>
          <w:lang w:val="fr-FR" w:eastAsia="fr-FR"/>
        </w:rPr>
        <w:t xml:space="preserve"> d’un bien ou d’un service acquis, exécuté soit en espèce, soit aux guichets d’un établissement de crédit par virement bancaire (national ou international) à un bénéficiaire ou par remise de fonds en espèces au bénéficiaire.</w:t>
      </w:r>
    </w:p>
    <w:p w:rsidR="00E71A39" w:rsidRPr="002F6BD9" w:rsidRDefault="00E71A39" w:rsidP="002B5E45">
      <w:pPr>
        <w:spacing w:after="0" w:line="240" w:lineRule="auto"/>
        <w:ind w:right="284"/>
        <w:jc w:val="both"/>
        <w:rPr>
          <w:rFonts w:ascii="Trebuchet MS" w:hAnsi="Trebuchet MS"/>
          <w:sz w:val="24"/>
          <w:szCs w:val="24"/>
          <w:lang w:val="fr-FR"/>
        </w:rPr>
      </w:pPr>
      <w:r w:rsidRPr="002F6BD9">
        <w:rPr>
          <w:rFonts w:ascii="Trebuchet MS" w:hAnsi="Trebuchet MS"/>
          <w:b/>
          <w:sz w:val="24"/>
          <w:szCs w:val="24"/>
          <w:lang w:val="fr-FR"/>
        </w:rPr>
        <w:lastRenderedPageBreak/>
        <w:t>Position de Change</w:t>
      </w:r>
      <w:r w:rsidRPr="002F6BD9">
        <w:rPr>
          <w:rFonts w:ascii="Trebuchet MS" w:hAnsi="Trebuchet MS"/>
          <w:sz w:val="24"/>
          <w:szCs w:val="24"/>
          <w:lang w:val="fr-FR"/>
        </w:rPr>
        <w:t> : état qui décrit  les structures respectives des stocks des avoirs et des engagements en monnaies étrangères d’une banque à une date donnée.</w:t>
      </w:r>
    </w:p>
    <w:p w:rsidR="00E71A39" w:rsidRPr="002F6BD9" w:rsidRDefault="00E71A39" w:rsidP="002B5E45">
      <w:pPr>
        <w:spacing w:after="0" w:line="240" w:lineRule="auto"/>
        <w:ind w:left="1560" w:right="284" w:hanging="1560"/>
        <w:jc w:val="both"/>
        <w:rPr>
          <w:rFonts w:ascii="Trebuchet MS" w:eastAsia="Times New Roman" w:hAnsi="Trebuchet MS"/>
          <w:bCs/>
          <w:sz w:val="24"/>
          <w:szCs w:val="24"/>
          <w:lang w:val="fr-FR" w:eastAsia="fr-FR"/>
        </w:rPr>
      </w:pPr>
    </w:p>
    <w:p w:rsidR="00E71A39" w:rsidRPr="002F6BD9" w:rsidRDefault="00E71A39" w:rsidP="002B5E45">
      <w:pPr>
        <w:spacing w:after="0" w:line="240" w:lineRule="auto"/>
        <w:ind w:right="284"/>
        <w:jc w:val="both"/>
        <w:rPr>
          <w:rFonts w:ascii="Trebuchet MS" w:hAnsi="Trebuchet MS"/>
          <w:sz w:val="24"/>
          <w:szCs w:val="24"/>
          <w:lang w:val="fr-FR"/>
        </w:rPr>
      </w:pPr>
      <w:r w:rsidRPr="002F6BD9">
        <w:rPr>
          <w:rFonts w:ascii="Trebuchet MS" w:hAnsi="Trebuchet MS"/>
          <w:b/>
          <w:sz w:val="24"/>
          <w:szCs w:val="24"/>
          <w:lang w:val="fr-FR"/>
        </w:rPr>
        <w:t xml:space="preserve">Position tarifaire : </w:t>
      </w:r>
      <w:r w:rsidRPr="002F6BD9">
        <w:rPr>
          <w:rFonts w:ascii="Trebuchet MS" w:hAnsi="Trebuchet MS"/>
          <w:sz w:val="24"/>
          <w:szCs w:val="24"/>
          <w:lang w:val="fr-FR"/>
        </w:rPr>
        <w:t>désignation figurant dans le texte d'une nomenclature tarifaire d'une seule marchandise ou d'un seul groupe de marchandises associées.</w:t>
      </w:r>
    </w:p>
    <w:p w:rsidR="00E71A39" w:rsidRPr="002F6BD9" w:rsidRDefault="00E71A39" w:rsidP="002B5E45">
      <w:pPr>
        <w:spacing w:after="0" w:line="240" w:lineRule="auto"/>
        <w:ind w:left="1560" w:right="284" w:hanging="1560"/>
        <w:rPr>
          <w:rFonts w:ascii="Trebuchet MS" w:hAnsi="Trebuchet MS"/>
          <w:sz w:val="24"/>
          <w:szCs w:val="24"/>
          <w:lang w:val="fr-FR"/>
        </w:rPr>
      </w:pPr>
    </w:p>
    <w:p w:rsidR="00E71A39" w:rsidRPr="002F6BD9" w:rsidRDefault="00E71A39" w:rsidP="002B5E45">
      <w:pPr>
        <w:spacing w:after="0" w:line="240" w:lineRule="auto"/>
        <w:ind w:right="284"/>
        <w:jc w:val="both"/>
        <w:rPr>
          <w:rFonts w:ascii="Trebuchet MS" w:eastAsia="Times New Roman" w:hAnsi="Trebuchet MS"/>
          <w:sz w:val="24"/>
          <w:szCs w:val="24"/>
          <w:lang w:val="fr-FR"/>
        </w:rPr>
      </w:pPr>
      <w:r w:rsidRPr="002F6BD9">
        <w:rPr>
          <w:rFonts w:ascii="Trebuchet MS" w:eastAsia="Times New Roman" w:hAnsi="Trebuchet MS"/>
          <w:b/>
          <w:sz w:val="24"/>
          <w:szCs w:val="24"/>
          <w:lang w:val="fr-FR"/>
        </w:rPr>
        <w:t>Préfinancement des exportations :</w:t>
      </w:r>
      <w:r w:rsidRPr="002F6BD9">
        <w:rPr>
          <w:rFonts w:ascii="Trebuchet MS" w:eastAsia="Times New Roman" w:hAnsi="Trebuchet MS"/>
          <w:sz w:val="24"/>
          <w:szCs w:val="24"/>
          <w:lang w:val="fr-FR"/>
        </w:rPr>
        <w:t xml:space="preserve"> crédit reçu d’un bailleur des fonds non-résident, réservé au financement des dépenses nécessaires à la préparation d’un stock des marchandises destinées à l’exportation au bénéfice du bailleur de fonds.</w:t>
      </w:r>
    </w:p>
    <w:p w:rsidR="00E71A39" w:rsidRPr="002F6BD9" w:rsidRDefault="00E71A39" w:rsidP="002B5E45">
      <w:pPr>
        <w:spacing w:after="0" w:line="240" w:lineRule="auto"/>
        <w:ind w:left="1560" w:right="284" w:hanging="1560"/>
        <w:rPr>
          <w:rFonts w:ascii="Trebuchet MS" w:eastAsia="Times New Roman" w:hAnsi="Trebuchet MS" w:cs="Arial"/>
          <w:sz w:val="24"/>
          <w:szCs w:val="24"/>
          <w:lang w:val="fr-FR"/>
        </w:rPr>
      </w:pPr>
    </w:p>
    <w:p w:rsidR="00E71A39" w:rsidRPr="002F6BD9" w:rsidRDefault="00E71A39" w:rsidP="002B5E45">
      <w:pPr>
        <w:spacing w:after="0" w:line="240" w:lineRule="auto"/>
        <w:ind w:right="284"/>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t>Principal centre d’intérêt :</w:t>
      </w:r>
      <w:r w:rsidRPr="002F6BD9">
        <w:rPr>
          <w:rFonts w:ascii="Trebuchet MS" w:eastAsia="Times New Roman" w:hAnsi="Trebuchet MS"/>
          <w:sz w:val="24"/>
          <w:szCs w:val="24"/>
          <w:lang w:val="fr-FR" w:eastAsia="fr-FR"/>
        </w:rPr>
        <w:t xml:space="preserve"> lieu où la personne physique ou morale exerce sa principale activité économique.</w:t>
      </w:r>
    </w:p>
    <w:p w:rsidR="00E71A39" w:rsidRPr="002F6BD9" w:rsidRDefault="00E71A39" w:rsidP="002B5E45">
      <w:pPr>
        <w:spacing w:after="0" w:line="240" w:lineRule="auto"/>
        <w:ind w:left="1560" w:right="284" w:hanging="1560"/>
        <w:jc w:val="both"/>
        <w:rPr>
          <w:rFonts w:ascii="Trebuchet MS" w:eastAsia="Times New Roman" w:hAnsi="Trebuchet MS"/>
          <w:b/>
          <w:color w:val="0070C0"/>
          <w:sz w:val="24"/>
          <w:szCs w:val="24"/>
          <w:lang w:val="fr-FR" w:eastAsia="fr-FR"/>
        </w:rPr>
      </w:pPr>
    </w:p>
    <w:p w:rsidR="00E71A39" w:rsidRPr="002F6BD9" w:rsidRDefault="00E71A39" w:rsidP="002B5E45">
      <w:pPr>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
          <w:bCs/>
          <w:sz w:val="24"/>
          <w:szCs w:val="24"/>
          <w:lang w:val="fr-FR" w:eastAsia="fr-FR"/>
        </w:rPr>
        <w:t xml:space="preserve">Prorogation du délai de validité : </w:t>
      </w:r>
      <w:r w:rsidRPr="002F6BD9">
        <w:rPr>
          <w:rFonts w:ascii="Trebuchet MS" w:eastAsia="Times New Roman" w:hAnsi="Trebuchet MS"/>
          <w:bCs/>
          <w:sz w:val="24"/>
          <w:szCs w:val="24"/>
          <w:lang w:val="fr-FR" w:eastAsia="fr-FR"/>
        </w:rPr>
        <w:t>attribution d’un nouveau délai à une Déclaration non échue.</w:t>
      </w:r>
    </w:p>
    <w:p w:rsidR="00E71A39" w:rsidRPr="002F6BD9" w:rsidRDefault="00E71A39" w:rsidP="002B5E45">
      <w:pPr>
        <w:spacing w:after="0" w:line="240" w:lineRule="auto"/>
        <w:ind w:left="1560" w:right="284" w:hanging="1560"/>
        <w:jc w:val="both"/>
        <w:rPr>
          <w:rFonts w:ascii="Trebuchet MS" w:eastAsia="Times New Roman" w:hAnsi="Trebuchet MS"/>
          <w:bCs/>
          <w:sz w:val="24"/>
          <w:szCs w:val="24"/>
          <w:lang w:val="fr-FR" w:eastAsia="fr-FR"/>
        </w:rPr>
      </w:pPr>
    </w:p>
    <w:p w:rsidR="00E71A39" w:rsidRPr="002F6BD9" w:rsidRDefault="00E71A39" w:rsidP="002B5E45">
      <w:pPr>
        <w:autoSpaceDE w:val="0"/>
        <w:autoSpaceDN w:val="0"/>
        <w:adjustRightInd w:val="0"/>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t>Rapport du lot prêt à l’exportation :</w:t>
      </w:r>
      <w:r w:rsidRPr="002F6BD9">
        <w:rPr>
          <w:rFonts w:ascii="Trebuchet MS" w:eastAsia="Times New Roman" w:hAnsi="Trebuchet MS"/>
          <w:sz w:val="24"/>
          <w:szCs w:val="24"/>
          <w:lang w:val="fr-FR" w:eastAsia="fr-FR"/>
        </w:rPr>
        <w:t xml:space="preserve"> document délivré à l’exportateur par l’OCC après inspection des biens, préalable à la  souscription d’une Déclaration pour exportation des biens modèle « EB » auprès d’une banque.</w:t>
      </w:r>
    </w:p>
    <w:p w:rsidR="00E71A39" w:rsidRPr="002F6BD9" w:rsidRDefault="00E71A39" w:rsidP="002B5E45">
      <w:pPr>
        <w:spacing w:after="0" w:line="240" w:lineRule="auto"/>
        <w:ind w:left="1560" w:right="284" w:hanging="1560"/>
        <w:jc w:val="both"/>
        <w:rPr>
          <w:rFonts w:ascii="Trebuchet MS" w:eastAsia="Times New Roman" w:hAnsi="Trebuchet MS"/>
          <w:bCs/>
          <w:sz w:val="24"/>
          <w:szCs w:val="24"/>
          <w:lang w:val="fr-FR" w:eastAsia="fr-FR"/>
        </w:rPr>
      </w:pPr>
    </w:p>
    <w:p w:rsidR="00E71A39" w:rsidRPr="002F6BD9" w:rsidRDefault="00E71A39" w:rsidP="002B5E45">
      <w:pPr>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
          <w:bCs/>
          <w:sz w:val="24"/>
          <w:szCs w:val="24"/>
          <w:lang w:val="fr-FR" w:eastAsia="fr-FR"/>
        </w:rPr>
        <w:t>Redevance du Suivi de Change </w:t>
      </w:r>
      <w:r w:rsidRPr="002F6BD9">
        <w:rPr>
          <w:rFonts w:ascii="Trebuchet MS" w:eastAsia="Times New Roman" w:hAnsi="Trebuchet MS"/>
          <w:bCs/>
          <w:sz w:val="24"/>
          <w:szCs w:val="24"/>
          <w:lang w:val="fr-FR" w:eastAsia="fr-FR"/>
        </w:rPr>
        <w:t>: prélèvement pécuniaire, institué par la Loi, au profit de la  Banque Centrale sur toute opération soumise à sa Réglementation.</w:t>
      </w:r>
    </w:p>
    <w:p w:rsidR="00E71A39" w:rsidRPr="002F6BD9" w:rsidRDefault="00E71A39" w:rsidP="002B5E45">
      <w:pPr>
        <w:spacing w:after="0" w:line="240" w:lineRule="auto"/>
        <w:ind w:left="1560" w:right="284" w:hanging="1560"/>
        <w:contextualSpacing/>
        <w:jc w:val="both"/>
        <w:rPr>
          <w:rFonts w:ascii="Trebuchet MS" w:eastAsia="Times New Roman" w:hAnsi="Trebuchet MS"/>
          <w:bCs/>
          <w:color w:val="0070C0"/>
          <w:sz w:val="24"/>
          <w:szCs w:val="24"/>
          <w:lang w:val="fr-FR" w:eastAsia="fr-FR"/>
        </w:rPr>
      </w:pPr>
    </w:p>
    <w:p w:rsidR="00E71A39" w:rsidRPr="002F6BD9" w:rsidRDefault="00E71A39" w:rsidP="002B5E45">
      <w:pPr>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
          <w:bCs/>
          <w:sz w:val="24"/>
          <w:szCs w:val="24"/>
          <w:lang w:val="fr-FR" w:eastAsia="fr-FR"/>
        </w:rPr>
        <w:t xml:space="preserve">Réglementation du change : </w:t>
      </w:r>
      <w:r w:rsidRPr="002F6BD9">
        <w:rPr>
          <w:rFonts w:ascii="Trebuchet MS" w:eastAsia="Times New Roman" w:hAnsi="Trebuchet MS"/>
          <w:bCs/>
          <w:sz w:val="24"/>
          <w:szCs w:val="24"/>
          <w:lang w:val="fr-FR" w:eastAsia="fr-FR"/>
        </w:rPr>
        <w:t>ensemble des dispositions édictées par la Banque Centrale qui régissent les transactions en monnaies étrangères à l’intérieur du pays et celles entre la République Démocratique du Congo et le reste du monde.</w:t>
      </w:r>
    </w:p>
    <w:p w:rsidR="00E71A39" w:rsidRPr="002F6BD9" w:rsidRDefault="00E71A39" w:rsidP="002B5E45">
      <w:pPr>
        <w:spacing w:after="0" w:line="240" w:lineRule="auto"/>
        <w:ind w:left="1560" w:right="284" w:hanging="1560"/>
        <w:jc w:val="both"/>
        <w:rPr>
          <w:rFonts w:ascii="Trebuchet MS" w:eastAsia="Times New Roman" w:hAnsi="Trebuchet MS"/>
          <w:color w:val="0070C0"/>
          <w:sz w:val="24"/>
          <w:szCs w:val="24"/>
          <w:lang w:val="fr-FR" w:eastAsia="fr-FR"/>
        </w:rPr>
      </w:pPr>
    </w:p>
    <w:p w:rsidR="00E71A39" w:rsidRPr="002F6BD9" w:rsidRDefault="00E71A39" w:rsidP="002B5E45">
      <w:pPr>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
          <w:bCs/>
          <w:sz w:val="24"/>
          <w:szCs w:val="24"/>
          <w:lang w:val="fr-FR" w:eastAsia="fr-FR"/>
        </w:rPr>
        <w:t xml:space="preserve">Remise en force : </w:t>
      </w:r>
      <w:r w:rsidRPr="002F6BD9">
        <w:rPr>
          <w:rFonts w:ascii="Trebuchet MS" w:eastAsia="Times New Roman" w:hAnsi="Trebuchet MS"/>
          <w:bCs/>
          <w:sz w:val="24"/>
          <w:szCs w:val="24"/>
          <w:lang w:val="fr-FR" w:eastAsia="fr-FR"/>
        </w:rPr>
        <w:t>acte par lequel la Banque Centrale autorise une banque agréée intervenante à donner une nouvelle validité à un document de change échu.</w:t>
      </w:r>
    </w:p>
    <w:p w:rsidR="00E71A39" w:rsidRPr="002F6BD9" w:rsidRDefault="00E71A39" w:rsidP="002B5E45">
      <w:pPr>
        <w:spacing w:after="0" w:line="240" w:lineRule="auto"/>
        <w:ind w:left="1560" w:right="284" w:hanging="1560"/>
        <w:jc w:val="both"/>
        <w:rPr>
          <w:rFonts w:ascii="Trebuchet MS" w:eastAsia="Times New Roman" w:hAnsi="Trebuchet MS"/>
          <w:b/>
          <w:bCs/>
          <w:color w:val="0070C0"/>
          <w:sz w:val="24"/>
          <w:szCs w:val="24"/>
          <w:lang w:val="fr-FR" w:eastAsia="fr-FR"/>
        </w:rPr>
      </w:pPr>
    </w:p>
    <w:p w:rsidR="00E71A39" w:rsidRPr="002F6BD9" w:rsidRDefault="00E71A39" w:rsidP="002B5E45">
      <w:pPr>
        <w:autoSpaceDE w:val="0"/>
        <w:autoSpaceDN w:val="0"/>
        <w:adjustRightInd w:val="0"/>
        <w:spacing w:after="0" w:line="240" w:lineRule="auto"/>
        <w:ind w:right="284"/>
        <w:contextualSpacing/>
        <w:jc w:val="both"/>
        <w:rPr>
          <w:rFonts w:ascii="Trebuchet MS" w:hAnsi="Trebuchet MS"/>
          <w:sz w:val="24"/>
          <w:szCs w:val="24"/>
          <w:lang w:val="fr-FR" w:eastAsia="fr-FR"/>
        </w:rPr>
      </w:pPr>
      <w:r w:rsidRPr="002F6BD9">
        <w:rPr>
          <w:rFonts w:ascii="Trebuchet MS" w:eastAsia="Times New Roman" w:hAnsi="Trebuchet MS"/>
          <w:b/>
          <w:sz w:val="24"/>
          <w:szCs w:val="24"/>
          <w:lang w:val="fr-FR" w:eastAsia="fr-FR"/>
        </w:rPr>
        <w:t xml:space="preserve">Résident : </w:t>
      </w:r>
      <w:r w:rsidRPr="002F6BD9">
        <w:rPr>
          <w:rFonts w:ascii="Trebuchet MS" w:hAnsi="Trebuchet MS"/>
          <w:sz w:val="24"/>
          <w:szCs w:val="24"/>
          <w:lang w:val="fr-FR" w:eastAsia="fr-FR"/>
        </w:rPr>
        <w:t xml:space="preserve">toute personne physique ou morale ayant sa résidence habituelle ou </w:t>
      </w:r>
      <w:r w:rsidRPr="002F6BD9">
        <w:rPr>
          <w:rFonts w:ascii="Trebuchet MS" w:eastAsia="Times New Roman" w:hAnsi="Trebuchet MS" w:cs="JDLIEN+TimesNewRoman"/>
          <w:sz w:val="24"/>
          <w:szCs w:val="24"/>
          <w:lang w:val="fr-FR" w:eastAsia="fr-FR"/>
        </w:rPr>
        <w:t xml:space="preserve">son principal centre d’intérêt en </w:t>
      </w:r>
      <w:r w:rsidRPr="002F6BD9">
        <w:rPr>
          <w:rFonts w:ascii="Trebuchet MS" w:eastAsia="Times New Roman" w:hAnsi="Trebuchet MS"/>
          <w:bCs/>
          <w:sz w:val="24"/>
          <w:szCs w:val="24"/>
          <w:lang w:val="fr-FR" w:eastAsia="fr-FR"/>
        </w:rPr>
        <w:t>République Démocratique du Congo</w:t>
      </w:r>
      <w:r w:rsidRPr="002F6BD9">
        <w:rPr>
          <w:rFonts w:ascii="Trebuchet MS" w:hAnsi="Trebuchet MS"/>
          <w:sz w:val="24"/>
          <w:szCs w:val="24"/>
          <w:lang w:val="fr-FR" w:eastAsia="fr-FR"/>
        </w:rPr>
        <w:t>,</w:t>
      </w:r>
      <w:r w:rsidRPr="002F6BD9">
        <w:rPr>
          <w:rFonts w:ascii="Trebuchet MS" w:eastAsia="Times New Roman" w:hAnsi="Trebuchet MS" w:cs="JDLIEN+TimesNewRoman"/>
          <w:sz w:val="24"/>
          <w:szCs w:val="24"/>
          <w:lang w:val="fr-FR" w:eastAsia="fr-FR"/>
        </w:rPr>
        <w:t xml:space="preserve"> y compris les représentations diplomatiques, les diplomates et les fonctionnaires internationaux congolais à l’étranger, à l’exception des étudiants, des touristes et des malades ainsi que des fonctionnaires et militaires étrangers en poste en RDC</w:t>
      </w:r>
      <w:r w:rsidRPr="002F6BD9">
        <w:rPr>
          <w:rFonts w:ascii="Trebuchet MS" w:hAnsi="Trebuchet MS"/>
          <w:sz w:val="24"/>
          <w:szCs w:val="24"/>
          <w:lang w:val="fr-FR" w:eastAsia="fr-FR"/>
        </w:rPr>
        <w:t>.</w:t>
      </w:r>
    </w:p>
    <w:p w:rsidR="00E71A39" w:rsidRPr="002F6BD9" w:rsidRDefault="00E71A39" w:rsidP="002B5E45">
      <w:pPr>
        <w:autoSpaceDE w:val="0"/>
        <w:autoSpaceDN w:val="0"/>
        <w:adjustRightInd w:val="0"/>
        <w:spacing w:after="0" w:line="240" w:lineRule="auto"/>
        <w:ind w:left="1560" w:right="284" w:hanging="1560"/>
        <w:jc w:val="both"/>
        <w:rPr>
          <w:rFonts w:ascii="Trebuchet MS" w:eastAsia="Times New Roman" w:hAnsi="Trebuchet MS" w:cs="JDLIEN+TimesNewRoman"/>
          <w:color w:val="0070C0"/>
          <w:sz w:val="24"/>
          <w:szCs w:val="24"/>
          <w:lang w:val="fr-FR" w:eastAsia="fr-FR"/>
        </w:rPr>
      </w:pPr>
    </w:p>
    <w:p w:rsidR="00E71A39" w:rsidRPr="002F6BD9" w:rsidRDefault="00E71A39" w:rsidP="002B5E45">
      <w:pPr>
        <w:autoSpaceDE w:val="0"/>
        <w:autoSpaceDN w:val="0"/>
        <w:adjustRightInd w:val="0"/>
        <w:spacing w:after="0" w:line="240" w:lineRule="auto"/>
        <w:ind w:right="284"/>
        <w:jc w:val="both"/>
        <w:rPr>
          <w:rFonts w:ascii="Trebuchet MS" w:eastAsia="Times New Roman" w:hAnsi="Trebuchet MS" w:cs="JDLIEN+TimesNewRoman"/>
          <w:sz w:val="24"/>
          <w:szCs w:val="24"/>
          <w:lang w:val="fr-FR" w:eastAsia="fr-FR"/>
        </w:rPr>
      </w:pPr>
      <w:r w:rsidRPr="002F6BD9">
        <w:rPr>
          <w:rFonts w:ascii="Trebuchet MS" w:eastAsia="Times New Roman" w:hAnsi="Trebuchet MS" w:cs="JDLIEN+TimesNewRoman"/>
          <w:b/>
          <w:sz w:val="24"/>
          <w:szCs w:val="24"/>
          <w:lang w:val="fr-FR" w:eastAsia="fr-FR"/>
        </w:rPr>
        <w:t xml:space="preserve">Revenu primaire : </w:t>
      </w:r>
      <w:r w:rsidRPr="002F6BD9">
        <w:rPr>
          <w:rFonts w:ascii="Trebuchet MS" w:eastAsia="Times New Roman" w:hAnsi="Trebuchet MS" w:cs="JDLIEN+TimesNewRoman"/>
          <w:sz w:val="24"/>
          <w:szCs w:val="24"/>
          <w:lang w:val="fr-FR" w:eastAsia="fr-FR"/>
        </w:rPr>
        <w:t>revenu qui revient aux résidents en contrepartie de : (i) leur contribution au processus de production de biens et services, (ii) la fourniture d’actifs financiers et (iii) la location de ressources naturelles aux non-résidents et vice versa.</w:t>
      </w:r>
    </w:p>
    <w:p w:rsidR="00E71A39" w:rsidRPr="002F6BD9" w:rsidRDefault="00E71A39" w:rsidP="002B5E45">
      <w:pPr>
        <w:autoSpaceDE w:val="0"/>
        <w:autoSpaceDN w:val="0"/>
        <w:adjustRightInd w:val="0"/>
        <w:spacing w:after="0" w:line="240" w:lineRule="auto"/>
        <w:ind w:left="1560" w:right="284" w:hanging="1560"/>
        <w:jc w:val="both"/>
        <w:rPr>
          <w:rFonts w:ascii="Trebuchet MS" w:eastAsia="Times New Roman" w:hAnsi="Trebuchet MS" w:cs="JDLIEN+TimesNewRoman"/>
          <w:b/>
          <w:sz w:val="24"/>
          <w:szCs w:val="24"/>
          <w:lang w:val="fr-FR" w:eastAsia="fr-FR"/>
        </w:rPr>
      </w:pPr>
    </w:p>
    <w:p w:rsidR="00E71A39" w:rsidRPr="002F6BD9" w:rsidRDefault="00E71A39" w:rsidP="002B5E45">
      <w:pPr>
        <w:autoSpaceDE w:val="0"/>
        <w:autoSpaceDN w:val="0"/>
        <w:adjustRightInd w:val="0"/>
        <w:spacing w:after="0" w:line="240" w:lineRule="auto"/>
        <w:ind w:right="284"/>
        <w:jc w:val="both"/>
        <w:rPr>
          <w:rFonts w:ascii="Trebuchet MS" w:eastAsia="Times New Roman" w:hAnsi="Trebuchet MS" w:cs="JDLIEN+TimesNewRoman"/>
          <w:sz w:val="24"/>
          <w:szCs w:val="24"/>
          <w:lang w:val="fr-FR" w:eastAsia="fr-FR"/>
        </w:rPr>
      </w:pPr>
      <w:r w:rsidRPr="002F6BD9">
        <w:rPr>
          <w:rFonts w:ascii="Trebuchet MS" w:eastAsia="Times New Roman" w:hAnsi="Trebuchet MS" w:cs="JDLIEN+TimesNewRoman"/>
          <w:b/>
          <w:sz w:val="24"/>
          <w:szCs w:val="24"/>
          <w:lang w:val="fr-FR" w:eastAsia="fr-FR"/>
        </w:rPr>
        <w:t xml:space="preserve">Revenu secondaire : </w:t>
      </w:r>
      <w:r w:rsidRPr="002F6BD9">
        <w:rPr>
          <w:rFonts w:ascii="Trebuchet MS" w:eastAsia="Times New Roman" w:hAnsi="Trebuchet MS" w:cs="JDLIEN+TimesNewRoman"/>
          <w:sz w:val="24"/>
          <w:szCs w:val="24"/>
          <w:lang w:val="fr-FR" w:eastAsia="fr-FR"/>
        </w:rPr>
        <w:t>tout transfert courant sans contrepartie entre résidents et non-résidents.</w:t>
      </w:r>
    </w:p>
    <w:p w:rsidR="00ED27CC" w:rsidRPr="002F6BD9" w:rsidRDefault="00ED27CC" w:rsidP="002B5E45">
      <w:pPr>
        <w:autoSpaceDE w:val="0"/>
        <w:autoSpaceDN w:val="0"/>
        <w:adjustRightInd w:val="0"/>
        <w:spacing w:after="0" w:line="240" w:lineRule="auto"/>
        <w:ind w:right="284"/>
        <w:jc w:val="both"/>
        <w:rPr>
          <w:rFonts w:ascii="Trebuchet MS" w:eastAsia="Times New Roman" w:hAnsi="Trebuchet MS" w:cs="JDLIEN+TimesNewRoman"/>
          <w:sz w:val="24"/>
          <w:szCs w:val="24"/>
          <w:lang w:val="fr-FR" w:eastAsia="fr-FR"/>
        </w:rPr>
      </w:pPr>
    </w:p>
    <w:p w:rsidR="00ED27CC" w:rsidRPr="002F6BD9" w:rsidRDefault="00ED27CC" w:rsidP="002B5E45">
      <w:pPr>
        <w:autoSpaceDE w:val="0"/>
        <w:autoSpaceDN w:val="0"/>
        <w:adjustRightInd w:val="0"/>
        <w:spacing w:after="0" w:line="240" w:lineRule="auto"/>
        <w:ind w:right="284"/>
        <w:jc w:val="both"/>
        <w:rPr>
          <w:rFonts w:ascii="Trebuchet MS" w:hAnsi="Trebuchet MS"/>
          <w:sz w:val="24"/>
          <w:szCs w:val="24"/>
          <w:lang w:val="fr-FR" w:eastAsia="fr-FR"/>
        </w:rPr>
      </w:pPr>
      <w:r w:rsidRPr="002F6BD9">
        <w:rPr>
          <w:rFonts w:ascii="Trebuchet MS" w:eastAsia="Times New Roman" w:hAnsi="Trebuchet MS" w:cs="JDLIEN+TimesNewRoman"/>
          <w:b/>
          <w:sz w:val="24"/>
          <w:szCs w:val="24"/>
          <w:lang w:val="fr-FR" w:eastAsia="fr-FR"/>
        </w:rPr>
        <w:t>RME</w:t>
      </w:r>
      <w:r w:rsidRPr="002F6BD9">
        <w:rPr>
          <w:rFonts w:ascii="Trebuchet MS" w:eastAsia="Times New Roman" w:hAnsi="Trebuchet MS" w:cs="JDLIEN+TimesNewRoman"/>
          <w:sz w:val="24"/>
          <w:szCs w:val="24"/>
          <w:lang w:val="fr-FR" w:eastAsia="fr-FR"/>
        </w:rPr>
        <w:t> : Résident en Monnaies Etrangères</w:t>
      </w:r>
    </w:p>
    <w:p w:rsidR="00E71A39" w:rsidRPr="002F6BD9" w:rsidRDefault="00E71A39" w:rsidP="002B5E45">
      <w:pPr>
        <w:spacing w:after="0" w:line="240" w:lineRule="auto"/>
        <w:ind w:left="1560" w:right="284" w:hanging="1560"/>
        <w:jc w:val="both"/>
        <w:rPr>
          <w:rFonts w:ascii="Trebuchet MS" w:eastAsia="Times New Roman" w:hAnsi="Trebuchet MS"/>
          <w:b/>
          <w:bCs/>
          <w:sz w:val="24"/>
          <w:szCs w:val="24"/>
          <w:lang w:val="fr-FR" w:eastAsia="fr-FR"/>
        </w:rPr>
      </w:pPr>
    </w:p>
    <w:p w:rsidR="00E71A39" w:rsidRPr="002F6BD9" w:rsidRDefault="00E71A39" w:rsidP="002B5E45">
      <w:pPr>
        <w:spacing w:after="0" w:line="240" w:lineRule="auto"/>
        <w:ind w:right="284"/>
        <w:contextualSpacing/>
        <w:jc w:val="both"/>
        <w:rPr>
          <w:rFonts w:ascii="Trebuchet MS" w:hAnsi="Trebuchet MS"/>
          <w:sz w:val="24"/>
          <w:szCs w:val="24"/>
          <w:lang w:val="fr-FR"/>
        </w:rPr>
      </w:pPr>
      <w:r w:rsidRPr="002F6BD9">
        <w:rPr>
          <w:rFonts w:ascii="Trebuchet MS" w:hAnsi="Trebuchet MS"/>
          <w:b/>
          <w:sz w:val="24"/>
          <w:szCs w:val="24"/>
          <w:lang w:val="fr-FR"/>
        </w:rPr>
        <w:t>Service</w:t>
      </w:r>
      <w:r w:rsidRPr="002F6BD9">
        <w:rPr>
          <w:rFonts w:ascii="Trebuchet MS" w:hAnsi="Trebuchet MS"/>
          <w:sz w:val="24"/>
          <w:szCs w:val="24"/>
          <w:lang w:val="fr-FR"/>
        </w:rPr>
        <w:t> : bien immatériel dont la production et la consommation sont théoriquement simultanées.</w:t>
      </w:r>
    </w:p>
    <w:p w:rsidR="00E71A39" w:rsidRPr="002F6BD9" w:rsidRDefault="00E71A39" w:rsidP="002B5E45">
      <w:pPr>
        <w:autoSpaceDE w:val="0"/>
        <w:autoSpaceDN w:val="0"/>
        <w:adjustRightInd w:val="0"/>
        <w:spacing w:after="0" w:line="240" w:lineRule="auto"/>
        <w:ind w:left="1560" w:right="284" w:hanging="1560"/>
        <w:rPr>
          <w:rFonts w:ascii="Trebuchet MS" w:hAnsi="Trebuchet MS" w:cs="Helvetica-Condensed"/>
          <w:sz w:val="24"/>
          <w:szCs w:val="24"/>
          <w:lang w:val="fr-FR" w:eastAsia="fr-FR"/>
        </w:rPr>
      </w:pPr>
      <w:r w:rsidRPr="002F6BD9">
        <w:rPr>
          <w:rFonts w:ascii="Trebuchet MS" w:hAnsi="Trebuchet MS" w:cs="Helvetica-Condensed"/>
          <w:sz w:val="24"/>
          <w:szCs w:val="24"/>
          <w:lang w:val="fr-FR" w:eastAsia="fr-FR"/>
        </w:rPr>
        <w:tab/>
      </w:r>
    </w:p>
    <w:p w:rsidR="00E71A39" w:rsidRPr="002F6BD9" w:rsidRDefault="00E71A39"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lastRenderedPageBreak/>
        <w:t xml:space="preserve">Transfert bancaire : </w:t>
      </w:r>
      <w:r w:rsidRPr="002F6BD9">
        <w:rPr>
          <w:rFonts w:ascii="Trebuchet MS" w:eastAsia="Times New Roman" w:hAnsi="Trebuchet MS"/>
          <w:sz w:val="24"/>
          <w:szCs w:val="24"/>
          <w:lang w:val="fr-FR" w:eastAsia="fr-FR"/>
        </w:rPr>
        <w:t>toute opération d’envoi ou de réception international</w:t>
      </w:r>
      <w:r w:rsidR="005D18A2">
        <w:rPr>
          <w:rFonts w:ascii="Trebuchet MS" w:eastAsia="Times New Roman" w:hAnsi="Trebuchet MS"/>
          <w:sz w:val="24"/>
          <w:szCs w:val="24"/>
          <w:lang w:val="fr-FR" w:eastAsia="fr-FR"/>
        </w:rPr>
        <w:t>e</w:t>
      </w:r>
      <w:r w:rsidRPr="002F6BD9">
        <w:rPr>
          <w:rFonts w:ascii="Trebuchet MS" w:eastAsia="Times New Roman" w:hAnsi="Trebuchet MS"/>
          <w:sz w:val="24"/>
          <w:szCs w:val="24"/>
          <w:lang w:val="fr-FR" w:eastAsia="fr-FR"/>
        </w:rPr>
        <w:t xml:space="preserve"> de fonds par voie bancaire. </w:t>
      </w:r>
    </w:p>
    <w:p w:rsidR="00E71A39" w:rsidRPr="002F6BD9" w:rsidRDefault="00E71A39" w:rsidP="002B5E45">
      <w:pPr>
        <w:spacing w:after="0" w:line="240" w:lineRule="auto"/>
        <w:ind w:left="1560" w:right="284" w:hanging="1560"/>
        <w:jc w:val="both"/>
        <w:rPr>
          <w:rFonts w:ascii="Trebuchet MS" w:eastAsia="Times New Roman" w:hAnsi="Trebuchet MS"/>
          <w:color w:val="0070C0"/>
          <w:sz w:val="24"/>
          <w:szCs w:val="24"/>
          <w:lang w:val="fr-FR" w:eastAsia="fr-FR"/>
        </w:rPr>
      </w:pPr>
    </w:p>
    <w:p w:rsidR="00E71A39" w:rsidRPr="002F6BD9" w:rsidRDefault="00E71A39" w:rsidP="002B5E45">
      <w:pPr>
        <w:spacing w:after="0" w:line="240" w:lineRule="auto"/>
        <w:ind w:left="1560" w:right="284" w:hanging="1560"/>
        <w:contextualSpacing/>
        <w:jc w:val="both"/>
        <w:rPr>
          <w:rFonts w:ascii="Trebuchet MS" w:eastAsia="Times New Roman" w:hAnsi="Trebuchet MS"/>
          <w:bCs/>
          <w:sz w:val="24"/>
          <w:szCs w:val="24"/>
          <w:lang w:val="fr-FR" w:eastAsia="fr-FR"/>
        </w:rPr>
      </w:pPr>
      <w:r w:rsidRPr="002F6BD9">
        <w:rPr>
          <w:rFonts w:ascii="Trebuchet MS" w:eastAsia="Times New Roman" w:hAnsi="Trebuchet MS"/>
          <w:b/>
          <w:sz w:val="24"/>
          <w:szCs w:val="24"/>
          <w:lang w:val="fr-FR" w:eastAsia="fr-FR"/>
        </w:rPr>
        <w:t xml:space="preserve">Transaction : </w:t>
      </w:r>
      <w:r w:rsidRPr="002F6BD9">
        <w:rPr>
          <w:rFonts w:ascii="Trebuchet MS" w:hAnsi="Trebuchet MS"/>
          <w:sz w:val="24"/>
          <w:szCs w:val="24"/>
          <w:lang w:val="fr-FR"/>
        </w:rPr>
        <w:t>opération d’échange de valeurs ou de transfert de propriété.</w:t>
      </w:r>
    </w:p>
    <w:p w:rsidR="00E71A39" w:rsidRPr="002F6BD9" w:rsidRDefault="00E71A39" w:rsidP="002B5E45">
      <w:pPr>
        <w:spacing w:after="0" w:line="240" w:lineRule="auto"/>
        <w:ind w:left="1560" w:right="284" w:hanging="1560"/>
        <w:jc w:val="both"/>
        <w:rPr>
          <w:rFonts w:ascii="Trebuchet MS" w:eastAsia="Times New Roman" w:hAnsi="Trebuchet MS"/>
          <w:color w:val="0070C0"/>
          <w:sz w:val="24"/>
          <w:szCs w:val="24"/>
          <w:lang w:val="fr-FR" w:eastAsia="fr-FR"/>
        </w:rPr>
      </w:pPr>
    </w:p>
    <w:p w:rsidR="00E71A39" w:rsidRPr="002F6BD9" w:rsidRDefault="00E71A39"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t xml:space="preserve">Tarifs et Conditions : </w:t>
      </w:r>
      <w:r w:rsidRPr="002F6BD9">
        <w:rPr>
          <w:rFonts w:ascii="Trebuchet MS" w:eastAsia="Times New Roman" w:hAnsi="Trebuchet MS"/>
          <w:sz w:val="24"/>
          <w:szCs w:val="24"/>
          <w:lang w:val="fr-FR" w:eastAsia="fr-FR"/>
        </w:rPr>
        <w:t>ensemble des modalités fixées par la Banque Centrale sur ses opérations, assorties des sanctions pécuniaires et administratives applicables en cas de violation des textes réglementaires édictés par elle.</w:t>
      </w:r>
    </w:p>
    <w:p w:rsidR="00E71A39" w:rsidRPr="002F6BD9" w:rsidRDefault="00E71A39" w:rsidP="002B5E45">
      <w:pPr>
        <w:spacing w:after="0" w:line="240" w:lineRule="auto"/>
        <w:ind w:left="1560" w:right="284" w:hanging="1560"/>
        <w:jc w:val="both"/>
        <w:rPr>
          <w:rFonts w:ascii="Trebuchet MS" w:eastAsia="Times New Roman" w:hAnsi="Trebuchet MS"/>
          <w:bCs/>
          <w:color w:val="0070C0"/>
          <w:sz w:val="24"/>
          <w:szCs w:val="24"/>
          <w:lang w:val="fr-FR" w:eastAsia="fr-FR"/>
        </w:rPr>
      </w:pPr>
    </w:p>
    <w:p w:rsidR="00E71A39" w:rsidRPr="002F6BD9" w:rsidRDefault="00E71A39" w:rsidP="002B5E45">
      <w:pPr>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
          <w:bCs/>
          <w:sz w:val="24"/>
          <w:szCs w:val="24"/>
          <w:lang w:val="fr-FR" w:eastAsia="fr-FR"/>
        </w:rPr>
        <w:t>Transfert de Déclaration :</w:t>
      </w:r>
      <w:r w:rsidRPr="002F6BD9">
        <w:rPr>
          <w:rFonts w:ascii="Trebuchet MS" w:eastAsia="Times New Roman" w:hAnsi="Trebuchet MS"/>
          <w:bCs/>
          <w:sz w:val="24"/>
          <w:szCs w:val="24"/>
          <w:lang w:val="fr-FR" w:eastAsia="fr-FR"/>
        </w:rPr>
        <w:t xml:space="preserve"> cession entre deux banques d’une Déclaration validée pour la poursuite des opérations s’y rapportant.</w:t>
      </w:r>
    </w:p>
    <w:p w:rsidR="00E71A39" w:rsidRPr="002F6BD9" w:rsidRDefault="00E71A39" w:rsidP="002B5E45">
      <w:pPr>
        <w:spacing w:after="0" w:line="240" w:lineRule="auto"/>
        <w:ind w:left="1560" w:right="284" w:hanging="1560"/>
        <w:jc w:val="both"/>
        <w:rPr>
          <w:rFonts w:ascii="Trebuchet MS" w:eastAsia="Times New Roman" w:hAnsi="Trebuchet MS"/>
          <w:b/>
          <w:sz w:val="24"/>
          <w:szCs w:val="24"/>
          <w:lang w:val="fr-FR" w:eastAsia="fr-FR"/>
        </w:rPr>
      </w:pPr>
    </w:p>
    <w:p w:rsidR="00E71A39" w:rsidRPr="002F6BD9" w:rsidRDefault="00E71A39" w:rsidP="002B5E45">
      <w:pPr>
        <w:ind w:right="284"/>
        <w:jc w:val="both"/>
        <w:rPr>
          <w:rFonts w:ascii="Trebuchet MS" w:eastAsia="Times New Roman" w:hAnsi="Trebuchet MS"/>
          <w:bCs/>
          <w:sz w:val="24"/>
          <w:szCs w:val="24"/>
          <w:lang w:val="fr-FR" w:eastAsia="fr-FR"/>
        </w:rPr>
      </w:pPr>
      <w:r w:rsidRPr="002F6BD9">
        <w:rPr>
          <w:rFonts w:ascii="Trebuchet MS" w:eastAsia="Times New Roman" w:hAnsi="Trebuchet MS"/>
          <w:b/>
          <w:bCs/>
          <w:sz w:val="24"/>
          <w:szCs w:val="24"/>
          <w:lang w:val="fr-FR" w:eastAsia="fr-FR"/>
        </w:rPr>
        <w:t>Transit des biens</w:t>
      </w:r>
      <w:r w:rsidRPr="002F6BD9">
        <w:rPr>
          <w:rFonts w:ascii="Trebuchet MS" w:eastAsia="Times New Roman" w:hAnsi="Trebuchet MS"/>
          <w:bCs/>
          <w:sz w:val="24"/>
          <w:szCs w:val="24"/>
          <w:lang w:val="fr-FR" w:eastAsia="fr-FR"/>
        </w:rPr>
        <w:t> </w:t>
      </w:r>
      <w:r w:rsidRPr="002F6BD9">
        <w:rPr>
          <w:rFonts w:ascii="Trebuchet MS" w:eastAsia="Times New Roman" w:hAnsi="Trebuchet MS"/>
          <w:b/>
          <w:bCs/>
          <w:sz w:val="24"/>
          <w:szCs w:val="24"/>
          <w:lang w:val="fr-FR" w:eastAsia="fr-FR"/>
        </w:rPr>
        <w:t>:</w:t>
      </w:r>
      <w:r w:rsidRPr="002F6BD9">
        <w:rPr>
          <w:rFonts w:ascii="Trebuchet MS" w:eastAsia="Times New Roman" w:hAnsi="Trebuchet MS"/>
          <w:bCs/>
          <w:sz w:val="24"/>
          <w:szCs w:val="24"/>
          <w:lang w:val="fr-FR" w:eastAsia="fr-FR"/>
        </w:rPr>
        <w:t xml:space="preserve"> régime de franchise des droits de douane </w:t>
      </w:r>
      <w:proofErr w:type="gramStart"/>
      <w:r w:rsidRPr="002F6BD9">
        <w:rPr>
          <w:rFonts w:ascii="Trebuchet MS" w:eastAsia="Times New Roman" w:hAnsi="Trebuchet MS"/>
          <w:bCs/>
          <w:sz w:val="24"/>
          <w:szCs w:val="24"/>
          <w:lang w:val="fr-FR" w:eastAsia="fr-FR"/>
        </w:rPr>
        <w:t>reconnu</w:t>
      </w:r>
      <w:proofErr w:type="gramEnd"/>
      <w:r w:rsidRPr="002F6BD9">
        <w:rPr>
          <w:rFonts w:ascii="Trebuchet MS" w:eastAsia="Times New Roman" w:hAnsi="Trebuchet MS"/>
          <w:bCs/>
          <w:sz w:val="24"/>
          <w:szCs w:val="24"/>
          <w:lang w:val="fr-FR" w:eastAsia="fr-FR"/>
        </w:rPr>
        <w:t xml:space="preserve"> aux biens qui  traversent le territoire national sans y être consommés.</w:t>
      </w:r>
    </w:p>
    <w:p w:rsidR="00E71A39" w:rsidRPr="002F6BD9" w:rsidRDefault="00E71A39" w:rsidP="002B5E45">
      <w:pPr>
        <w:spacing w:after="0" w:line="240" w:lineRule="auto"/>
        <w:ind w:right="284"/>
        <w:contextualSpacing/>
        <w:jc w:val="both"/>
        <w:rPr>
          <w:rFonts w:ascii="Trebuchet MS" w:eastAsia="Times New Roman" w:hAnsi="Trebuchet MS"/>
          <w:bCs/>
          <w:sz w:val="24"/>
          <w:szCs w:val="24"/>
          <w:lang w:val="fr-FR" w:eastAsia="fr-FR"/>
        </w:rPr>
      </w:pPr>
      <w:r w:rsidRPr="002F6BD9">
        <w:rPr>
          <w:rFonts w:ascii="Trebuchet MS" w:eastAsia="Times New Roman" w:hAnsi="Trebuchet MS"/>
          <w:b/>
          <w:bCs/>
          <w:sz w:val="24"/>
          <w:szCs w:val="24"/>
          <w:lang w:val="fr-FR" w:eastAsia="fr-FR"/>
        </w:rPr>
        <w:t xml:space="preserve">Transfert courant : </w:t>
      </w:r>
      <w:r w:rsidRPr="002F6BD9">
        <w:rPr>
          <w:rFonts w:ascii="Trebuchet MS" w:eastAsia="Times New Roman" w:hAnsi="Trebuchet MS"/>
          <w:bCs/>
          <w:sz w:val="24"/>
          <w:szCs w:val="24"/>
          <w:lang w:val="fr-FR" w:eastAsia="fr-FR"/>
        </w:rPr>
        <w:t xml:space="preserve">cession de propriété de ressources réelles ou d’actifs financiers sans contrepartie. </w:t>
      </w:r>
    </w:p>
    <w:p w:rsidR="00E71A39" w:rsidRPr="002F6BD9" w:rsidRDefault="00E71A39" w:rsidP="002B5E45">
      <w:pPr>
        <w:spacing w:after="0" w:line="240" w:lineRule="auto"/>
        <w:ind w:right="284"/>
        <w:contextualSpacing/>
        <w:jc w:val="both"/>
        <w:rPr>
          <w:rFonts w:ascii="Trebuchet MS" w:eastAsia="Times New Roman" w:hAnsi="Trebuchet MS"/>
          <w:sz w:val="24"/>
          <w:szCs w:val="24"/>
          <w:lang w:val="fr-FR" w:eastAsia="fr-FR"/>
        </w:rPr>
      </w:pPr>
    </w:p>
    <w:p w:rsidR="00E71A39" w:rsidRPr="002F6BD9" w:rsidRDefault="00E71A39"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t>Travail à façon :</w:t>
      </w:r>
      <w:r w:rsidRPr="002F6BD9">
        <w:rPr>
          <w:rFonts w:ascii="Trebuchet MS" w:eastAsia="Times New Roman" w:hAnsi="Trebuchet MS"/>
          <w:sz w:val="24"/>
          <w:szCs w:val="24"/>
          <w:lang w:val="fr-FR" w:eastAsia="fr-FR"/>
        </w:rPr>
        <w:t xml:space="preserve"> transformation subie par un bien importé ou exporté temporairement.</w:t>
      </w:r>
    </w:p>
    <w:p w:rsidR="00E71A39" w:rsidRPr="002F6BD9" w:rsidRDefault="00E71A39" w:rsidP="002B5E45">
      <w:pPr>
        <w:spacing w:before="240" w:after="96" w:line="336" w:lineRule="atLeast"/>
        <w:ind w:right="284"/>
        <w:jc w:val="both"/>
        <w:rPr>
          <w:rFonts w:ascii="Trebuchet MS" w:eastAsia="Times New Roman" w:hAnsi="Trebuchet MS"/>
          <w:color w:val="6A6A69"/>
          <w:sz w:val="24"/>
          <w:szCs w:val="24"/>
          <w:lang w:val="fr-FR" w:eastAsia="fr-FR"/>
        </w:rPr>
      </w:pPr>
      <w:r w:rsidRPr="002F6BD9">
        <w:rPr>
          <w:rFonts w:ascii="Trebuchet MS" w:eastAsia="Times New Roman" w:hAnsi="Trebuchet MS"/>
          <w:b/>
          <w:sz w:val="24"/>
          <w:szCs w:val="24"/>
          <w:lang w:val="fr-FR" w:eastAsia="fr-FR"/>
        </w:rPr>
        <w:t xml:space="preserve">Voyageur : </w:t>
      </w:r>
      <w:r w:rsidRPr="002F6BD9">
        <w:rPr>
          <w:rFonts w:ascii="Trebuchet MS" w:eastAsia="Times New Roman" w:hAnsi="Trebuchet MS"/>
          <w:sz w:val="24"/>
          <w:szCs w:val="24"/>
          <w:lang w:val="fr-FR" w:eastAsia="fr-FR"/>
        </w:rPr>
        <w:t>personne physique, résidente ou non résidente, qui traverse les frontières de la République Démocratique du Congo, en entrée ou en sortie.</w:t>
      </w:r>
    </w:p>
    <w:p w:rsidR="008A5FA5" w:rsidRPr="002F6BD9" w:rsidRDefault="008A5FA5" w:rsidP="002B5E45">
      <w:pPr>
        <w:spacing w:after="0" w:line="240" w:lineRule="auto"/>
        <w:ind w:right="284"/>
        <w:rPr>
          <w:rFonts w:ascii="Trebuchet MS" w:eastAsia="Times New Roman" w:hAnsi="Trebuchet MS"/>
          <w:b/>
          <w:bCs/>
          <w:sz w:val="24"/>
          <w:szCs w:val="24"/>
          <w:lang w:val="fr-FR" w:eastAsia="fr-FR"/>
        </w:rPr>
      </w:pPr>
    </w:p>
    <w:p w:rsidR="005419FA" w:rsidRPr="007C441D" w:rsidRDefault="005419FA" w:rsidP="002B5E45">
      <w:pPr>
        <w:pStyle w:val="Titre2"/>
        <w:ind w:right="284"/>
        <w:rPr>
          <w:rFonts w:ascii="Trebuchet MS" w:hAnsi="Trebuchet MS"/>
          <w:i w:val="0"/>
          <w:lang w:val="fr-FR" w:eastAsia="fr-FR"/>
        </w:rPr>
      </w:pPr>
      <w:bookmarkStart w:id="4" w:name="_Toc379362160"/>
      <w:r w:rsidRPr="007C441D">
        <w:rPr>
          <w:rFonts w:ascii="Trebuchet MS" w:hAnsi="Trebuchet MS"/>
          <w:i w:val="0"/>
          <w:lang w:val="fr-FR" w:eastAsia="fr-FR"/>
        </w:rPr>
        <w:t>SECTION 2 : DE LA DETENTION DES MONNAIES ETRANGERES</w:t>
      </w:r>
      <w:bookmarkEnd w:id="4"/>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bCs/>
          <w:sz w:val="24"/>
          <w:szCs w:val="24"/>
          <w:lang w:val="fr-FR" w:eastAsia="fr-FR"/>
        </w:rPr>
      </w:pPr>
      <w:r w:rsidRPr="002F6BD9">
        <w:rPr>
          <w:rFonts w:ascii="Trebuchet MS" w:eastAsia="Times New Roman" w:hAnsi="Trebuchet MS"/>
          <w:b/>
          <w:bCs/>
          <w:sz w:val="24"/>
          <w:szCs w:val="24"/>
          <w:lang w:val="fr-FR" w:eastAsia="fr-FR"/>
        </w:rPr>
        <w:t>Article 2</w:t>
      </w:r>
      <w:r w:rsidRPr="002F6BD9">
        <w:rPr>
          <w:rFonts w:ascii="Trebuchet MS" w:eastAsia="Times New Roman" w:hAnsi="Trebuchet MS"/>
          <w:b/>
          <w:bCs/>
          <w:sz w:val="24"/>
          <w:szCs w:val="24"/>
          <w:lang w:val="fr-FR" w:eastAsia="fr-FR"/>
        </w:rPr>
        <w:tab/>
        <w:t>:</w:t>
      </w:r>
    </w:p>
    <w:p w:rsidR="005419FA" w:rsidRPr="002F6BD9" w:rsidRDefault="005419FA" w:rsidP="002B5E45">
      <w:pPr>
        <w:spacing w:after="0" w:line="240" w:lineRule="auto"/>
        <w:ind w:right="284"/>
        <w:jc w:val="both"/>
        <w:rPr>
          <w:rFonts w:ascii="Trebuchet MS" w:eastAsia="Times New Roman" w:hAnsi="Trebuchet MS"/>
          <w:b/>
          <w:bC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La détention des monnaies étrangères en République Démocratique du Congo est libre.</w:t>
      </w:r>
    </w:p>
    <w:p w:rsidR="005419FA" w:rsidRPr="002F6BD9" w:rsidRDefault="005419FA" w:rsidP="002B5E45">
      <w:pPr>
        <w:spacing w:after="0" w:line="240" w:lineRule="auto"/>
        <w:ind w:right="284"/>
        <w:jc w:val="both"/>
        <w:rPr>
          <w:rFonts w:ascii="Trebuchet MS" w:eastAsia="Times New Roman" w:hAnsi="Trebuchet M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Article 3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La détention par les voyageurs résidents et non-résidents des moyens de paiement en monnaies étrangères, à l’entrée du territoire national, est libre.</w:t>
      </w:r>
    </w:p>
    <w:p w:rsidR="005419FA" w:rsidRPr="002F6BD9" w:rsidRDefault="005419FA" w:rsidP="002B5E45">
      <w:pPr>
        <w:spacing w:after="0" w:line="240" w:lineRule="auto"/>
        <w:ind w:right="284" w:firstLine="567"/>
        <w:jc w:val="both"/>
        <w:rPr>
          <w:rFonts w:ascii="Trebuchet MS" w:eastAsia="Times New Roman" w:hAnsi="Trebuchet M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2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Nonobstant les dispositions de l’article 6 de la Loi portant lutte contre le blanchiment des capitaux et financement du terrorisme, le montant en  monnaies étrangères à détenir en espèces à l’entrée et à la sortie du territoire national ne peut être égal ou supérieur à dollars américains dix mille (USD 10.000) ou son équivalent en d’autres monnaies étrangères.</w:t>
      </w:r>
    </w:p>
    <w:p w:rsidR="005419FA" w:rsidRPr="002F6BD9" w:rsidRDefault="005419FA" w:rsidP="002B5E45">
      <w:pPr>
        <w:spacing w:after="0" w:line="240" w:lineRule="auto"/>
        <w:ind w:right="284"/>
        <w:jc w:val="both"/>
        <w:rPr>
          <w:rFonts w:ascii="Trebuchet MS" w:eastAsia="Times New Roman" w:hAnsi="Trebuchet MS"/>
          <w:color w:val="0070C0"/>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lastRenderedPageBreak/>
        <w:t>Les sommes excédant ce plafond à l’entrée comme à la sortie du territoire national doivent faire l’objet d’un transfert bancaire.</w:t>
      </w:r>
    </w:p>
    <w:p w:rsidR="00E07071" w:rsidRDefault="00E07071" w:rsidP="00E07071">
      <w:pPr>
        <w:pStyle w:val="Titre2"/>
        <w:spacing w:before="0" w:after="0" w:line="240" w:lineRule="auto"/>
        <w:ind w:left="1701" w:right="284" w:hanging="1701"/>
        <w:rPr>
          <w:rFonts w:ascii="Trebuchet MS" w:hAnsi="Trebuchet MS"/>
          <w:i w:val="0"/>
          <w:lang w:val="fr-FR" w:eastAsia="fr-FR"/>
        </w:rPr>
      </w:pPr>
      <w:bookmarkStart w:id="5" w:name="_Toc379362161"/>
    </w:p>
    <w:p w:rsidR="000374F0" w:rsidRPr="000374F0" w:rsidRDefault="000374F0" w:rsidP="000374F0">
      <w:pPr>
        <w:spacing w:after="0" w:line="240" w:lineRule="auto"/>
        <w:rPr>
          <w:lang w:val="fr-FR" w:eastAsia="fr-FR"/>
        </w:rPr>
      </w:pPr>
    </w:p>
    <w:p w:rsidR="005419FA" w:rsidRPr="00EB58A4" w:rsidRDefault="005419FA" w:rsidP="00E07071">
      <w:pPr>
        <w:pStyle w:val="Titre2"/>
        <w:spacing w:before="0" w:after="0" w:line="240" w:lineRule="auto"/>
        <w:ind w:left="1701" w:right="284" w:hanging="1701"/>
        <w:rPr>
          <w:rFonts w:ascii="Trebuchet MS" w:hAnsi="Trebuchet MS"/>
          <w:i w:val="0"/>
          <w:lang w:val="fr-FR" w:eastAsia="fr-FR"/>
        </w:rPr>
      </w:pPr>
      <w:r w:rsidRPr="00EB58A4">
        <w:rPr>
          <w:rFonts w:ascii="Trebuchet MS" w:hAnsi="Trebuchet MS"/>
          <w:i w:val="0"/>
          <w:lang w:val="fr-FR" w:eastAsia="fr-FR"/>
        </w:rPr>
        <w:t xml:space="preserve">SECTION 3 : DES TRANSACTIONS ET DES PRESTATIONS   DE SERVICES EN </w:t>
      </w:r>
      <w:r w:rsidR="002E3439" w:rsidRPr="00EB58A4">
        <w:rPr>
          <w:rFonts w:ascii="Trebuchet MS" w:hAnsi="Trebuchet MS"/>
          <w:i w:val="0"/>
          <w:lang w:val="fr-FR" w:eastAsia="fr-FR"/>
        </w:rPr>
        <w:t xml:space="preserve"> </w:t>
      </w:r>
      <w:r w:rsidRPr="00EB58A4">
        <w:rPr>
          <w:rFonts w:ascii="Trebuchet MS" w:hAnsi="Trebuchet MS"/>
          <w:i w:val="0"/>
          <w:lang w:val="fr-FR" w:eastAsia="fr-FR"/>
        </w:rPr>
        <w:t>MONNAIES ETRANGERES</w:t>
      </w:r>
      <w:bookmarkEnd w:id="5"/>
    </w:p>
    <w:p w:rsidR="005419FA" w:rsidRPr="002F6BD9" w:rsidRDefault="005419FA" w:rsidP="002B5E45">
      <w:pPr>
        <w:shd w:val="clear" w:color="auto" w:fill="FFFFFF"/>
        <w:spacing w:after="0" w:line="240" w:lineRule="auto"/>
        <w:ind w:right="284"/>
        <w:jc w:val="both"/>
        <w:rPr>
          <w:rFonts w:ascii="Trebuchet MS" w:eastAsia="Times New Roman" w:hAnsi="Trebuchet MS"/>
          <w:b/>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bCs/>
          <w:sz w:val="24"/>
          <w:szCs w:val="24"/>
          <w:lang w:val="fr-FR" w:eastAsia="fr-FR"/>
        </w:rPr>
      </w:pPr>
      <w:r w:rsidRPr="002F6BD9">
        <w:rPr>
          <w:rFonts w:ascii="Trebuchet MS" w:eastAsia="Times New Roman" w:hAnsi="Trebuchet MS"/>
          <w:b/>
          <w:bCs/>
          <w:sz w:val="24"/>
          <w:szCs w:val="24"/>
          <w:lang w:val="fr-FR" w:eastAsia="fr-FR"/>
        </w:rPr>
        <w:t>Article 4 :</w:t>
      </w:r>
    </w:p>
    <w:p w:rsidR="005419FA" w:rsidRPr="002F6BD9" w:rsidRDefault="005419FA" w:rsidP="002B5E45">
      <w:pPr>
        <w:spacing w:after="0" w:line="240" w:lineRule="auto"/>
        <w:ind w:right="284"/>
        <w:jc w:val="both"/>
        <w:rPr>
          <w:rFonts w:ascii="Trebuchet MS" w:eastAsia="Times New Roman" w:hAnsi="Trebuchet MS"/>
          <w:b/>
          <w:bC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transactions sur le territoire national s’expriment et se dénouent en monnaie nationale. Sauf dispositions contraire</w:t>
      </w:r>
      <w:r w:rsidR="00D64B9C" w:rsidRPr="002F6BD9">
        <w:rPr>
          <w:rFonts w:ascii="Trebuchet MS" w:eastAsia="Times New Roman" w:hAnsi="Trebuchet MS"/>
          <w:sz w:val="24"/>
          <w:szCs w:val="24"/>
          <w:lang w:val="fr-FR" w:eastAsia="fr-FR"/>
        </w:rPr>
        <w:t>s</w:t>
      </w:r>
      <w:r w:rsidRPr="002F6BD9">
        <w:rPr>
          <w:rFonts w:ascii="Trebuchet MS" w:eastAsia="Times New Roman" w:hAnsi="Trebuchet MS"/>
          <w:sz w:val="24"/>
          <w:szCs w:val="24"/>
          <w:lang w:val="fr-FR" w:eastAsia="fr-FR"/>
        </w:rPr>
        <w:t xml:space="preserve"> de la présente </w:t>
      </w:r>
      <w:r w:rsidR="00D64B9C" w:rsidRPr="002F6BD9">
        <w:rPr>
          <w:rFonts w:ascii="Trebuchet MS" w:eastAsia="Times New Roman" w:hAnsi="Trebuchet MS"/>
          <w:sz w:val="24"/>
          <w:szCs w:val="24"/>
          <w:lang w:val="fr-FR" w:eastAsia="fr-FR"/>
        </w:rPr>
        <w:t>Réglementation</w:t>
      </w:r>
      <w:r w:rsidRPr="002F6BD9">
        <w:rPr>
          <w:rFonts w:ascii="Trebuchet MS" w:eastAsia="Times New Roman" w:hAnsi="Trebuchet MS"/>
          <w:sz w:val="24"/>
          <w:szCs w:val="24"/>
          <w:lang w:val="fr-FR" w:eastAsia="fr-FR"/>
        </w:rPr>
        <w:t>, elles peuvent également être libellées et se dénouer en monnaies étrangères suivant l’accord des parties.</w:t>
      </w:r>
    </w:p>
    <w:p w:rsidR="001D70F4" w:rsidRPr="002F6BD9" w:rsidRDefault="001D70F4" w:rsidP="002B5E45">
      <w:pPr>
        <w:spacing w:after="0" w:line="240" w:lineRule="auto"/>
        <w:ind w:right="284" w:firstLine="720"/>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2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prix des biens et services sur le territoire national sont affichés en monnaie nationale.</w:t>
      </w:r>
    </w:p>
    <w:p w:rsidR="0050001B" w:rsidRPr="002F6BD9" w:rsidRDefault="0050001B"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3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171EE9">
      <w:pPr>
        <w:shd w:val="clear" w:color="auto" w:fill="FFFFFF"/>
        <w:tabs>
          <w:tab w:val="left" w:pos="567"/>
          <w:tab w:val="left" w:pos="709"/>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        </w:t>
      </w:r>
      <w:r w:rsidR="00171EE9">
        <w:rPr>
          <w:rFonts w:ascii="Trebuchet MS" w:eastAsia="Times New Roman" w:hAnsi="Trebuchet MS"/>
          <w:sz w:val="24"/>
          <w:szCs w:val="24"/>
          <w:lang w:val="fr-FR" w:eastAsia="fr-FR"/>
        </w:rPr>
        <w:t xml:space="preserve"> </w:t>
      </w:r>
      <w:r w:rsidRPr="002F6BD9">
        <w:rPr>
          <w:rFonts w:ascii="Trebuchet MS" w:eastAsia="Times New Roman" w:hAnsi="Trebuchet MS"/>
          <w:sz w:val="24"/>
          <w:szCs w:val="24"/>
          <w:lang w:val="fr-FR" w:eastAsia="fr-FR"/>
        </w:rPr>
        <w:t>Les transactions libellées en monnaies étrangères ne peuvent être exécutées que dans une des monnaies ou unités de compte cotées par la Banque Centrale.</w:t>
      </w:r>
    </w:p>
    <w:p w:rsidR="005419FA" w:rsidRPr="002F6BD9" w:rsidRDefault="005419FA" w:rsidP="002B5E45">
      <w:pPr>
        <w:shd w:val="clear" w:color="auto" w:fill="FFFFFF"/>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hd w:val="clear" w:color="auto" w:fill="FFFFFF"/>
        <w:spacing w:after="0" w:line="240" w:lineRule="auto"/>
        <w:ind w:right="284" w:firstLine="708"/>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La Banque Centrale publie quotidiennement les cours de change des monnaies et unités de compte  cotées par elle.</w:t>
      </w:r>
    </w:p>
    <w:p w:rsidR="005419FA" w:rsidRPr="002F6BD9" w:rsidRDefault="005419FA" w:rsidP="002B5E45">
      <w:pPr>
        <w:shd w:val="clear" w:color="auto" w:fill="FFFFFF"/>
        <w:spacing w:after="0" w:line="240" w:lineRule="auto"/>
        <w:ind w:right="284"/>
        <w:jc w:val="both"/>
        <w:rPr>
          <w:rFonts w:ascii="Trebuchet MS" w:eastAsia="Times New Roman" w:hAnsi="Trebuchet MS"/>
          <w:b/>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 xml:space="preserve">Article </w:t>
      </w:r>
      <w:r w:rsidR="002E3439" w:rsidRPr="002F6BD9">
        <w:rPr>
          <w:rFonts w:ascii="Trebuchet MS" w:eastAsia="Times New Roman" w:hAnsi="Trebuchet MS"/>
          <w:b/>
          <w:sz w:val="24"/>
          <w:szCs w:val="24"/>
          <w:lang w:val="fr-FR" w:eastAsia="fr-FR"/>
        </w:rPr>
        <w:t>5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Tout paiement en monnaies étrangères sur le territoire national, équivalent ou supérieur à </w:t>
      </w:r>
      <w:r w:rsidR="002E3439" w:rsidRPr="002F6BD9">
        <w:rPr>
          <w:rFonts w:ascii="Trebuchet MS" w:eastAsia="Times New Roman" w:hAnsi="Trebuchet MS"/>
          <w:sz w:val="24"/>
          <w:szCs w:val="24"/>
          <w:lang w:val="fr-FR" w:eastAsia="fr-FR"/>
        </w:rPr>
        <w:t>USD 10.000,-</w:t>
      </w:r>
      <w:r w:rsidRPr="002F6BD9">
        <w:rPr>
          <w:rFonts w:ascii="Trebuchet MS" w:eastAsia="Times New Roman" w:hAnsi="Trebuchet MS"/>
          <w:sz w:val="24"/>
          <w:szCs w:val="24"/>
          <w:lang w:val="fr-FR" w:eastAsia="fr-FR"/>
        </w:rPr>
        <w:t xml:space="preserve"> (</w:t>
      </w:r>
      <w:r w:rsidR="002E3439" w:rsidRPr="002F6BD9">
        <w:rPr>
          <w:rFonts w:ascii="Trebuchet MS" w:eastAsia="Times New Roman" w:hAnsi="Trebuchet MS"/>
          <w:sz w:val="24"/>
          <w:szCs w:val="24"/>
          <w:lang w:val="fr-FR" w:eastAsia="fr-FR"/>
        </w:rPr>
        <w:t>dollars américains dix mille</w:t>
      </w:r>
      <w:r w:rsidRPr="002F6BD9">
        <w:rPr>
          <w:rFonts w:ascii="Trebuchet MS" w:eastAsia="Times New Roman" w:hAnsi="Trebuchet MS"/>
          <w:sz w:val="24"/>
          <w:szCs w:val="24"/>
          <w:lang w:val="fr-FR" w:eastAsia="fr-FR"/>
        </w:rPr>
        <w:t>)  doit être effectué par voie bancaire, excepté dans une localité dépourvue de banque.</w:t>
      </w:r>
    </w:p>
    <w:p w:rsidR="005419FA" w:rsidRPr="002F6BD9" w:rsidRDefault="005419FA" w:rsidP="002B5E45">
      <w:pPr>
        <w:spacing w:after="0" w:line="240" w:lineRule="auto"/>
        <w:ind w:right="284"/>
        <w:jc w:val="center"/>
        <w:rPr>
          <w:rFonts w:ascii="Trebuchet MS" w:eastAsia="Times New Roman" w:hAnsi="Trebuchet MS"/>
          <w:sz w:val="24"/>
          <w:szCs w:val="24"/>
          <w:lang w:val="fr-FR" w:eastAsia="fr-FR"/>
        </w:rPr>
      </w:pPr>
    </w:p>
    <w:p w:rsidR="005419FA"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Sous réserve de cette exception, les autorités compétentes habilitées à certifier ou à authentifier des actes se rapportant à ces transactions sont tenues d’exiger la preuve de leur dénouement en banque, préalablement à leur délivrance.</w:t>
      </w:r>
    </w:p>
    <w:p w:rsidR="001F570E" w:rsidRPr="002F6BD9" w:rsidRDefault="001F570E" w:rsidP="002B5E45">
      <w:pPr>
        <w:spacing w:after="0" w:line="240" w:lineRule="auto"/>
        <w:ind w:right="284" w:firstLine="720"/>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Article 6 :</w:t>
      </w:r>
      <w:r w:rsidRPr="002F6BD9">
        <w:rPr>
          <w:rFonts w:ascii="Trebuchet MS" w:eastAsia="Times New Roman" w:hAnsi="Trebuchet MS"/>
          <w:b/>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D63D77"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prestations de service sur le territoire national sont évaluées et rémunérées en monnaie nationale. Sauf dispositions contraire</w:t>
      </w:r>
      <w:r w:rsidR="00D63D77" w:rsidRPr="002F6BD9">
        <w:rPr>
          <w:rFonts w:ascii="Trebuchet MS" w:eastAsia="Times New Roman" w:hAnsi="Trebuchet MS"/>
          <w:sz w:val="24"/>
          <w:szCs w:val="24"/>
          <w:lang w:val="fr-FR" w:eastAsia="fr-FR"/>
        </w:rPr>
        <w:t>s</w:t>
      </w:r>
      <w:r w:rsidRPr="002F6BD9">
        <w:rPr>
          <w:rFonts w:ascii="Trebuchet MS" w:eastAsia="Times New Roman" w:hAnsi="Trebuchet MS"/>
          <w:sz w:val="24"/>
          <w:szCs w:val="24"/>
          <w:lang w:val="fr-FR" w:eastAsia="fr-FR"/>
        </w:rPr>
        <w:t xml:space="preserve"> de la présente Réglementation, elles peuvent également être évaluées et rémunérées en monnaies étrangères suivant l’accord des parties.</w:t>
      </w:r>
    </w:p>
    <w:p w:rsidR="001F570E" w:rsidRDefault="001F570E" w:rsidP="002B5E45">
      <w:pPr>
        <w:spacing w:after="0" w:line="240" w:lineRule="auto"/>
        <w:ind w:right="284" w:firstLine="720"/>
        <w:jc w:val="both"/>
        <w:rPr>
          <w:rFonts w:ascii="Trebuchet MS" w:eastAsia="Times New Roman" w:hAnsi="Trebuchet MS"/>
          <w:sz w:val="24"/>
          <w:szCs w:val="24"/>
          <w:lang w:val="fr-FR" w:eastAsia="fr-FR"/>
        </w:rPr>
      </w:pPr>
    </w:p>
    <w:p w:rsidR="00D63D77" w:rsidRPr="002F6BD9" w:rsidRDefault="00D63D77"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lastRenderedPageBreak/>
        <w:t>Alinéa 2 :</w:t>
      </w:r>
    </w:p>
    <w:p w:rsidR="00D63D77" w:rsidRPr="002F6BD9" w:rsidRDefault="00D63D77"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D63D77" w:rsidP="0019259F">
      <w:pPr>
        <w:spacing w:after="0" w:line="240" w:lineRule="auto"/>
        <w:ind w:right="284" w:firstLine="709"/>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S</w:t>
      </w:r>
      <w:r w:rsidR="005419FA" w:rsidRPr="002F6BD9">
        <w:rPr>
          <w:rFonts w:ascii="Trebuchet MS" w:eastAsia="Times New Roman" w:hAnsi="Trebuchet MS"/>
          <w:sz w:val="24"/>
          <w:szCs w:val="24"/>
          <w:lang w:val="fr-FR" w:eastAsia="fr-FR"/>
        </w:rPr>
        <w:t>ont fixé</w:t>
      </w:r>
      <w:r w:rsidR="00377057" w:rsidRPr="002F6BD9">
        <w:rPr>
          <w:rFonts w:ascii="Trebuchet MS" w:eastAsia="Times New Roman" w:hAnsi="Trebuchet MS"/>
          <w:sz w:val="24"/>
          <w:szCs w:val="24"/>
          <w:lang w:val="fr-FR" w:eastAsia="fr-FR"/>
        </w:rPr>
        <w:t>e</w:t>
      </w:r>
      <w:r w:rsidR="005419FA" w:rsidRPr="002F6BD9">
        <w:rPr>
          <w:rFonts w:ascii="Trebuchet MS" w:eastAsia="Times New Roman" w:hAnsi="Trebuchet MS"/>
          <w:sz w:val="24"/>
          <w:szCs w:val="24"/>
          <w:lang w:val="fr-FR" w:eastAsia="fr-FR"/>
        </w:rPr>
        <w:t>s et payé</w:t>
      </w:r>
      <w:r w:rsidR="00377057" w:rsidRPr="002F6BD9">
        <w:rPr>
          <w:rFonts w:ascii="Trebuchet MS" w:eastAsia="Times New Roman" w:hAnsi="Trebuchet MS"/>
          <w:sz w:val="24"/>
          <w:szCs w:val="24"/>
          <w:lang w:val="fr-FR" w:eastAsia="fr-FR"/>
        </w:rPr>
        <w:t>e</w:t>
      </w:r>
      <w:r w:rsidR="005419FA" w:rsidRPr="002F6BD9">
        <w:rPr>
          <w:rFonts w:ascii="Trebuchet MS" w:eastAsia="Times New Roman" w:hAnsi="Trebuchet MS"/>
          <w:sz w:val="24"/>
          <w:szCs w:val="24"/>
          <w:lang w:val="fr-FR" w:eastAsia="fr-FR"/>
        </w:rPr>
        <w:t xml:space="preserve">s </w:t>
      </w:r>
      <w:r w:rsidR="00377057" w:rsidRPr="002F6BD9">
        <w:rPr>
          <w:rFonts w:ascii="Trebuchet MS" w:eastAsia="Times New Roman" w:hAnsi="Trebuchet MS"/>
          <w:sz w:val="24"/>
          <w:szCs w:val="24"/>
          <w:lang w:val="fr-FR" w:eastAsia="fr-FR"/>
        </w:rPr>
        <w:t xml:space="preserve">exclusivement </w:t>
      </w:r>
      <w:r w:rsidR="005419FA" w:rsidRPr="002F6BD9">
        <w:rPr>
          <w:rFonts w:ascii="Trebuchet MS" w:eastAsia="Times New Roman" w:hAnsi="Trebuchet MS"/>
          <w:sz w:val="24"/>
          <w:szCs w:val="24"/>
          <w:lang w:val="fr-FR" w:eastAsia="fr-FR"/>
        </w:rPr>
        <w:t xml:space="preserve">en monnaie nationale </w:t>
      </w:r>
      <w:r w:rsidR="00377057" w:rsidRPr="002F6BD9">
        <w:rPr>
          <w:rFonts w:ascii="Trebuchet MS" w:eastAsia="Times New Roman" w:hAnsi="Trebuchet MS"/>
          <w:sz w:val="24"/>
          <w:szCs w:val="24"/>
          <w:lang w:val="fr-FR" w:eastAsia="fr-FR"/>
        </w:rPr>
        <w:t xml:space="preserve">les prestations </w:t>
      </w:r>
      <w:r w:rsidR="005419FA" w:rsidRPr="002F6BD9">
        <w:rPr>
          <w:rFonts w:ascii="Trebuchet MS" w:eastAsia="Times New Roman" w:hAnsi="Trebuchet MS"/>
          <w:sz w:val="24"/>
          <w:szCs w:val="24"/>
          <w:lang w:val="fr-FR" w:eastAsia="fr-FR"/>
        </w:rPr>
        <w:t xml:space="preserve"> se </w:t>
      </w:r>
      <w:r w:rsidR="00377057" w:rsidRPr="002F6BD9">
        <w:rPr>
          <w:rFonts w:ascii="Trebuchet MS" w:eastAsia="Times New Roman" w:hAnsi="Trebuchet MS"/>
          <w:sz w:val="24"/>
          <w:szCs w:val="24"/>
          <w:lang w:val="fr-FR" w:eastAsia="fr-FR"/>
        </w:rPr>
        <w:t xml:space="preserve">rapportant </w:t>
      </w:r>
      <w:r w:rsidR="005419FA" w:rsidRPr="002F6BD9">
        <w:rPr>
          <w:rFonts w:ascii="Trebuchet MS" w:eastAsia="Times New Roman" w:hAnsi="Trebuchet MS"/>
          <w:sz w:val="24"/>
          <w:szCs w:val="24"/>
          <w:lang w:val="fr-FR" w:eastAsia="fr-FR"/>
        </w:rPr>
        <w:t xml:space="preserve">aux opérations conclues entre résidents : </w:t>
      </w:r>
    </w:p>
    <w:p w:rsidR="005419FA" w:rsidRPr="002F6BD9" w:rsidRDefault="005419FA" w:rsidP="002B5E45">
      <w:pPr>
        <w:pStyle w:val="Paragraphedeliste"/>
        <w:numPr>
          <w:ilvl w:val="0"/>
          <w:numId w:val="1"/>
        </w:numPr>
        <w:spacing w:after="0" w:line="240" w:lineRule="auto"/>
        <w:ind w:right="284"/>
        <w:jc w:val="both"/>
        <w:rPr>
          <w:rFonts w:ascii="Trebuchet MS" w:eastAsia="Times New Roman" w:hAnsi="Trebuchet MS"/>
          <w:sz w:val="24"/>
          <w:szCs w:val="24"/>
          <w:lang w:eastAsia="fr-FR"/>
        </w:rPr>
      </w:pPr>
      <w:r w:rsidRPr="002F6BD9">
        <w:rPr>
          <w:rFonts w:ascii="Trebuchet MS" w:eastAsia="Times New Roman" w:hAnsi="Trebuchet MS"/>
          <w:sz w:val="24"/>
          <w:szCs w:val="24"/>
          <w:lang w:eastAsia="fr-FR"/>
        </w:rPr>
        <w:t>les loyers des baux d’immeubles à usage d’habitation ;</w:t>
      </w:r>
    </w:p>
    <w:p w:rsidR="005419FA" w:rsidRPr="002F6BD9" w:rsidRDefault="005419FA" w:rsidP="002B5E45">
      <w:pPr>
        <w:pStyle w:val="Paragraphedeliste"/>
        <w:numPr>
          <w:ilvl w:val="0"/>
          <w:numId w:val="1"/>
        </w:numPr>
        <w:spacing w:after="0" w:line="240" w:lineRule="auto"/>
        <w:ind w:right="284"/>
        <w:jc w:val="both"/>
        <w:rPr>
          <w:rFonts w:ascii="Trebuchet MS" w:eastAsia="Times New Roman" w:hAnsi="Trebuchet MS"/>
          <w:sz w:val="24"/>
          <w:szCs w:val="24"/>
          <w:lang w:eastAsia="fr-FR"/>
        </w:rPr>
      </w:pPr>
      <w:r w:rsidRPr="002F6BD9">
        <w:rPr>
          <w:rFonts w:ascii="Trebuchet MS" w:eastAsia="Times New Roman" w:hAnsi="Trebuchet MS"/>
          <w:sz w:val="24"/>
          <w:szCs w:val="24"/>
          <w:lang w:eastAsia="fr-FR"/>
        </w:rPr>
        <w:t xml:space="preserve">les crédits à court terme octroyés aux ménages par les établissements de crédit ; </w:t>
      </w:r>
    </w:p>
    <w:p w:rsidR="005419FA" w:rsidRPr="002F6BD9" w:rsidRDefault="005419FA" w:rsidP="002B5E45">
      <w:pPr>
        <w:pStyle w:val="Paragraphedeliste"/>
        <w:numPr>
          <w:ilvl w:val="0"/>
          <w:numId w:val="1"/>
        </w:numPr>
        <w:spacing w:after="0" w:line="240" w:lineRule="auto"/>
        <w:ind w:right="284"/>
        <w:jc w:val="both"/>
        <w:rPr>
          <w:rFonts w:ascii="Trebuchet MS" w:eastAsia="Times New Roman" w:hAnsi="Trebuchet MS"/>
          <w:sz w:val="24"/>
          <w:szCs w:val="24"/>
          <w:lang w:eastAsia="fr-FR"/>
        </w:rPr>
      </w:pPr>
      <w:r w:rsidRPr="002F6BD9">
        <w:rPr>
          <w:rFonts w:ascii="Trebuchet MS" w:eastAsia="Times New Roman" w:hAnsi="Trebuchet MS"/>
          <w:sz w:val="24"/>
          <w:szCs w:val="24"/>
          <w:lang w:eastAsia="fr-FR"/>
        </w:rPr>
        <w:t xml:space="preserve">les frais scolaires et académiques ; </w:t>
      </w:r>
    </w:p>
    <w:p w:rsidR="005419FA" w:rsidRPr="002F6BD9" w:rsidRDefault="005419FA" w:rsidP="002B5E45">
      <w:pPr>
        <w:pStyle w:val="Paragraphedeliste"/>
        <w:numPr>
          <w:ilvl w:val="0"/>
          <w:numId w:val="1"/>
        </w:numPr>
        <w:spacing w:after="0" w:line="240" w:lineRule="auto"/>
        <w:ind w:right="284"/>
        <w:jc w:val="both"/>
        <w:rPr>
          <w:rFonts w:ascii="Trebuchet MS" w:eastAsia="Times New Roman" w:hAnsi="Trebuchet MS"/>
          <w:sz w:val="24"/>
          <w:szCs w:val="24"/>
          <w:lang w:eastAsia="fr-FR"/>
        </w:rPr>
      </w:pPr>
      <w:r w:rsidRPr="002F6BD9">
        <w:rPr>
          <w:rFonts w:ascii="Trebuchet MS" w:eastAsia="Times New Roman" w:hAnsi="Trebuchet MS"/>
          <w:sz w:val="24"/>
          <w:szCs w:val="24"/>
          <w:lang w:eastAsia="fr-FR"/>
        </w:rPr>
        <w:t>les frais ayant trait aux soins de santé, à la consommation d’eau et d’électricité à usage domestique.</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Alinéa </w:t>
      </w:r>
      <w:r w:rsidR="00D63D77" w:rsidRPr="002F6BD9">
        <w:rPr>
          <w:rFonts w:ascii="Trebuchet MS" w:eastAsia="Times New Roman" w:hAnsi="Trebuchet MS"/>
          <w:sz w:val="24"/>
          <w:szCs w:val="24"/>
          <w:lang w:val="fr-FR" w:eastAsia="fr-FR"/>
        </w:rPr>
        <w:t>3 </w:t>
      </w:r>
      <w:r w:rsidRPr="002F6BD9">
        <w:rPr>
          <w:rFonts w:ascii="Trebuchet MS" w:eastAsia="Times New Roman" w:hAnsi="Trebuchet MS"/>
          <w:sz w:val="24"/>
          <w:szCs w:val="24"/>
          <w:lang w:val="fr-FR" w:eastAsia="fr-FR"/>
        </w:rPr>
        <w:t>:</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Les impôts, taxes, redevances, droits et autres paiements de quelque nature que ce soit dus à l’Etat, aux Provinces ou aux Entités Territoriales Décentralisées ainsi que les prix des imprimés et autres documents délivrés sur le territoire national par l’Administration et les entreprises de prestation des services du portefeuille de l’Etat sont fixés et payés en monnaie nationale.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Alinéa </w:t>
      </w:r>
      <w:r w:rsidR="00D63D77" w:rsidRPr="002F6BD9">
        <w:rPr>
          <w:rFonts w:ascii="Trebuchet MS" w:eastAsia="Times New Roman" w:hAnsi="Trebuchet MS"/>
          <w:sz w:val="24"/>
          <w:szCs w:val="24"/>
          <w:lang w:val="fr-FR" w:eastAsia="fr-FR"/>
        </w:rPr>
        <w:t>4 </w:t>
      </w:r>
      <w:r w:rsidRPr="002F6BD9">
        <w:rPr>
          <w:rFonts w:ascii="Trebuchet MS" w:eastAsia="Times New Roman" w:hAnsi="Trebuchet MS"/>
          <w:sz w:val="24"/>
          <w:szCs w:val="24"/>
          <w:lang w:val="fr-FR" w:eastAsia="fr-FR"/>
        </w:rPr>
        <w:t>:</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Default="005419FA" w:rsidP="00380DAC">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Les impôts, taxes, redevances, droits et autres paiements de quelque nature que ce soit dus à l’Etat, aux Provinces ou aux Entités Territoriales Décentralisées par les entreprises de production pétrolières et titulaires des droits miniers </w:t>
      </w:r>
      <w:r w:rsidR="005335C6" w:rsidRPr="002F6BD9">
        <w:rPr>
          <w:rFonts w:ascii="Trebuchet MS" w:eastAsia="Times New Roman" w:hAnsi="Trebuchet MS"/>
          <w:sz w:val="24"/>
          <w:szCs w:val="24"/>
          <w:lang w:val="fr-FR" w:eastAsia="fr-FR"/>
        </w:rPr>
        <w:t>sont fixés et payés en monnaie nationale</w:t>
      </w:r>
      <w:r w:rsidRPr="002F6BD9">
        <w:rPr>
          <w:rFonts w:ascii="Trebuchet MS" w:eastAsia="Times New Roman" w:hAnsi="Trebuchet MS"/>
          <w:sz w:val="24"/>
          <w:szCs w:val="24"/>
          <w:lang w:val="fr-FR" w:eastAsia="fr-FR"/>
        </w:rPr>
        <w:t>.</w:t>
      </w:r>
    </w:p>
    <w:p w:rsidR="00380DAC" w:rsidRDefault="00380DAC" w:rsidP="00380DAC">
      <w:pPr>
        <w:spacing w:after="0" w:line="240" w:lineRule="auto"/>
        <w:ind w:right="284" w:firstLine="720"/>
        <w:jc w:val="both"/>
        <w:rPr>
          <w:rFonts w:ascii="Trebuchet MS" w:eastAsia="Times New Roman" w:hAnsi="Trebuchet MS"/>
          <w:sz w:val="24"/>
          <w:szCs w:val="24"/>
          <w:lang w:val="fr-FR" w:eastAsia="fr-FR"/>
        </w:rPr>
      </w:pPr>
    </w:p>
    <w:p w:rsidR="004A0C39" w:rsidRPr="002F6BD9" w:rsidRDefault="004A0C39" w:rsidP="00380DAC">
      <w:pPr>
        <w:spacing w:after="0" w:line="240" w:lineRule="auto"/>
        <w:ind w:right="284" w:firstLine="720"/>
        <w:jc w:val="both"/>
        <w:rPr>
          <w:rFonts w:ascii="Trebuchet MS" w:eastAsia="Times New Roman" w:hAnsi="Trebuchet MS"/>
          <w:sz w:val="24"/>
          <w:szCs w:val="24"/>
          <w:lang w:val="fr-FR" w:eastAsia="fr-FR"/>
        </w:rPr>
      </w:pPr>
    </w:p>
    <w:p w:rsidR="005419FA" w:rsidRPr="00EB2492" w:rsidRDefault="005419FA" w:rsidP="00380DAC">
      <w:pPr>
        <w:pStyle w:val="Titre2"/>
        <w:spacing w:before="0" w:after="0" w:line="240" w:lineRule="auto"/>
        <w:ind w:right="284"/>
        <w:rPr>
          <w:rFonts w:ascii="Trebuchet MS" w:hAnsi="Trebuchet MS"/>
          <w:i w:val="0"/>
          <w:lang w:val="fr-FR" w:eastAsia="fr-FR"/>
        </w:rPr>
      </w:pPr>
      <w:bookmarkStart w:id="6" w:name="_Toc379362162"/>
      <w:r w:rsidRPr="00EB2492">
        <w:rPr>
          <w:rFonts w:ascii="Trebuchet MS" w:hAnsi="Trebuchet MS"/>
          <w:i w:val="0"/>
          <w:lang w:val="fr-FR" w:eastAsia="fr-FR"/>
        </w:rPr>
        <w:t>SECTION 4 : DES DONS ET LIBÉRALITÉS EN MONNAIES ÉTRANGÈRES</w:t>
      </w:r>
      <w:bookmarkEnd w:id="6"/>
      <w:r w:rsidRPr="00EB2492">
        <w:rPr>
          <w:rFonts w:ascii="Trebuchet MS" w:hAnsi="Trebuchet MS"/>
          <w:i w:val="0"/>
          <w:lang w:val="fr-FR" w:eastAsia="fr-FR"/>
        </w:rPr>
        <w:t xml:space="preserve"> </w:t>
      </w:r>
    </w:p>
    <w:p w:rsidR="005419FA" w:rsidRPr="002F6BD9" w:rsidRDefault="005419FA" w:rsidP="002B5E45">
      <w:pPr>
        <w:spacing w:after="0" w:line="240" w:lineRule="auto"/>
        <w:ind w:right="284"/>
        <w:rPr>
          <w:rFonts w:ascii="Trebuchet MS" w:eastAsia="Times New Roman" w:hAnsi="Trebuchet MS"/>
          <w:bC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bCs/>
          <w:sz w:val="24"/>
          <w:szCs w:val="24"/>
          <w:lang w:val="fr-FR" w:eastAsia="fr-FR"/>
        </w:rPr>
      </w:pPr>
      <w:r w:rsidRPr="002F6BD9">
        <w:rPr>
          <w:rFonts w:ascii="Trebuchet MS" w:eastAsia="Times New Roman" w:hAnsi="Trebuchet MS"/>
          <w:b/>
          <w:bCs/>
          <w:sz w:val="24"/>
          <w:szCs w:val="24"/>
          <w:lang w:val="fr-FR" w:eastAsia="fr-FR"/>
        </w:rPr>
        <w:t>Article 7 :</w:t>
      </w:r>
    </w:p>
    <w:p w:rsidR="005419FA" w:rsidRPr="002F6BD9" w:rsidRDefault="005419FA" w:rsidP="002B5E45">
      <w:pPr>
        <w:spacing w:after="0" w:line="240" w:lineRule="auto"/>
        <w:ind w:right="284"/>
        <w:jc w:val="both"/>
        <w:rPr>
          <w:rFonts w:ascii="Trebuchet MS" w:eastAsia="Times New Roman" w:hAnsi="Trebuchet MS"/>
          <w:b/>
          <w:bC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b/>
          <w:bC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Les dons et libéralités en espèces accordés par les autorités et administrations publiques sur le territoire national sont libellés et effectués en monnaie nationale quel qu’en soit le bénéficiaire.</w:t>
      </w:r>
    </w:p>
    <w:p w:rsidR="00825516" w:rsidRPr="002F6BD9" w:rsidRDefault="00825516" w:rsidP="002B5E45">
      <w:pPr>
        <w:spacing w:after="0" w:line="240" w:lineRule="auto"/>
        <w:ind w:right="284" w:firstLine="720"/>
        <w:jc w:val="both"/>
        <w:rPr>
          <w:rFonts w:ascii="Trebuchet MS" w:eastAsia="Times New Roman" w:hAnsi="Trebuchet MS"/>
          <w:bC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2 :</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Default="005419FA" w:rsidP="002B5E45">
      <w:pPr>
        <w:spacing w:after="0" w:line="240" w:lineRule="auto"/>
        <w:ind w:right="284" w:firstLine="720"/>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Les dons et libéralités en espèces accordés par les autorités et administrations publiques en faveur des résidents, non-résidents ou autres institutions se trouvant à l’étranger peuvent être effectués en monnaies étrangères.</w:t>
      </w:r>
    </w:p>
    <w:p w:rsidR="00380DAC" w:rsidRDefault="00380DAC" w:rsidP="002B5E45">
      <w:pPr>
        <w:spacing w:after="0" w:line="240" w:lineRule="auto"/>
        <w:ind w:right="284" w:firstLine="720"/>
        <w:jc w:val="both"/>
        <w:rPr>
          <w:rFonts w:ascii="Trebuchet MS" w:eastAsia="Times New Roman" w:hAnsi="Trebuchet MS"/>
          <w:bCs/>
          <w:sz w:val="24"/>
          <w:szCs w:val="24"/>
          <w:lang w:val="fr-FR" w:eastAsia="fr-FR"/>
        </w:rPr>
      </w:pPr>
    </w:p>
    <w:p w:rsidR="00380DAC" w:rsidRDefault="00380DAC" w:rsidP="002B5E45">
      <w:pPr>
        <w:spacing w:after="0" w:line="240" w:lineRule="auto"/>
        <w:ind w:right="284" w:firstLine="720"/>
        <w:jc w:val="both"/>
        <w:rPr>
          <w:rFonts w:ascii="Trebuchet MS" w:eastAsia="Times New Roman" w:hAnsi="Trebuchet MS"/>
          <w:bCs/>
          <w:sz w:val="24"/>
          <w:szCs w:val="24"/>
          <w:lang w:val="fr-FR" w:eastAsia="fr-FR"/>
        </w:rPr>
      </w:pPr>
    </w:p>
    <w:p w:rsidR="00380DAC" w:rsidRDefault="00380DAC" w:rsidP="002B5E45">
      <w:pPr>
        <w:spacing w:after="0" w:line="240" w:lineRule="auto"/>
        <w:ind w:right="284" w:firstLine="720"/>
        <w:jc w:val="both"/>
        <w:rPr>
          <w:rFonts w:ascii="Trebuchet MS" w:eastAsia="Times New Roman" w:hAnsi="Trebuchet MS"/>
          <w:bCs/>
          <w:sz w:val="24"/>
          <w:szCs w:val="24"/>
          <w:lang w:val="fr-FR" w:eastAsia="fr-FR"/>
        </w:rPr>
      </w:pPr>
    </w:p>
    <w:p w:rsidR="00380DAC" w:rsidRDefault="00380DAC" w:rsidP="002B5E45">
      <w:pPr>
        <w:spacing w:after="0" w:line="240" w:lineRule="auto"/>
        <w:ind w:right="284" w:firstLine="720"/>
        <w:jc w:val="both"/>
        <w:rPr>
          <w:rFonts w:ascii="Trebuchet MS" w:eastAsia="Times New Roman" w:hAnsi="Trebuchet MS"/>
          <w:bCs/>
          <w:sz w:val="24"/>
          <w:szCs w:val="24"/>
          <w:lang w:val="fr-FR" w:eastAsia="fr-FR"/>
        </w:rPr>
      </w:pPr>
    </w:p>
    <w:p w:rsidR="00380DAC" w:rsidRDefault="00380DAC" w:rsidP="002B5E45">
      <w:pPr>
        <w:spacing w:after="0" w:line="240" w:lineRule="auto"/>
        <w:ind w:right="284" w:firstLine="720"/>
        <w:jc w:val="both"/>
        <w:rPr>
          <w:rFonts w:ascii="Trebuchet MS" w:eastAsia="Times New Roman" w:hAnsi="Trebuchet MS"/>
          <w:bCs/>
          <w:sz w:val="24"/>
          <w:szCs w:val="24"/>
          <w:lang w:val="fr-FR" w:eastAsia="fr-FR"/>
        </w:rPr>
      </w:pPr>
    </w:p>
    <w:p w:rsidR="00380DAC" w:rsidRDefault="00380DAC" w:rsidP="002B5E45">
      <w:pPr>
        <w:spacing w:after="0" w:line="240" w:lineRule="auto"/>
        <w:ind w:right="284" w:firstLine="720"/>
        <w:jc w:val="both"/>
        <w:rPr>
          <w:rFonts w:ascii="Trebuchet MS" w:eastAsia="Times New Roman" w:hAnsi="Trebuchet MS"/>
          <w:bCs/>
          <w:sz w:val="24"/>
          <w:szCs w:val="24"/>
          <w:lang w:val="fr-FR" w:eastAsia="fr-FR"/>
        </w:rPr>
      </w:pPr>
    </w:p>
    <w:p w:rsidR="00380DAC" w:rsidRPr="002F6BD9" w:rsidRDefault="00380DAC" w:rsidP="002B5E45">
      <w:pPr>
        <w:spacing w:after="0" w:line="240" w:lineRule="auto"/>
        <w:ind w:right="284" w:firstLine="720"/>
        <w:jc w:val="both"/>
        <w:rPr>
          <w:rFonts w:ascii="Trebuchet MS" w:eastAsia="Times New Roman" w:hAnsi="Trebuchet MS"/>
          <w:bCs/>
          <w:sz w:val="24"/>
          <w:szCs w:val="24"/>
          <w:lang w:val="fr-FR" w:eastAsia="fr-FR"/>
        </w:rPr>
      </w:pPr>
    </w:p>
    <w:p w:rsidR="005419FA" w:rsidRPr="00192EC3" w:rsidRDefault="005419FA" w:rsidP="00380DAC">
      <w:pPr>
        <w:pStyle w:val="Titre2"/>
        <w:spacing w:before="0" w:after="0" w:line="240" w:lineRule="auto"/>
        <w:ind w:right="284"/>
        <w:rPr>
          <w:rFonts w:ascii="Trebuchet MS" w:hAnsi="Trebuchet MS"/>
          <w:i w:val="0"/>
          <w:lang w:val="fr-FR" w:eastAsia="fr-FR"/>
        </w:rPr>
      </w:pPr>
      <w:bookmarkStart w:id="7" w:name="_Toc379362163"/>
      <w:r w:rsidRPr="00192EC3">
        <w:rPr>
          <w:rFonts w:ascii="Trebuchet MS" w:hAnsi="Trebuchet MS"/>
          <w:i w:val="0"/>
          <w:lang w:val="fr-FR" w:eastAsia="fr-FR"/>
        </w:rPr>
        <w:lastRenderedPageBreak/>
        <w:t>SECTION 5 : DU SUIVI DES OPÉRATIONS DE CHANGE</w:t>
      </w:r>
      <w:bookmarkEnd w:id="7"/>
      <w:r w:rsidRPr="00192EC3">
        <w:rPr>
          <w:rFonts w:ascii="Trebuchet MS" w:hAnsi="Trebuchet MS"/>
          <w:i w:val="0"/>
          <w:lang w:val="fr-FR" w:eastAsia="fr-FR"/>
        </w:rPr>
        <w:t xml:space="preserve"> </w:t>
      </w:r>
    </w:p>
    <w:p w:rsidR="005419FA" w:rsidRPr="002F6BD9" w:rsidRDefault="005419FA" w:rsidP="002B5E45">
      <w:pPr>
        <w:spacing w:after="0" w:line="240" w:lineRule="auto"/>
        <w:ind w:right="284"/>
        <w:jc w:val="both"/>
        <w:rPr>
          <w:rFonts w:ascii="Trebuchet MS" w:eastAsia="Times New Roman" w:hAnsi="Trebuchet MS"/>
          <w:b/>
          <w:bC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bCs/>
          <w:sz w:val="24"/>
          <w:szCs w:val="24"/>
          <w:lang w:val="fr-FR" w:eastAsia="fr-FR"/>
        </w:rPr>
      </w:pPr>
      <w:r w:rsidRPr="002F6BD9">
        <w:rPr>
          <w:rFonts w:ascii="Trebuchet MS" w:eastAsia="Times New Roman" w:hAnsi="Trebuchet MS"/>
          <w:b/>
          <w:bCs/>
          <w:sz w:val="24"/>
          <w:szCs w:val="24"/>
          <w:lang w:val="fr-FR" w:eastAsia="fr-FR"/>
        </w:rPr>
        <w:t>Article 8 :</w:t>
      </w:r>
    </w:p>
    <w:p w:rsidR="005419FA" w:rsidRPr="002F6BD9" w:rsidRDefault="005419FA" w:rsidP="002B5E45">
      <w:pPr>
        <w:spacing w:after="0" w:line="240" w:lineRule="auto"/>
        <w:ind w:right="284"/>
        <w:jc w:val="both"/>
        <w:rPr>
          <w:rFonts w:ascii="Trebuchet MS" w:eastAsia="Times New Roman" w:hAnsi="Trebuchet MS"/>
          <w:b/>
          <w:bC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p>
    <w:p w:rsidR="005419FA" w:rsidRPr="002F6BD9" w:rsidRDefault="005419FA" w:rsidP="002B5E45">
      <w:pPr>
        <w:spacing w:after="0" w:line="240" w:lineRule="auto"/>
        <w:ind w:right="284" w:firstLine="708"/>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Les opérations de change visées aux chapitres II, III et IV de la présente Réglementation du Change, requièrent la souscription préalable</w:t>
      </w:r>
      <w:r w:rsidRPr="002F6BD9">
        <w:rPr>
          <w:rFonts w:ascii="Trebuchet MS" w:hAnsi="Trebuchet MS"/>
          <w:sz w:val="24"/>
          <w:szCs w:val="24"/>
          <w:lang w:val="fr-FR"/>
        </w:rPr>
        <w:t xml:space="preserve"> d’un document de change</w:t>
      </w:r>
      <w:r w:rsidRPr="002F6BD9">
        <w:rPr>
          <w:rFonts w:ascii="Trebuchet MS" w:eastAsia="Times New Roman" w:hAnsi="Trebuchet MS"/>
          <w:bCs/>
          <w:sz w:val="24"/>
          <w:szCs w:val="24"/>
          <w:lang w:val="fr-FR" w:eastAsia="fr-FR"/>
        </w:rPr>
        <w:t xml:space="preserve"> auprès d’une banque agréée ou de tout autre mandataire de la Banque Centrale.</w:t>
      </w: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p>
    <w:p w:rsidR="005419FA" w:rsidRPr="002F6BD9" w:rsidRDefault="005419FA" w:rsidP="002B5E45">
      <w:pPr>
        <w:spacing w:after="0" w:line="240" w:lineRule="auto"/>
        <w:ind w:right="284" w:firstLine="708"/>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Cette souscription s’effectue au travers du système informatique mis en place par la Banque Centrale.</w:t>
      </w:r>
    </w:p>
    <w:p w:rsidR="005419FA" w:rsidRPr="002F6BD9" w:rsidRDefault="005419FA" w:rsidP="002B5E45">
      <w:pPr>
        <w:spacing w:after="0" w:line="240" w:lineRule="auto"/>
        <w:ind w:right="284" w:firstLine="708"/>
        <w:jc w:val="both"/>
        <w:rPr>
          <w:rFonts w:ascii="Trebuchet MS" w:eastAsia="Times New Roman" w:hAnsi="Trebuchet MS"/>
          <w:bCs/>
          <w:sz w:val="24"/>
          <w:szCs w:val="24"/>
          <w:lang w:val="fr-FR" w:eastAsia="fr-FR"/>
        </w:rPr>
      </w:pPr>
    </w:p>
    <w:p w:rsidR="005419FA" w:rsidRPr="002F6BD9" w:rsidRDefault="005419FA" w:rsidP="002B5E45">
      <w:pPr>
        <w:spacing w:after="0" w:line="240" w:lineRule="auto"/>
        <w:ind w:right="284" w:firstLine="708"/>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La Banque Centrale fixe par instruction les modalités d’exécution de  ces opérations.</w:t>
      </w:r>
    </w:p>
    <w:p w:rsidR="005419FA" w:rsidRPr="002F6BD9" w:rsidRDefault="005419FA" w:rsidP="002B5E45">
      <w:pPr>
        <w:spacing w:after="0" w:line="240" w:lineRule="auto"/>
        <w:ind w:right="284"/>
        <w:jc w:val="both"/>
        <w:rPr>
          <w:rFonts w:ascii="Trebuchet MS" w:eastAsia="Times New Roman" w:hAnsi="Trebuchet MS"/>
          <w:b/>
          <w:bC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 xml:space="preserve">Alinéa 2 : </w:t>
      </w:r>
    </w:p>
    <w:p w:rsidR="005419FA" w:rsidRPr="002F6BD9" w:rsidRDefault="005419FA" w:rsidP="002B5E45">
      <w:pPr>
        <w:pStyle w:val="Paragraphedeliste"/>
        <w:spacing w:after="0" w:line="240" w:lineRule="auto"/>
        <w:ind w:left="0" w:right="284"/>
        <w:jc w:val="both"/>
        <w:rPr>
          <w:rFonts w:ascii="Trebuchet MS" w:eastAsia="Times New Roman" w:hAnsi="Trebuchet MS"/>
          <w:b/>
          <w:bCs/>
          <w:color w:val="0070C0"/>
          <w:sz w:val="24"/>
          <w:szCs w:val="24"/>
          <w:lang w:eastAsia="fr-FR"/>
        </w:rPr>
      </w:pPr>
    </w:p>
    <w:p w:rsidR="005419FA" w:rsidRPr="002F6BD9" w:rsidRDefault="005419FA" w:rsidP="002B5E45">
      <w:pPr>
        <w:spacing w:after="0" w:line="240" w:lineRule="auto"/>
        <w:ind w:right="284"/>
        <w:contextualSpacing/>
        <w:jc w:val="both"/>
        <w:rPr>
          <w:rFonts w:ascii="Trebuchet MS" w:eastAsia="Times New Roman" w:hAnsi="Trebuchet MS"/>
          <w:bCs/>
          <w:sz w:val="24"/>
          <w:szCs w:val="24"/>
          <w:lang w:val="fr-FR" w:eastAsia="fr-FR"/>
        </w:rPr>
      </w:pPr>
      <w:r w:rsidRPr="002F6BD9">
        <w:rPr>
          <w:rFonts w:ascii="Trebuchet MS" w:eastAsia="Times New Roman" w:hAnsi="Trebuchet MS"/>
          <w:bCs/>
          <w:color w:val="0070C0"/>
          <w:sz w:val="24"/>
          <w:szCs w:val="24"/>
          <w:lang w:val="fr-FR" w:eastAsia="fr-FR"/>
        </w:rPr>
        <w:tab/>
      </w:r>
      <w:r w:rsidRPr="002F6BD9">
        <w:rPr>
          <w:rFonts w:ascii="Trebuchet MS" w:eastAsia="Times New Roman" w:hAnsi="Trebuchet MS"/>
          <w:bCs/>
          <w:sz w:val="24"/>
          <w:szCs w:val="24"/>
          <w:lang w:val="fr-FR" w:eastAsia="fr-FR"/>
        </w:rPr>
        <w:t xml:space="preserve">Sous couvert d’un relevé de transmission reprenant le numéro de chaque déclaration validée et les références des pièces justificatives, les copies des annexes et autres pièces justificatives physiques exigées par la présente Réglementation du Change lors de la validation de tout document de change, sont transmises chaque premier jour ouvrable de la semaine, à la Banque Centrale/Direction ayant le suivi des opérations de change dans ses attributions. </w:t>
      </w:r>
    </w:p>
    <w:p w:rsidR="005419FA" w:rsidRPr="002F6BD9" w:rsidRDefault="005419FA" w:rsidP="002B5E45">
      <w:pPr>
        <w:spacing w:after="0" w:line="240" w:lineRule="auto"/>
        <w:ind w:right="284"/>
        <w:contextualSpacing/>
        <w:jc w:val="both"/>
        <w:rPr>
          <w:rFonts w:ascii="Trebuchet MS" w:eastAsia="Times New Roman" w:hAnsi="Trebuchet MS"/>
          <w:bCs/>
          <w:sz w:val="24"/>
          <w:szCs w:val="24"/>
          <w:lang w:val="fr-FR" w:eastAsia="fr-FR"/>
        </w:rPr>
      </w:pPr>
    </w:p>
    <w:p w:rsidR="005419FA" w:rsidRPr="002F6BD9" w:rsidRDefault="005419FA" w:rsidP="002B5E45">
      <w:pPr>
        <w:spacing w:after="0" w:line="240" w:lineRule="auto"/>
        <w:ind w:right="284"/>
        <w:contextualSpacing/>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 xml:space="preserve">         Pour les opérations validées en provinces, ces documents sont déposés, dans les mêmes conditions, à la Direction Provinciale,  à l’Agence Autonome ou à l’Agence Mandataire de la Banque Centrale du ressort. </w:t>
      </w:r>
    </w:p>
    <w:p w:rsidR="005419FA" w:rsidRPr="002F6BD9" w:rsidRDefault="005419FA" w:rsidP="002B5E45">
      <w:pPr>
        <w:spacing w:after="0" w:line="240" w:lineRule="auto"/>
        <w:ind w:right="284"/>
        <w:contextualSpacing/>
        <w:jc w:val="both"/>
        <w:rPr>
          <w:rFonts w:ascii="Trebuchet MS" w:eastAsia="Times New Roman" w:hAnsi="Trebuchet MS"/>
          <w:bC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bCs/>
          <w:sz w:val="24"/>
          <w:szCs w:val="24"/>
          <w:lang w:val="fr-FR" w:eastAsia="fr-FR"/>
        </w:rPr>
      </w:pPr>
      <w:r w:rsidRPr="002F6BD9">
        <w:rPr>
          <w:rFonts w:ascii="Trebuchet MS" w:eastAsia="Times New Roman" w:hAnsi="Trebuchet MS"/>
          <w:b/>
          <w:bCs/>
          <w:sz w:val="24"/>
          <w:szCs w:val="24"/>
          <w:lang w:val="fr-FR" w:eastAsia="fr-FR"/>
        </w:rPr>
        <w:t>Article 9 :</w:t>
      </w:r>
    </w:p>
    <w:p w:rsidR="005419FA" w:rsidRPr="002F6BD9" w:rsidRDefault="005419FA" w:rsidP="002B5E45">
      <w:pPr>
        <w:spacing w:after="0" w:line="240" w:lineRule="auto"/>
        <w:ind w:right="284"/>
        <w:jc w:val="both"/>
        <w:rPr>
          <w:rFonts w:ascii="Trebuchet MS" w:eastAsia="Times New Roman" w:hAnsi="Trebuchet MS"/>
          <w:bCs/>
          <w:strike/>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Pour un meilleur suivi des opérations de change, l’Office Congolais de Contrôle, ci-après OCC, la Direction Générale des Douanes et Accises, ci-après DGDA, la Direction Générale des Impôts, ci-après DGI, ou tout autre organisme public ou privé national, ont accès à la banque de données de la Banque Centrale.</w:t>
      </w:r>
    </w:p>
    <w:p w:rsidR="00825516" w:rsidRPr="002F6BD9" w:rsidRDefault="00825516" w:rsidP="002B5E45">
      <w:pPr>
        <w:spacing w:after="0" w:line="240" w:lineRule="auto"/>
        <w:ind w:right="284" w:firstLine="720"/>
        <w:jc w:val="both"/>
        <w:rPr>
          <w:rFonts w:ascii="Trebuchet MS" w:hAnsi="Trebuchet MS"/>
          <w:sz w:val="24"/>
          <w:szCs w:val="24"/>
          <w:lang w:val="fr-FR"/>
        </w:rPr>
      </w:pPr>
    </w:p>
    <w:p w:rsidR="005419FA" w:rsidRPr="002F6BD9" w:rsidRDefault="005419FA" w:rsidP="00AC2256">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A cet effet, une convention particulière détermine les conditions de collaboration avec la Banque Centrale.</w:t>
      </w:r>
    </w:p>
    <w:p w:rsidR="00825516" w:rsidRPr="002F6BD9" w:rsidRDefault="00825516" w:rsidP="002B5E45">
      <w:pPr>
        <w:spacing w:after="0" w:line="240" w:lineRule="auto"/>
        <w:ind w:right="284"/>
        <w:jc w:val="both"/>
        <w:rPr>
          <w:rFonts w:ascii="Trebuchet MS" w:eastAsia="Times New Roman" w:hAnsi="Trebuchet MS"/>
          <w:b/>
          <w:bC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bCs/>
          <w:sz w:val="24"/>
          <w:szCs w:val="24"/>
          <w:lang w:val="fr-FR" w:eastAsia="fr-FR"/>
        </w:rPr>
      </w:pPr>
      <w:r w:rsidRPr="002F6BD9">
        <w:rPr>
          <w:rFonts w:ascii="Trebuchet MS" w:eastAsia="Times New Roman" w:hAnsi="Trebuchet MS"/>
          <w:b/>
          <w:bCs/>
          <w:sz w:val="24"/>
          <w:szCs w:val="24"/>
          <w:lang w:val="fr-FR" w:eastAsia="fr-FR"/>
        </w:rPr>
        <w:t xml:space="preserve">Article 10 </w:t>
      </w:r>
    </w:p>
    <w:p w:rsidR="005419FA" w:rsidRPr="002F6BD9" w:rsidRDefault="005419FA" w:rsidP="002B5E45">
      <w:pPr>
        <w:spacing w:after="0" w:line="240" w:lineRule="auto"/>
        <w:ind w:right="284"/>
        <w:jc w:val="both"/>
        <w:rPr>
          <w:rFonts w:ascii="Trebuchet MS" w:eastAsia="Times New Roman" w:hAnsi="Trebuchet MS"/>
          <w:b/>
          <w:bC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bCs/>
          <w:color w:val="0070C0"/>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 xml:space="preserve">Les intervenants, les banques agréées et tous les autres organismes mandatés par la Banque Centrale, ont l’obligation de transmettre les informations en rapport avec les opérations de change via le système informatique. </w:t>
      </w:r>
    </w:p>
    <w:p w:rsidR="008A5FA5" w:rsidRDefault="008A5FA5" w:rsidP="002B5E45">
      <w:pPr>
        <w:spacing w:after="0" w:line="240" w:lineRule="auto"/>
        <w:ind w:right="284"/>
        <w:jc w:val="both"/>
        <w:rPr>
          <w:rFonts w:ascii="Trebuchet MS" w:eastAsia="Times New Roman" w:hAnsi="Trebuchet MS"/>
          <w:b/>
          <w:bCs/>
          <w:sz w:val="24"/>
          <w:szCs w:val="24"/>
          <w:lang w:val="fr-FR" w:eastAsia="fr-FR"/>
        </w:rPr>
      </w:pPr>
    </w:p>
    <w:p w:rsidR="00F96BD3" w:rsidRPr="002F6BD9" w:rsidRDefault="00F96BD3" w:rsidP="002B5E45">
      <w:pPr>
        <w:spacing w:after="0" w:line="240" w:lineRule="auto"/>
        <w:ind w:right="284"/>
        <w:jc w:val="both"/>
        <w:rPr>
          <w:rFonts w:ascii="Trebuchet MS" w:eastAsia="Times New Roman" w:hAnsi="Trebuchet MS"/>
          <w:b/>
          <w:bCs/>
          <w:sz w:val="24"/>
          <w:szCs w:val="24"/>
          <w:lang w:val="fr-FR" w:eastAsia="fr-FR"/>
        </w:rPr>
      </w:pPr>
    </w:p>
    <w:p w:rsidR="005419FA" w:rsidRPr="00F96BD3" w:rsidRDefault="005419FA" w:rsidP="002B5E45">
      <w:pPr>
        <w:spacing w:after="0" w:line="240" w:lineRule="auto"/>
        <w:ind w:right="284"/>
        <w:jc w:val="both"/>
        <w:rPr>
          <w:rFonts w:ascii="Trebuchet MS" w:eastAsia="Times New Roman" w:hAnsi="Trebuchet MS"/>
          <w:bCs/>
          <w:sz w:val="24"/>
          <w:szCs w:val="24"/>
          <w:lang w:val="fr-FR" w:eastAsia="fr-FR"/>
        </w:rPr>
      </w:pPr>
      <w:r w:rsidRPr="00F96BD3">
        <w:rPr>
          <w:rFonts w:ascii="Trebuchet MS" w:eastAsia="Times New Roman" w:hAnsi="Trebuchet MS"/>
          <w:bCs/>
          <w:sz w:val="24"/>
          <w:szCs w:val="24"/>
          <w:lang w:val="fr-FR" w:eastAsia="fr-FR"/>
        </w:rPr>
        <w:lastRenderedPageBreak/>
        <w:t>Alinéa 2 :</w:t>
      </w: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Les banques agréées, les organismes visés à l’article 9 ci-dessus ainsi que les autres mandataires de la Banque Centrale, sont responsables du contenu des informations transmises via le système informatique par leurs préposés au moyen des identifiants personnels leur attribués par la Banque Centrale.</w:t>
      </w:r>
    </w:p>
    <w:p w:rsidR="005419FA" w:rsidRPr="002F6BD9" w:rsidRDefault="005419FA" w:rsidP="002B5E45">
      <w:pPr>
        <w:spacing w:after="0" w:line="240" w:lineRule="auto"/>
        <w:ind w:right="284" w:firstLine="567"/>
        <w:jc w:val="both"/>
        <w:rPr>
          <w:rFonts w:ascii="Trebuchet MS" w:eastAsia="Times New Roman" w:hAnsi="Trebuchet MS"/>
          <w:bC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Alinéa 3 :</w:t>
      </w: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p>
    <w:p w:rsidR="005419FA" w:rsidRPr="002F6BD9" w:rsidRDefault="005419FA" w:rsidP="002B5E45">
      <w:pPr>
        <w:spacing w:after="0" w:line="240" w:lineRule="auto"/>
        <w:ind w:right="284" w:firstLine="567"/>
        <w:jc w:val="both"/>
        <w:rPr>
          <w:rFonts w:ascii="Trebuchet MS" w:hAnsi="Trebuchet MS"/>
          <w:sz w:val="24"/>
          <w:szCs w:val="24"/>
          <w:lang w:val="fr-FR"/>
        </w:rPr>
      </w:pPr>
      <w:r w:rsidRPr="002F6BD9">
        <w:rPr>
          <w:rFonts w:ascii="Trebuchet MS" w:hAnsi="Trebuchet MS"/>
          <w:sz w:val="24"/>
          <w:szCs w:val="24"/>
          <w:lang w:val="fr-FR"/>
        </w:rPr>
        <w:t xml:space="preserve">Sans préjudice des moyens de preuve admis par les textes légaux, la preuve de transmission des données exigées par la présente Réglementation, dans le délai réglementaire, est donnée par le système informatique qui en indique la date et l’heure.    </w:t>
      </w:r>
    </w:p>
    <w:p w:rsidR="005419FA" w:rsidRPr="002F6BD9" w:rsidRDefault="005419FA" w:rsidP="002B5E45">
      <w:pPr>
        <w:spacing w:after="0" w:line="240" w:lineRule="auto"/>
        <w:ind w:right="284" w:firstLine="567"/>
        <w:jc w:val="both"/>
        <w:rPr>
          <w:rFonts w:ascii="Trebuchet MS" w:eastAsia="Times New Roman" w:hAnsi="Trebuchet MS"/>
          <w:bC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 xml:space="preserve">Article 11 : </w:t>
      </w:r>
    </w:p>
    <w:p w:rsidR="005419FA" w:rsidRPr="002F6BD9" w:rsidRDefault="005419FA" w:rsidP="002B5E45">
      <w:pPr>
        <w:spacing w:after="0" w:line="240" w:lineRule="auto"/>
        <w:ind w:right="284"/>
        <w:jc w:val="both"/>
        <w:rPr>
          <w:rFonts w:ascii="Trebuchet MS" w:eastAsia="Times New Roman" w:hAnsi="Trebuchet MS"/>
          <w:b/>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Les documents de change visés aux chapitres II, III et IV de la présente Règlementation du Change peuvent, avant la clôture de l’opération s’y rapportant, être modifiés, prorogés, transférés vers une autre banque ou remis en force.</w:t>
      </w: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2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Un document de change valide peut à la demande du souscripteur et à l’appui des justificatifs, être modifié par la banque intervenante ou le mandataire concerné de la Banque Centrale.</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3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Default="005419FA" w:rsidP="002B5E45">
      <w:pPr>
        <w:pStyle w:val="Sansinterligne"/>
        <w:ind w:right="284"/>
        <w:rPr>
          <w:rFonts w:ascii="Trebuchet MS" w:eastAsia="Times New Roman" w:hAnsi="Trebuchet MS"/>
          <w:sz w:val="24"/>
          <w:szCs w:val="24"/>
          <w:lang w:eastAsia="fr-FR"/>
        </w:rPr>
      </w:pPr>
      <w:r w:rsidRPr="002F6BD9">
        <w:rPr>
          <w:rFonts w:ascii="Trebuchet MS" w:eastAsia="Times New Roman" w:hAnsi="Trebuchet MS"/>
          <w:sz w:val="24"/>
          <w:szCs w:val="24"/>
          <w:lang w:eastAsia="fr-FR"/>
        </w:rPr>
        <w:t>Les modifications à porter sur un document de change valide peuvent concerner tous les champs, sauf celui relatif à la nature et à la qualité des biens, des services et des opérations de revenus et capitaux. En cas de modification de la nature et de la qualité des biens, des services et des opérations de revenus et capitaux, une nouvelle déclaration doit être souscrite.</w:t>
      </w:r>
    </w:p>
    <w:p w:rsidR="00AF1047" w:rsidRPr="002F6BD9" w:rsidRDefault="00AF1047" w:rsidP="002B5E45">
      <w:pPr>
        <w:pStyle w:val="Sansinterligne"/>
        <w:ind w:right="284"/>
        <w:rPr>
          <w:rFonts w:ascii="Trebuchet MS" w:hAnsi="Trebuchet MS"/>
          <w:sz w:val="24"/>
          <w:szCs w:val="24"/>
          <w:lang w:eastAsia="fr-FR"/>
        </w:rPr>
      </w:pPr>
    </w:p>
    <w:p w:rsidR="005419FA"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4 :</w:t>
      </w:r>
    </w:p>
    <w:p w:rsidR="00AF1047" w:rsidRPr="002F6BD9" w:rsidRDefault="00AF1047"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La modification du mode de paiement Sans Achat des Devises (SAD) n’est pas non plus admise. Cependant, le mode de paiement Sans Rapatriement des Devises (SRD) peut, quant à lui, être modifié.</w:t>
      </w:r>
    </w:p>
    <w:p w:rsidR="008D51DF" w:rsidRPr="002F6BD9" w:rsidRDefault="008D51DF"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5 :</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Dans le cas d’une opération d’exportation ou d’importation qui a connu un début d’exécution, la modification des champs relatifs à la quantité des biens et au montant à payer ou à rapatrier ne peut être validée que sur base de l’Avis de Refus d’Attestation (ARA) pour les importations ou du Certificat de Vérification à l’Exportation et à l’Embarquement (CVEE) pour les exportations  et d’une nouvelle facture.</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lastRenderedPageBreak/>
        <w:t>Article 12 :</w:t>
      </w:r>
    </w:p>
    <w:p w:rsidR="005419FA" w:rsidRPr="002F6BD9" w:rsidRDefault="005419FA" w:rsidP="002B5E45">
      <w:pPr>
        <w:spacing w:after="0" w:line="240" w:lineRule="auto"/>
        <w:ind w:right="284"/>
        <w:jc w:val="both"/>
        <w:rPr>
          <w:rFonts w:ascii="Trebuchet MS" w:eastAsia="Times New Roman" w:hAnsi="Trebuchet MS"/>
          <w:b/>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La validité d’un document de change est de 360 jours calendriers, à partir de sa validation, pour les déclarations d’importation des biens et des services. Elle est de 90 jours calendriers, à partir de sa validation, pour les déclarations d’exportation des biens et des services et celles de transfert des revenus et capitaux.</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2 :</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Cette validité peut être prorogée d’office par les banques intervenantes une seule fois pour une période maximum de 180 jours calendriers pour les biens et services importés et de 90 jours calendriers maximum pour les autres opérations. Toute prorogation ultérieure est à soumettre à l’appréciation et à l’autorisation de la Banque Centrale.</w:t>
      </w: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Toutefois, la validité d’une Déclaration couvrant une opération justifiée par un contrat commercial, peut correspondre à celle dudit contrat, après avis favorable de la Banque Centrale.</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3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Toute remise en force sollicitée d’une Déclaration échue est uniquement accordée par la Banque Centrale.</w:t>
      </w:r>
    </w:p>
    <w:p w:rsidR="00782C7C" w:rsidRPr="002F6BD9" w:rsidRDefault="00782C7C"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4 :</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tab/>
      </w:r>
      <w:r w:rsidRPr="002F6BD9">
        <w:rPr>
          <w:rFonts w:ascii="Trebuchet MS" w:eastAsia="Times New Roman" w:hAnsi="Trebuchet MS"/>
          <w:sz w:val="24"/>
          <w:szCs w:val="24"/>
          <w:lang w:val="fr-FR" w:eastAsia="fr-FR"/>
        </w:rPr>
        <w:t>La banque intervenante est solidairement tenue</w:t>
      </w:r>
      <w:r w:rsidRPr="002F6BD9">
        <w:rPr>
          <w:rFonts w:ascii="Trebuchet MS" w:eastAsia="Times New Roman" w:hAnsi="Trebuchet MS"/>
          <w:color w:val="FF0000"/>
          <w:sz w:val="24"/>
          <w:szCs w:val="24"/>
          <w:lang w:val="fr-FR" w:eastAsia="fr-FR"/>
        </w:rPr>
        <w:t>,</w:t>
      </w:r>
      <w:r w:rsidRPr="002F6BD9">
        <w:rPr>
          <w:rFonts w:ascii="Trebuchet MS" w:eastAsia="Times New Roman" w:hAnsi="Trebuchet MS"/>
          <w:sz w:val="24"/>
          <w:szCs w:val="24"/>
          <w:lang w:val="fr-FR" w:eastAsia="fr-FR"/>
        </w:rPr>
        <w:t xml:space="preserve"> avec le souscripteur</w:t>
      </w:r>
      <w:r w:rsidRPr="002F6BD9">
        <w:rPr>
          <w:rFonts w:ascii="Trebuchet MS" w:eastAsia="Times New Roman" w:hAnsi="Trebuchet MS"/>
          <w:color w:val="FF0000"/>
          <w:sz w:val="24"/>
          <w:szCs w:val="24"/>
          <w:lang w:val="fr-FR" w:eastAsia="fr-FR"/>
        </w:rPr>
        <w:t>,</w:t>
      </w:r>
      <w:r w:rsidRPr="002F6BD9">
        <w:rPr>
          <w:rFonts w:ascii="Trebuchet MS" w:eastAsia="Times New Roman" w:hAnsi="Trebuchet MS"/>
          <w:sz w:val="24"/>
          <w:szCs w:val="24"/>
          <w:lang w:val="fr-FR" w:eastAsia="fr-FR"/>
        </w:rPr>
        <w:t xml:space="preserve"> de veiller au bon dénouement de l’opération conformément aux prescrits de la présente Réglementation du change.</w:t>
      </w:r>
    </w:p>
    <w:p w:rsidR="00EB53E8" w:rsidRPr="002F6BD9" w:rsidRDefault="00EB53E8"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5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A l’initiative du client, la banque intervenante peut solliciter de la Banque Centrale, le transfert de la Déclaration validée vers une autre banque agréée. </w:t>
      </w: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Cette demande doit être soutenue par un document prouvant l’engagement de la banque cessionnaire à poursuivre le dénouement de l’opération.</w:t>
      </w: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 </w:t>
      </w: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En cas d’autorisation, la banque cessionnaire est subrogée aux droits et obligations de la banque cédante.</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 transfert du dossier physique de la banque intervenante cédante est appuyé  par une lettre de transmission dont une copie est réservée à la Banque Centrale.</w:t>
      </w:r>
    </w:p>
    <w:p w:rsidR="005419FA" w:rsidRDefault="005419FA" w:rsidP="002B5E45">
      <w:pPr>
        <w:spacing w:after="0" w:line="240" w:lineRule="auto"/>
        <w:ind w:right="284"/>
        <w:jc w:val="both"/>
        <w:rPr>
          <w:rFonts w:ascii="Trebuchet MS" w:eastAsia="Times New Roman" w:hAnsi="Trebuchet MS"/>
          <w:color w:val="0070C0"/>
          <w:sz w:val="24"/>
          <w:szCs w:val="24"/>
          <w:lang w:val="fr-FR" w:eastAsia="fr-FR"/>
        </w:rPr>
      </w:pPr>
    </w:p>
    <w:p w:rsidR="006578F8" w:rsidRDefault="006578F8" w:rsidP="002B5E45">
      <w:pPr>
        <w:spacing w:after="0" w:line="240" w:lineRule="auto"/>
        <w:ind w:right="284"/>
        <w:jc w:val="both"/>
        <w:rPr>
          <w:rFonts w:ascii="Trebuchet MS" w:eastAsia="Times New Roman" w:hAnsi="Trebuchet MS"/>
          <w:color w:val="0070C0"/>
          <w:sz w:val="24"/>
          <w:szCs w:val="24"/>
          <w:lang w:val="fr-FR" w:eastAsia="fr-FR"/>
        </w:rPr>
      </w:pPr>
    </w:p>
    <w:p w:rsidR="006578F8" w:rsidRPr="002F6BD9" w:rsidRDefault="006578F8" w:rsidP="002B5E45">
      <w:pPr>
        <w:spacing w:after="0" w:line="240" w:lineRule="auto"/>
        <w:ind w:right="284"/>
        <w:jc w:val="both"/>
        <w:rPr>
          <w:rFonts w:ascii="Trebuchet MS" w:eastAsia="Times New Roman" w:hAnsi="Trebuchet M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lastRenderedPageBreak/>
        <w:t>Alinéa 6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Lorsque le paiement est régi par les Règles et Usances Uniformes relatives au crédit documentaire en vigueur, le transfert n’est pas autorisé.</w:t>
      </w:r>
    </w:p>
    <w:p w:rsidR="003A26B5" w:rsidRDefault="003A26B5" w:rsidP="002B5E45">
      <w:pPr>
        <w:spacing w:after="0" w:line="240" w:lineRule="auto"/>
        <w:ind w:right="284" w:firstLine="720"/>
        <w:jc w:val="both"/>
        <w:rPr>
          <w:rFonts w:ascii="Trebuchet MS" w:eastAsia="Times New Roman" w:hAnsi="Trebuchet MS"/>
          <w:sz w:val="24"/>
          <w:szCs w:val="24"/>
          <w:lang w:val="fr-FR" w:eastAsia="fr-FR"/>
        </w:rPr>
      </w:pPr>
    </w:p>
    <w:p w:rsidR="007D5BCC" w:rsidRPr="002F6BD9" w:rsidRDefault="007D5BCC" w:rsidP="002B5E45">
      <w:pPr>
        <w:spacing w:after="0" w:line="240" w:lineRule="auto"/>
        <w:ind w:right="284" w:firstLine="720"/>
        <w:jc w:val="both"/>
        <w:rPr>
          <w:rFonts w:ascii="Trebuchet MS" w:eastAsia="Times New Roman" w:hAnsi="Trebuchet MS"/>
          <w:color w:val="0070C0"/>
          <w:sz w:val="24"/>
          <w:szCs w:val="24"/>
          <w:lang w:val="fr-FR" w:eastAsia="fr-FR"/>
        </w:rPr>
      </w:pPr>
    </w:p>
    <w:p w:rsidR="005419FA" w:rsidRPr="00D913A9" w:rsidRDefault="005419FA" w:rsidP="007D5BCC">
      <w:pPr>
        <w:pStyle w:val="Titre2"/>
        <w:spacing w:before="0" w:after="0" w:line="240" w:lineRule="auto"/>
        <w:ind w:right="284"/>
        <w:rPr>
          <w:rFonts w:ascii="Trebuchet MS" w:hAnsi="Trebuchet MS"/>
          <w:i w:val="0"/>
          <w:lang w:val="fr-FR" w:eastAsia="fr-FR"/>
        </w:rPr>
      </w:pPr>
      <w:bookmarkStart w:id="8" w:name="_Toc379362164"/>
      <w:r w:rsidRPr="00D913A9">
        <w:rPr>
          <w:rFonts w:ascii="Trebuchet MS" w:hAnsi="Trebuchet MS"/>
          <w:i w:val="0"/>
          <w:lang w:val="fr-FR" w:eastAsia="fr-FR"/>
        </w:rPr>
        <w:t xml:space="preserve">SECTION 6 : DES FRAIS ADMINISTRATIFS ET </w:t>
      </w:r>
      <w:r w:rsidR="0091775E" w:rsidRPr="00D913A9">
        <w:rPr>
          <w:rFonts w:ascii="Trebuchet MS" w:hAnsi="Trebuchet MS"/>
          <w:i w:val="0"/>
          <w:lang w:val="fr-FR" w:eastAsia="fr-FR"/>
        </w:rPr>
        <w:t>AUTRES</w:t>
      </w:r>
      <w:bookmarkEnd w:id="8"/>
      <w:r w:rsidR="0091775E" w:rsidRPr="00D913A9">
        <w:rPr>
          <w:rFonts w:ascii="Trebuchet MS" w:hAnsi="Trebuchet MS"/>
          <w:i w:val="0"/>
          <w:lang w:val="fr-FR" w:eastAsia="fr-FR"/>
        </w:rPr>
        <w:t xml:space="preserve"> </w:t>
      </w:r>
    </w:p>
    <w:p w:rsidR="005419FA" w:rsidRPr="002F6BD9" w:rsidRDefault="005419FA" w:rsidP="002B5E45">
      <w:pPr>
        <w:spacing w:after="0" w:line="240" w:lineRule="auto"/>
        <w:ind w:right="284"/>
        <w:jc w:val="both"/>
        <w:rPr>
          <w:rFonts w:ascii="Trebuchet MS" w:eastAsia="Times New Roman" w:hAnsi="Trebuchet MS"/>
          <w:b/>
          <w:bC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bCs/>
          <w:sz w:val="24"/>
          <w:szCs w:val="24"/>
          <w:lang w:val="fr-FR" w:eastAsia="fr-FR"/>
        </w:rPr>
      </w:pPr>
      <w:r w:rsidRPr="002F6BD9">
        <w:rPr>
          <w:rFonts w:ascii="Trebuchet MS" w:eastAsia="Times New Roman" w:hAnsi="Trebuchet MS"/>
          <w:b/>
          <w:bCs/>
          <w:sz w:val="24"/>
          <w:szCs w:val="24"/>
          <w:lang w:val="fr-FR" w:eastAsia="fr-FR"/>
        </w:rPr>
        <w:t>Article 13 :</w:t>
      </w:r>
    </w:p>
    <w:p w:rsidR="005419FA" w:rsidRPr="002F6BD9" w:rsidRDefault="005419FA" w:rsidP="002B5E45">
      <w:pPr>
        <w:spacing w:after="0" w:line="240" w:lineRule="auto"/>
        <w:ind w:right="284"/>
        <w:jc w:val="both"/>
        <w:rPr>
          <w:rFonts w:ascii="Trebuchet MS" w:eastAsia="Times New Roman" w:hAnsi="Trebuchet MS"/>
          <w:b/>
          <w:bCs/>
          <w:sz w:val="24"/>
          <w:szCs w:val="24"/>
          <w:lang w:val="fr-FR" w:eastAsia="fr-FR"/>
        </w:rPr>
      </w:pPr>
    </w:p>
    <w:p w:rsidR="005419FA" w:rsidRPr="002F6BD9" w:rsidRDefault="005419FA" w:rsidP="002B5E45">
      <w:pPr>
        <w:spacing w:after="0" w:line="240" w:lineRule="auto"/>
        <w:ind w:right="284" w:firstLine="720"/>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 xml:space="preserve">La Banque Centrale prélève des frais administratifs et </w:t>
      </w:r>
      <w:r w:rsidR="0091775E" w:rsidRPr="002F6BD9">
        <w:rPr>
          <w:rFonts w:ascii="Trebuchet MS" w:eastAsia="Times New Roman" w:hAnsi="Trebuchet MS"/>
          <w:bCs/>
          <w:sz w:val="24"/>
          <w:szCs w:val="24"/>
          <w:lang w:val="fr-FR" w:eastAsia="fr-FR"/>
        </w:rPr>
        <w:t xml:space="preserve">autres </w:t>
      </w:r>
      <w:r w:rsidRPr="002F6BD9">
        <w:rPr>
          <w:rFonts w:ascii="Trebuchet MS" w:eastAsia="Times New Roman" w:hAnsi="Trebuchet MS"/>
          <w:bCs/>
          <w:sz w:val="24"/>
          <w:szCs w:val="24"/>
          <w:lang w:val="fr-FR" w:eastAsia="fr-FR"/>
        </w:rPr>
        <w:t>conformément à ses Instructions, suite notamment :</w:t>
      </w:r>
    </w:p>
    <w:p w:rsidR="00A55EE4" w:rsidRPr="002F6BD9" w:rsidRDefault="00A55EE4" w:rsidP="002B5E45">
      <w:pPr>
        <w:spacing w:after="0" w:line="240" w:lineRule="auto"/>
        <w:ind w:right="284" w:firstLine="720"/>
        <w:rPr>
          <w:rFonts w:ascii="Trebuchet MS" w:eastAsia="Times New Roman" w:hAnsi="Trebuchet MS"/>
          <w:bCs/>
          <w:sz w:val="24"/>
          <w:szCs w:val="24"/>
          <w:lang w:val="fr-FR" w:eastAsia="fr-FR"/>
        </w:rPr>
      </w:pPr>
    </w:p>
    <w:p w:rsidR="005419FA" w:rsidRPr="002F6BD9" w:rsidRDefault="005419FA" w:rsidP="002B5E45">
      <w:pPr>
        <w:numPr>
          <w:ilvl w:val="0"/>
          <w:numId w:val="2"/>
        </w:numPr>
        <w:spacing w:after="0" w:line="240" w:lineRule="auto"/>
        <w:ind w:right="284"/>
        <w:contextualSpacing/>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à l’autorisation de modification, de prorogation, de remise en force, d’annulation et de transfert des documents de change ;</w:t>
      </w:r>
    </w:p>
    <w:p w:rsidR="005419FA" w:rsidRPr="002F6BD9" w:rsidRDefault="005419FA" w:rsidP="002B5E45">
      <w:pPr>
        <w:numPr>
          <w:ilvl w:val="0"/>
          <w:numId w:val="2"/>
        </w:numPr>
        <w:spacing w:after="0" w:line="240" w:lineRule="auto"/>
        <w:ind w:right="284"/>
        <w:contextualSpacing/>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à la transmission tardive des données statistiques ;</w:t>
      </w:r>
    </w:p>
    <w:p w:rsidR="005419FA" w:rsidRPr="002F6BD9" w:rsidRDefault="005419FA" w:rsidP="002B5E45">
      <w:pPr>
        <w:numPr>
          <w:ilvl w:val="0"/>
          <w:numId w:val="2"/>
        </w:numPr>
        <w:spacing w:after="0" w:line="240" w:lineRule="auto"/>
        <w:ind w:right="284"/>
        <w:contextualSpacing/>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à la mauvaise codification des opérations de change ;</w:t>
      </w:r>
    </w:p>
    <w:p w:rsidR="005419FA" w:rsidRPr="002F6BD9" w:rsidRDefault="005419FA" w:rsidP="002B5E45">
      <w:pPr>
        <w:numPr>
          <w:ilvl w:val="0"/>
          <w:numId w:val="2"/>
        </w:numPr>
        <w:spacing w:after="0" w:line="240" w:lineRule="auto"/>
        <w:ind w:right="284"/>
        <w:contextualSpacing/>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 xml:space="preserve">au </w:t>
      </w:r>
      <w:r w:rsidR="0091775E" w:rsidRPr="002F6BD9">
        <w:rPr>
          <w:rFonts w:ascii="Trebuchet MS" w:eastAsia="Times New Roman" w:hAnsi="Trebuchet MS"/>
          <w:bCs/>
          <w:sz w:val="24"/>
          <w:szCs w:val="24"/>
          <w:lang w:val="fr-FR" w:eastAsia="fr-FR"/>
        </w:rPr>
        <w:t>suivi</w:t>
      </w:r>
      <w:r w:rsidRPr="002F6BD9">
        <w:rPr>
          <w:rFonts w:ascii="Trebuchet MS" w:eastAsia="Times New Roman" w:hAnsi="Trebuchet MS"/>
          <w:bCs/>
          <w:sz w:val="24"/>
          <w:szCs w:val="24"/>
          <w:lang w:val="fr-FR" w:eastAsia="fr-FR"/>
        </w:rPr>
        <w:t xml:space="preserve"> des opérations de change ;</w:t>
      </w:r>
    </w:p>
    <w:p w:rsidR="005419FA" w:rsidRPr="002F6BD9" w:rsidRDefault="005419FA" w:rsidP="002B5E45">
      <w:pPr>
        <w:numPr>
          <w:ilvl w:val="0"/>
          <w:numId w:val="2"/>
        </w:numPr>
        <w:spacing w:after="0" w:line="240" w:lineRule="auto"/>
        <w:ind w:right="284"/>
        <w:contextualSpacing/>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à l’immatriculation des comptoirs d’achat et vente des substances minérales ainsi que des entités de traitement et de transformation des substances minérales.</w:t>
      </w:r>
    </w:p>
    <w:p w:rsidR="008A298C" w:rsidRDefault="008A298C" w:rsidP="008A298C">
      <w:pPr>
        <w:pStyle w:val="Titre2"/>
        <w:spacing w:before="0" w:after="0" w:line="240" w:lineRule="auto"/>
        <w:ind w:right="284"/>
        <w:rPr>
          <w:rFonts w:ascii="Trebuchet MS" w:hAnsi="Trebuchet MS"/>
          <w:i w:val="0"/>
          <w:sz w:val="24"/>
          <w:szCs w:val="24"/>
          <w:lang w:val="fr-FR" w:eastAsia="fr-FR"/>
        </w:rPr>
      </w:pPr>
      <w:bookmarkStart w:id="9" w:name="_Toc379362165"/>
    </w:p>
    <w:p w:rsidR="00587455" w:rsidRPr="00587455" w:rsidRDefault="00587455" w:rsidP="00587455">
      <w:pPr>
        <w:spacing w:after="0" w:line="240" w:lineRule="auto"/>
        <w:rPr>
          <w:lang w:val="fr-FR" w:eastAsia="fr-FR"/>
        </w:rPr>
      </w:pPr>
    </w:p>
    <w:p w:rsidR="005419FA" w:rsidRPr="007D3B29" w:rsidRDefault="005419FA" w:rsidP="008A298C">
      <w:pPr>
        <w:pStyle w:val="Titre2"/>
        <w:spacing w:before="0" w:after="0" w:line="240" w:lineRule="auto"/>
        <w:ind w:right="284"/>
        <w:rPr>
          <w:rFonts w:ascii="Trebuchet MS" w:hAnsi="Trebuchet MS"/>
          <w:i w:val="0"/>
          <w:lang w:val="fr-FR" w:eastAsia="fr-FR"/>
        </w:rPr>
      </w:pPr>
      <w:r w:rsidRPr="007D3B29">
        <w:rPr>
          <w:rFonts w:ascii="Trebuchet MS" w:hAnsi="Trebuchet MS"/>
          <w:i w:val="0"/>
          <w:lang w:val="fr-FR" w:eastAsia="fr-FR"/>
        </w:rPr>
        <w:t>SECTION 7 : DE LA REDEVANCE DE SUIVI DE CHANGE</w:t>
      </w:r>
      <w:bookmarkEnd w:id="9"/>
    </w:p>
    <w:p w:rsidR="005419FA" w:rsidRPr="002F6BD9" w:rsidRDefault="005419FA" w:rsidP="002B5E45">
      <w:pPr>
        <w:spacing w:after="0" w:line="240" w:lineRule="auto"/>
        <w:ind w:right="284"/>
        <w:jc w:val="both"/>
        <w:rPr>
          <w:rFonts w:ascii="Trebuchet MS" w:eastAsia="Times New Roman" w:hAnsi="Trebuchet MS"/>
          <w:b/>
          <w:bC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bCs/>
          <w:sz w:val="24"/>
          <w:szCs w:val="24"/>
          <w:lang w:val="fr-FR" w:eastAsia="fr-FR"/>
        </w:rPr>
      </w:pPr>
      <w:r w:rsidRPr="002F6BD9">
        <w:rPr>
          <w:rFonts w:ascii="Trebuchet MS" w:eastAsia="Times New Roman" w:hAnsi="Trebuchet MS"/>
          <w:b/>
          <w:bCs/>
          <w:sz w:val="24"/>
          <w:szCs w:val="24"/>
          <w:lang w:val="fr-FR" w:eastAsia="fr-FR"/>
        </w:rPr>
        <w:t>Article 14</w:t>
      </w:r>
      <w:r w:rsidR="00C808BC">
        <w:rPr>
          <w:rFonts w:ascii="Trebuchet MS" w:eastAsia="Times New Roman" w:hAnsi="Trebuchet MS"/>
          <w:b/>
          <w:bCs/>
          <w:sz w:val="24"/>
          <w:szCs w:val="24"/>
          <w:lang w:val="fr-FR" w:eastAsia="fr-FR"/>
        </w:rPr>
        <w:t xml:space="preserve"> </w:t>
      </w:r>
      <w:r w:rsidRPr="002F6BD9">
        <w:rPr>
          <w:rFonts w:ascii="Trebuchet MS" w:eastAsia="Times New Roman" w:hAnsi="Trebuchet MS"/>
          <w:b/>
          <w:bCs/>
          <w:sz w:val="24"/>
          <w:szCs w:val="24"/>
          <w:lang w:val="fr-FR" w:eastAsia="fr-FR"/>
        </w:rPr>
        <w:t>:</w:t>
      </w:r>
      <w:r w:rsidRPr="002F6BD9">
        <w:rPr>
          <w:rFonts w:ascii="Trebuchet MS" w:eastAsia="Times New Roman" w:hAnsi="Trebuchet MS"/>
          <w:b/>
          <w:bC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r w:rsidRPr="002F6BD9">
        <w:rPr>
          <w:rFonts w:ascii="Trebuchet MS" w:eastAsia="Times New Roman" w:hAnsi="Trebuchet M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La Banque Centrale perçoit une Redevance de Suivi de Change de 2‰ sur toutes les opérations de change sans distinction de la qualité du donneur d’ordre ou du bénéficiaire, à l’exception des cas prévus à l’article 15 alinéa 2.</w:t>
      </w:r>
    </w:p>
    <w:p w:rsidR="008A298C" w:rsidRPr="002F6BD9" w:rsidRDefault="008A298C" w:rsidP="002B5E45">
      <w:pPr>
        <w:spacing w:after="0" w:line="240" w:lineRule="auto"/>
        <w:ind w:right="284" w:firstLine="720"/>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Alinéa 2 : </w:t>
      </w:r>
    </w:p>
    <w:p w:rsidR="005419FA" w:rsidRPr="002F6BD9" w:rsidRDefault="005419FA" w:rsidP="002B5E45">
      <w:pPr>
        <w:spacing w:after="0" w:line="240" w:lineRule="auto"/>
        <w:ind w:right="284"/>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La Banque Centrale peut mandater les banques agréées ou tout autre organisme à percevoir, pour son compte, la Redevance de Suivi de Change.</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Alinéa 3 :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Toute banque agréée intervenante prélève d’office la Redevance de Suivi de Change sur la totalité du montant de l’opération assujettie validée par elle lors du rapatriement des recettes d’exportation, du paiement des importations ainsi que de tout autre transfert entrant ou sortant.</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color w:val="0070C0"/>
          <w:sz w:val="24"/>
          <w:szCs w:val="24"/>
          <w:lang w:val="fr-FR" w:eastAsia="fr-FR"/>
        </w:rPr>
      </w:pPr>
      <w:r w:rsidRPr="002F6BD9">
        <w:rPr>
          <w:rFonts w:ascii="Trebuchet MS" w:eastAsia="Times New Roman" w:hAnsi="Trebuchet MS"/>
          <w:sz w:val="24"/>
          <w:szCs w:val="24"/>
          <w:lang w:val="fr-FR" w:eastAsia="fr-FR"/>
        </w:rPr>
        <w:t>Pour les importations sans achat des devises et les exportations sans rapatriement des devises, le prélèvement de cette Redevance intervient lors de la validation du document de change.</w:t>
      </w:r>
    </w:p>
    <w:p w:rsidR="005419FA" w:rsidRDefault="005419FA" w:rsidP="002B5E45">
      <w:pPr>
        <w:spacing w:after="0" w:line="240" w:lineRule="auto"/>
        <w:ind w:right="284"/>
        <w:jc w:val="both"/>
        <w:rPr>
          <w:rFonts w:ascii="Trebuchet MS" w:eastAsia="Times New Roman" w:hAnsi="Trebuchet M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lastRenderedPageBreak/>
        <w:t xml:space="preserve">Article 15 : </w:t>
      </w:r>
    </w:p>
    <w:p w:rsidR="005419FA" w:rsidRPr="002F6BD9" w:rsidRDefault="005419FA" w:rsidP="002B5E45">
      <w:pPr>
        <w:spacing w:after="0" w:line="240" w:lineRule="auto"/>
        <w:ind w:right="284"/>
        <w:jc w:val="both"/>
        <w:rPr>
          <w:rFonts w:ascii="Trebuchet MS" w:eastAsia="Times New Roman" w:hAnsi="Trebuchet M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hAnsi="Trebuchet MS"/>
          <w:sz w:val="24"/>
          <w:szCs w:val="24"/>
          <w:lang w:val="fr-FR"/>
        </w:rPr>
      </w:pPr>
    </w:p>
    <w:p w:rsidR="005419FA" w:rsidRDefault="005419FA" w:rsidP="002B5E45">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Sont concernés par la perception de la Redevance de Suivi de Change les opérations suivantes :</w:t>
      </w:r>
    </w:p>
    <w:p w:rsidR="00097309" w:rsidRPr="002F6BD9" w:rsidRDefault="00097309" w:rsidP="002B5E45">
      <w:pPr>
        <w:spacing w:after="0" w:line="240" w:lineRule="auto"/>
        <w:ind w:right="284" w:firstLine="720"/>
        <w:jc w:val="both"/>
        <w:rPr>
          <w:rFonts w:ascii="Trebuchet MS" w:hAnsi="Trebuchet MS"/>
          <w:sz w:val="24"/>
          <w:szCs w:val="24"/>
          <w:lang w:val="fr-FR"/>
        </w:rPr>
      </w:pPr>
    </w:p>
    <w:p w:rsidR="005419FA" w:rsidRPr="002F6BD9" w:rsidRDefault="005419FA" w:rsidP="002B5E45">
      <w:pPr>
        <w:numPr>
          <w:ilvl w:val="0"/>
          <w:numId w:val="3"/>
        </w:numPr>
        <w:spacing w:after="0" w:line="240" w:lineRule="auto"/>
        <w:ind w:left="742" w:right="284" w:hanging="382"/>
        <w:rPr>
          <w:rFonts w:ascii="Trebuchet MS" w:hAnsi="Trebuchet MS"/>
          <w:sz w:val="24"/>
          <w:szCs w:val="24"/>
          <w:lang w:val="fr-FR"/>
        </w:rPr>
      </w:pPr>
      <w:r w:rsidRPr="002F6BD9">
        <w:rPr>
          <w:rFonts w:ascii="Trebuchet MS" w:hAnsi="Trebuchet MS"/>
          <w:sz w:val="24"/>
          <w:szCs w:val="24"/>
          <w:lang w:val="fr-FR"/>
        </w:rPr>
        <w:t>tout approvisionnement de compte par transfert international et tout paiement  en provenance ou à destination de l’étranger ;</w:t>
      </w:r>
    </w:p>
    <w:p w:rsidR="005419FA" w:rsidRPr="002F6BD9" w:rsidRDefault="005419FA" w:rsidP="002B5E45">
      <w:pPr>
        <w:numPr>
          <w:ilvl w:val="0"/>
          <w:numId w:val="3"/>
        </w:numPr>
        <w:spacing w:after="0" w:line="240" w:lineRule="auto"/>
        <w:ind w:left="742" w:right="284" w:hanging="382"/>
        <w:rPr>
          <w:rFonts w:ascii="Trebuchet MS" w:hAnsi="Trebuchet MS"/>
          <w:sz w:val="24"/>
          <w:szCs w:val="24"/>
          <w:lang w:val="fr-FR"/>
        </w:rPr>
      </w:pPr>
      <w:r w:rsidRPr="002F6BD9">
        <w:rPr>
          <w:rFonts w:ascii="Trebuchet MS" w:hAnsi="Trebuchet MS"/>
          <w:sz w:val="24"/>
          <w:szCs w:val="24"/>
          <w:lang w:val="fr-FR"/>
        </w:rPr>
        <w:t xml:space="preserve">toute </w:t>
      </w:r>
      <w:proofErr w:type="spellStart"/>
      <w:r w:rsidRPr="002F6BD9">
        <w:rPr>
          <w:rFonts w:ascii="Trebuchet MS" w:hAnsi="Trebuchet MS"/>
          <w:sz w:val="24"/>
          <w:szCs w:val="24"/>
          <w:lang w:val="fr-FR"/>
        </w:rPr>
        <w:t>débition</w:t>
      </w:r>
      <w:proofErr w:type="spellEnd"/>
      <w:r w:rsidRPr="002F6BD9">
        <w:rPr>
          <w:rFonts w:ascii="Trebuchet MS" w:hAnsi="Trebuchet MS"/>
          <w:sz w:val="24"/>
          <w:szCs w:val="24"/>
          <w:lang w:val="fr-FR"/>
        </w:rPr>
        <w:t xml:space="preserve"> en international d’un compte RME ou NRME à l’aide d’une carte bancaire ;</w:t>
      </w:r>
    </w:p>
    <w:p w:rsidR="005419FA" w:rsidRPr="002F6BD9" w:rsidRDefault="005419FA" w:rsidP="002B5E45">
      <w:pPr>
        <w:numPr>
          <w:ilvl w:val="0"/>
          <w:numId w:val="3"/>
        </w:numPr>
        <w:spacing w:after="0" w:line="240" w:lineRule="auto"/>
        <w:ind w:left="742" w:right="284" w:hanging="382"/>
        <w:rPr>
          <w:rFonts w:ascii="Trebuchet MS" w:hAnsi="Trebuchet MS"/>
          <w:sz w:val="24"/>
          <w:szCs w:val="24"/>
          <w:lang w:val="fr-FR"/>
        </w:rPr>
      </w:pPr>
      <w:r w:rsidRPr="002F6BD9">
        <w:rPr>
          <w:rFonts w:ascii="Trebuchet MS" w:hAnsi="Trebuchet MS"/>
          <w:sz w:val="24"/>
          <w:szCs w:val="24"/>
          <w:lang w:val="fr-FR"/>
        </w:rPr>
        <w:t>toute importation Sans Achat des Devises;</w:t>
      </w:r>
    </w:p>
    <w:p w:rsidR="005419FA" w:rsidRPr="002F6BD9" w:rsidRDefault="005419FA" w:rsidP="002B5E45">
      <w:pPr>
        <w:numPr>
          <w:ilvl w:val="0"/>
          <w:numId w:val="3"/>
        </w:numPr>
        <w:spacing w:after="0" w:line="240" w:lineRule="auto"/>
        <w:ind w:left="742" w:right="284" w:hanging="382"/>
        <w:rPr>
          <w:rFonts w:ascii="Trebuchet MS" w:hAnsi="Trebuchet MS"/>
          <w:sz w:val="24"/>
          <w:szCs w:val="24"/>
          <w:lang w:val="fr-FR"/>
        </w:rPr>
      </w:pPr>
      <w:r w:rsidRPr="002F6BD9">
        <w:rPr>
          <w:rFonts w:ascii="Trebuchet MS" w:hAnsi="Trebuchet MS"/>
          <w:sz w:val="24"/>
          <w:szCs w:val="24"/>
          <w:lang w:val="fr-FR"/>
        </w:rPr>
        <w:t>toute exportation Sans Rapatriement des Devises ;</w:t>
      </w:r>
    </w:p>
    <w:p w:rsidR="005419FA" w:rsidRPr="002F6BD9" w:rsidRDefault="005419FA" w:rsidP="002B5E45">
      <w:pPr>
        <w:numPr>
          <w:ilvl w:val="0"/>
          <w:numId w:val="3"/>
        </w:numPr>
        <w:spacing w:after="0" w:line="240" w:lineRule="auto"/>
        <w:ind w:left="742" w:right="284" w:hanging="382"/>
        <w:rPr>
          <w:rFonts w:ascii="Trebuchet MS" w:hAnsi="Trebuchet MS"/>
          <w:sz w:val="24"/>
          <w:szCs w:val="24"/>
          <w:lang w:val="fr-FR"/>
        </w:rPr>
      </w:pPr>
      <w:r w:rsidRPr="002F6BD9">
        <w:rPr>
          <w:rFonts w:ascii="Trebuchet MS" w:hAnsi="Trebuchet MS"/>
          <w:sz w:val="24"/>
          <w:szCs w:val="24"/>
          <w:lang w:val="fr-FR"/>
        </w:rPr>
        <w:t>toute importation ou exportation effectuée en dehors du système; bancaire national.</w:t>
      </w:r>
    </w:p>
    <w:p w:rsidR="00F35258" w:rsidRPr="002F6BD9" w:rsidRDefault="00F35258"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2 :</w:t>
      </w:r>
      <w:r w:rsidRPr="002F6BD9">
        <w:rPr>
          <w:rFonts w:ascii="Trebuchet MS" w:eastAsia="Times New Roman" w:hAnsi="Trebuchet M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Ne sont pas concernés par la perception de la Redevance de Suivi de Change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numPr>
          <w:ilvl w:val="0"/>
          <w:numId w:val="4"/>
        </w:numPr>
        <w:spacing w:after="0" w:line="240" w:lineRule="auto"/>
        <w:ind w:right="284"/>
        <w:jc w:val="both"/>
        <w:rPr>
          <w:rFonts w:ascii="Trebuchet MS" w:eastAsia="Times New Roman" w:hAnsi="Trebuchet MS"/>
          <w:sz w:val="24"/>
          <w:szCs w:val="24"/>
          <w:u w:val="single"/>
          <w:lang w:val="fr-FR" w:eastAsia="fr-FR"/>
        </w:rPr>
      </w:pPr>
      <w:r w:rsidRPr="002F6BD9">
        <w:rPr>
          <w:rFonts w:ascii="Trebuchet MS" w:eastAsia="Times New Roman" w:hAnsi="Trebuchet MS"/>
          <w:sz w:val="24"/>
          <w:szCs w:val="24"/>
          <w:lang w:val="fr-FR" w:eastAsia="fr-FR"/>
        </w:rPr>
        <w:t>les opérations effectuées pour le compte du Trésor Public et de la Banque Centrale ;</w:t>
      </w:r>
    </w:p>
    <w:p w:rsidR="005419FA" w:rsidRPr="002F6BD9" w:rsidRDefault="005419FA" w:rsidP="002B5E45">
      <w:pPr>
        <w:numPr>
          <w:ilvl w:val="0"/>
          <w:numId w:val="4"/>
        </w:numPr>
        <w:spacing w:after="0" w:line="240" w:lineRule="auto"/>
        <w:ind w:right="284"/>
        <w:jc w:val="both"/>
        <w:rPr>
          <w:rFonts w:ascii="Trebuchet MS" w:eastAsia="Times New Roman" w:hAnsi="Trebuchet MS"/>
          <w:sz w:val="24"/>
          <w:szCs w:val="24"/>
          <w:u w:val="single"/>
          <w:lang w:val="fr-FR" w:eastAsia="fr-FR"/>
        </w:rPr>
      </w:pPr>
      <w:r w:rsidRPr="002F6BD9">
        <w:rPr>
          <w:rFonts w:ascii="Trebuchet MS" w:eastAsia="Times New Roman" w:hAnsi="Trebuchet MS"/>
          <w:sz w:val="24"/>
          <w:szCs w:val="24"/>
          <w:lang w:val="fr-FR" w:eastAsia="fr-FR"/>
        </w:rPr>
        <w:t>les opérations de change effectuées par les banques agréées pour leurs propres comptes aux titres d’arbitrage, d’intervention sur le marché de change interbancaire, des frais et commissions décomptés par les correspondants ainsi que les arbitrages effectués par les bureaux de change ;</w:t>
      </w:r>
    </w:p>
    <w:p w:rsidR="005419FA" w:rsidRPr="002F6BD9" w:rsidRDefault="005419FA" w:rsidP="002B5E45">
      <w:pPr>
        <w:numPr>
          <w:ilvl w:val="0"/>
          <w:numId w:val="4"/>
        </w:numPr>
        <w:spacing w:after="0" w:line="240" w:lineRule="auto"/>
        <w:ind w:right="284"/>
        <w:jc w:val="both"/>
        <w:rPr>
          <w:rFonts w:ascii="Trebuchet MS" w:eastAsia="Times New Roman" w:hAnsi="Trebuchet MS"/>
          <w:sz w:val="24"/>
          <w:szCs w:val="24"/>
          <w:u w:val="single"/>
          <w:lang w:val="fr-FR" w:eastAsia="fr-FR"/>
        </w:rPr>
      </w:pPr>
      <w:r w:rsidRPr="002F6BD9">
        <w:rPr>
          <w:rFonts w:ascii="Trebuchet MS" w:eastAsia="Times New Roman" w:hAnsi="Trebuchet MS"/>
          <w:sz w:val="24"/>
          <w:szCs w:val="24"/>
          <w:lang w:val="fr-FR" w:eastAsia="fr-FR"/>
        </w:rPr>
        <w:t xml:space="preserve">les opérations de débit et de crédit entre les comptes en </w:t>
      </w:r>
      <w:r w:rsidR="0045369B" w:rsidRPr="002F6BD9">
        <w:rPr>
          <w:rFonts w:ascii="Trebuchet MS" w:eastAsia="Times New Roman" w:hAnsi="Trebuchet MS"/>
          <w:sz w:val="24"/>
          <w:szCs w:val="24"/>
          <w:lang w:val="fr-FR" w:eastAsia="fr-FR"/>
        </w:rPr>
        <w:t xml:space="preserve">monnaies étrangères </w:t>
      </w:r>
      <w:r w:rsidRPr="002F6BD9">
        <w:rPr>
          <w:rFonts w:ascii="Trebuchet MS" w:eastAsia="Times New Roman" w:hAnsi="Trebuchet MS"/>
          <w:sz w:val="24"/>
          <w:szCs w:val="24"/>
          <w:lang w:val="fr-FR" w:eastAsia="fr-FR"/>
        </w:rPr>
        <w:t>ouverts auprès du système bancaire national ;</w:t>
      </w:r>
    </w:p>
    <w:p w:rsidR="005419FA" w:rsidRPr="002F6BD9" w:rsidRDefault="005419FA" w:rsidP="002B5E45">
      <w:pPr>
        <w:numPr>
          <w:ilvl w:val="0"/>
          <w:numId w:val="4"/>
        </w:numPr>
        <w:spacing w:after="0" w:line="240" w:lineRule="auto"/>
        <w:ind w:right="284"/>
        <w:jc w:val="both"/>
        <w:rPr>
          <w:rFonts w:ascii="Trebuchet MS" w:eastAsia="Times New Roman" w:hAnsi="Trebuchet MS"/>
          <w:sz w:val="24"/>
          <w:szCs w:val="24"/>
          <w:u w:val="single"/>
          <w:lang w:val="fr-FR" w:eastAsia="fr-FR"/>
        </w:rPr>
      </w:pPr>
      <w:r w:rsidRPr="002F6BD9">
        <w:rPr>
          <w:rFonts w:ascii="Trebuchet MS" w:eastAsia="Times New Roman" w:hAnsi="Trebuchet MS"/>
          <w:sz w:val="24"/>
          <w:szCs w:val="24"/>
          <w:lang w:val="fr-FR" w:eastAsia="fr-FR"/>
        </w:rPr>
        <w:t>les retraits des espèces sur les comptes RME et NRME effectués sur le territoire national ;</w:t>
      </w:r>
    </w:p>
    <w:p w:rsidR="005419FA" w:rsidRPr="002F6BD9" w:rsidRDefault="005419FA" w:rsidP="002B5E45">
      <w:pPr>
        <w:numPr>
          <w:ilvl w:val="0"/>
          <w:numId w:val="4"/>
        </w:numPr>
        <w:spacing w:after="0" w:line="240" w:lineRule="auto"/>
        <w:ind w:right="284"/>
        <w:jc w:val="both"/>
        <w:rPr>
          <w:rFonts w:ascii="Trebuchet MS" w:eastAsia="Times New Roman" w:hAnsi="Trebuchet MS"/>
          <w:sz w:val="24"/>
          <w:szCs w:val="24"/>
          <w:u w:val="single"/>
          <w:lang w:val="fr-FR" w:eastAsia="fr-FR"/>
        </w:rPr>
      </w:pPr>
      <w:r w:rsidRPr="002F6BD9">
        <w:rPr>
          <w:rFonts w:ascii="Trebuchet MS" w:eastAsia="Times New Roman" w:hAnsi="Trebuchet MS"/>
          <w:sz w:val="24"/>
          <w:szCs w:val="24"/>
          <w:lang w:val="fr-FR" w:eastAsia="fr-FR"/>
        </w:rPr>
        <w:t>toute vente et tout achat de monnaies étrangères contre monnaie nationale par les banques ou autres intermédiaires agrées ;</w:t>
      </w:r>
    </w:p>
    <w:p w:rsidR="005419FA" w:rsidRPr="002F6BD9" w:rsidRDefault="005419FA" w:rsidP="002B5E45">
      <w:pPr>
        <w:numPr>
          <w:ilvl w:val="0"/>
          <w:numId w:val="4"/>
        </w:numPr>
        <w:spacing w:after="0" w:line="240" w:lineRule="auto"/>
        <w:ind w:right="284"/>
        <w:jc w:val="both"/>
        <w:rPr>
          <w:rFonts w:ascii="Trebuchet MS" w:eastAsia="Times New Roman" w:hAnsi="Trebuchet MS"/>
          <w:sz w:val="24"/>
          <w:szCs w:val="24"/>
          <w:u w:val="single"/>
          <w:lang w:val="fr-FR" w:eastAsia="fr-FR"/>
        </w:rPr>
      </w:pPr>
      <w:r w:rsidRPr="002F6BD9">
        <w:rPr>
          <w:rFonts w:ascii="Trebuchet MS" w:eastAsia="Times New Roman" w:hAnsi="Trebuchet MS"/>
          <w:sz w:val="24"/>
          <w:szCs w:val="24"/>
          <w:lang w:val="fr-FR" w:eastAsia="fr-FR"/>
        </w:rPr>
        <w:t>toute opération de débit ou de crédit effectuée par les résidents sur leurs comptes détenus à l’étranger ;</w:t>
      </w:r>
    </w:p>
    <w:p w:rsidR="005419FA" w:rsidRPr="002F6BD9" w:rsidRDefault="005419FA" w:rsidP="002B5E45">
      <w:pPr>
        <w:numPr>
          <w:ilvl w:val="0"/>
          <w:numId w:val="4"/>
        </w:numPr>
        <w:spacing w:after="0" w:line="240" w:lineRule="auto"/>
        <w:ind w:right="284"/>
        <w:jc w:val="both"/>
        <w:rPr>
          <w:rFonts w:ascii="Trebuchet MS" w:eastAsia="Times New Roman" w:hAnsi="Trebuchet MS"/>
          <w:sz w:val="24"/>
          <w:szCs w:val="24"/>
          <w:u w:val="single"/>
          <w:lang w:val="fr-FR" w:eastAsia="fr-FR"/>
        </w:rPr>
      </w:pPr>
      <w:r w:rsidRPr="002F6BD9">
        <w:rPr>
          <w:rFonts w:ascii="Trebuchet MS" w:eastAsia="Times New Roman" w:hAnsi="Trebuchet MS"/>
          <w:sz w:val="24"/>
          <w:szCs w:val="24"/>
          <w:lang w:val="fr-FR" w:eastAsia="fr-FR"/>
        </w:rPr>
        <w:t>les opérations des missions diplomatiques et celles des diplomates accrédités en République Démocratique du Congo ;</w:t>
      </w:r>
    </w:p>
    <w:p w:rsidR="00AF1BD7" w:rsidRPr="002F6BD9" w:rsidRDefault="00AF1BD7" w:rsidP="002B5E45">
      <w:pPr>
        <w:numPr>
          <w:ilvl w:val="0"/>
          <w:numId w:val="4"/>
        </w:numPr>
        <w:spacing w:after="0" w:line="240" w:lineRule="auto"/>
        <w:ind w:right="284"/>
        <w:jc w:val="both"/>
        <w:rPr>
          <w:rFonts w:ascii="Trebuchet MS" w:eastAsia="Times New Roman" w:hAnsi="Trebuchet MS"/>
          <w:sz w:val="24"/>
          <w:szCs w:val="24"/>
          <w:u w:val="single"/>
          <w:lang w:val="fr-FR" w:eastAsia="fr-FR"/>
        </w:rPr>
      </w:pPr>
      <w:r w:rsidRPr="002F6BD9">
        <w:rPr>
          <w:rFonts w:ascii="Trebuchet MS" w:hAnsi="Trebuchet MS"/>
          <w:sz w:val="24"/>
          <w:szCs w:val="24"/>
          <w:lang w:val="fr-FR"/>
        </w:rPr>
        <w:t xml:space="preserve">tout mouvement de débit effectué sur le compte </w:t>
      </w:r>
      <w:r w:rsidR="007D12C3" w:rsidRPr="002F6BD9">
        <w:rPr>
          <w:rFonts w:ascii="Trebuchet MS" w:hAnsi="Trebuchet MS"/>
          <w:sz w:val="24"/>
          <w:szCs w:val="24"/>
          <w:lang w:val="fr-FR"/>
        </w:rPr>
        <w:t xml:space="preserve">principal </w:t>
      </w:r>
      <w:r w:rsidR="0095607E" w:rsidRPr="002F6BD9">
        <w:rPr>
          <w:rFonts w:ascii="Trebuchet MS" w:hAnsi="Trebuchet MS"/>
          <w:sz w:val="24"/>
          <w:szCs w:val="24"/>
          <w:lang w:val="fr-FR"/>
        </w:rPr>
        <w:t xml:space="preserve">à l’étranger </w:t>
      </w:r>
      <w:r w:rsidRPr="002F6BD9">
        <w:rPr>
          <w:rFonts w:ascii="Trebuchet MS" w:hAnsi="Trebuchet MS"/>
          <w:sz w:val="24"/>
          <w:szCs w:val="24"/>
          <w:lang w:val="fr-FR"/>
        </w:rPr>
        <w:t>d’un titulaire de droits miniers</w:t>
      </w:r>
      <w:r w:rsidR="0095607E" w:rsidRPr="002F6BD9">
        <w:rPr>
          <w:rFonts w:ascii="Trebuchet MS" w:hAnsi="Trebuchet MS"/>
          <w:sz w:val="24"/>
          <w:szCs w:val="24"/>
          <w:lang w:val="fr-FR"/>
        </w:rPr>
        <w:t xml:space="preserve"> vers le compte affecté au</w:t>
      </w:r>
      <w:r w:rsidRPr="002F6BD9">
        <w:rPr>
          <w:rFonts w:ascii="Trebuchet MS" w:hAnsi="Trebuchet MS"/>
          <w:sz w:val="24"/>
          <w:szCs w:val="24"/>
          <w:lang w:val="fr-FR"/>
        </w:rPr>
        <w:t xml:space="preserve"> service de la dette extérieure</w:t>
      </w:r>
      <w:r w:rsidR="0095607E" w:rsidRPr="002F6BD9">
        <w:rPr>
          <w:rFonts w:ascii="Trebuchet MS" w:hAnsi="Trebuchet MS"/>
          <w:sz w:val="24"/>
          <w:szCs w:val="24"/>
          <w:lang w:val="fr-FR"/>
        </w:rPr>
        <w:t> ;</w:t>
      </w:r>
    </w:p>
    <w:p w:rsidR="005419FA" w:rsidRPr="002F6BD9" w:rsidRDefault="005419FA" w:rsidP="002B5E45">
      <w:pPr>
        <w:numPr>
          <w:ilvl w:val="0"/>
          <w:numId w:val="4"/>
        </w:numPr>
        <w:spacing w:after="0" w:line="240" w:lineRule="auto"/>
        <w:ind w:right="284"/>
        <w:jc w:val="both"/>
        <w:rPr>
          <w:rFonts w:ascii="Trebuchet MS" w:eastAsia="Times New Roman" w:hAnsi="Trebuchet MS"/>
          <w:b/>
          <w:bCs/>
          <w:sz w:val="24"/>
          <w:szCs w:val="24"/>
          <w:lang w:val="fr-FR" w:eastAsia="fr-FR"/>
        </w:rPr>
      </w:pPr>
      <w:r w:rsidRPr="002F6BD9">
        <w:rPr>
          <w:rFonts w:ascii="Trebuchet MS" w:eastAsia="Times New Roman" w:hAnsi="Trebuchet MS"/>
          <w:sz w:val="24"/>
          <w:szCs w:val="24"/>
          <w:lang w:val="fr-FR" w:eastAsia="fr-FR"/>
        </w:rPr>
        <w:t>les opérations des organismes internationaux jouissant des statuts diplomatiques et ce, conformément aux accords de siège conclus avec l</w:t>
      </w:r>
      <w:r w:rsidR="0098268F" w:rsidRPr="002F6BD9">
        <w:rPr>
          <w:rFonts w:ascii="Trebuchet MS" w:eastAsia="Times New Roman" w:hAnsi="Trebuchet MS"/>
          <w:sz w:val="24"/>
          <w:szCs w:val="24"/>
          <w:lang w:val="fr-FR" w:eastAsia="fr-FR"/>
        </w:rPr>
        <w:t xml:space="preserve">a </w:t>
      </w:r>
      <w:r w:rsidR="0098268F" w:rsidRPr="002F6BD9">
        <w:rPr>
          <w:rFonts w:ascii="Trebuchet MS" w:eastAsia="Times New Roman" w:hAnsi="Trebuchet MS"/>
          <w:bCs/>
          <w:sz w:val="24"/>
          <w:szCs w:val="24"/>
          <w:lang w:val="fr-FR" w:eastAsia="fr-FR"/>
        </w:rPr>
        <w:t>République Démocratique du Congo</w:t>
      </w:r>
      <w:r w:rsidRPr="002F6BD9">
        <w:rPr>
          <w:rFonts w:ascii="Trebuchet MS" w:eastAsia="Times New Roman" w:hAnsi="Trebuchet MS"/>
          <w:sz w:val="24"/>
          <w:szCs w:val="24"/>
          <w:lang w:val="fr-FR" w:eastAsia="fr-FR"/>
        </w:rPr>
        <w:t>.</w:t>
      </w:r>
    </w:p>
    <w:p w:rsidR="0098268F" w:rsidRPr="002F6BD9" w:rsidRDefault="0098268F" w:rsidP="002B5E45">
      <w:pPr>
        <w:spacing w:after="0" w:line="240" w:lineRule="auto"/>
        <w:ind w:right="284"/>
        <w:jc w:val="both"/>
        <w:rPr>
          <w:rFonts w:ascii="Trebuchet MS" w:eastAsia="Times New Roman" w:hAnsi="Trebuchet MS"/>
          <w:b/>
          <w:bC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bCs/>
          <w:sz w:val="24"/>
          <w:szCs w:val="24"/>
          <w:lang w:val="fr-FR" w:eastAsia="fr-FR"/>
        </w:rPr>
      </w:pPr>
      <w:r w:rsidRPr="002F6BD9">
        <w:rPr>
          <w:rFonts w:ascii="Trebuchet MS" w:eastAsia="Times New Roman" w:hAnsi="Trebuchet MS"/>
          <w:b/>
          <w:bCs/>
          <w:sz w:val="24"/>
          <w:szCs w:val="24"/>
          <w:lang w:val="fr-FR" w:eastAsia="fr-FR"/>
        </w:rPr>
        <w:t>Article 16 :</w:t>
      </w:r>
      <w:r w:rsidRPr="002F6BD9">
        <w:rPr>
          <w:rFonts w:ascii="Trebuchet MS" w:eastAsia="Times New Roman" w:hAnsi="Trebuchet MS"/>
          <w:b/>
          <w:bCs/>
          <w:sz w:val="24"/>
          <w:szCs w:val="24"/>
          <w:lang w:val="fr-FR" w:eastAsia="fr-FR"/>
        </w:rPr>
        <w:tab/>
      </w:r>
    </w:p>
    <w:p w:rsidR="005419FA" w:rsidRPr="002F6BD9" w:rsidRDefault="005419FA" w:rsidP="002B5E45">
      <w:pPr>
        <w:spacing w:after="0" w:line="240" w:lineRule="auto"/>
        <w:ind w:right="284"/>
        <w:rPr>
          <w:rFonts w:ascii="Trebuchet MS"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bCs/>
          <w:color w:val="0070C0"/>
          <w:sz w:val="24"/>
          <w:szCs w:val="24"/>
          <w:lang w:val="fr-FR" w:eastAsia="fr-FR"/>
        </w:rPr>
      </w:pPr>
      <w:r w:rsidRPr="002F6BD9">
        <w:rPr>
          <w:rFonts w:ascii="Trebuchet MS" w:eastAsia="Times New Roman" w:hAnsi="Trebuchet MS"/>
          <w:bCs/>
          <w:sz w:val="24"/>
          <w:szCs w:val="24"/>
          <w:lang w:val="fr-FR" w:eastAsia="fr-FR"/>
        </w:rPr>
        <w:t xml:space="preserve">Sauf pour les prélèvements effectués par les mandataires désignés par la Banque Centrale dont l’assiette est déterminée en monnaie nationale, </w:t>
      </w:r>
      <w:r w:rsidRPr="002F6BD9">
        <w:rPr>
          <w:rFonts w:ascii="Trebuchet MS" w:eastAsia="Times New Roman" w:hAnsi="Trebuchet MS"/>
          <w:sz w:val="24"/>
          <w:szCs w:val="24"/>
          <w:lang w:val="fr-FR" w:eastAsia="fr-FR"/>
        </w:rPr>
        <w:t xml:space="preserve">la Redevance de Suivi de </w:t>
      </w:r>
      <w:r w:rsidRPr="002F6BD9">
        <w:rPr>
          <w:rFonts w:ascii="Trebuchet MS" w:eastAsia="Times New Roman" w:hAnsi="Trebuchet MS"/>
          <w:sz w:val="24"/>
          <w:szCs w:val="24"/>
          <w:lang w:val="fr-FR" w:eastAsia="fr-FR"/>
        </w:rPr>
        <w:lastRenderedPageBreak/>
        <w:t>Change</w:t>
      </w:r>
      <w:r w:rsidRPr="002F6BD9">
        <w:rPr>
          <w:rFonts w:ascii="Trebuchet MS" w:eastAsia="Times New Roman" w:hAnsi="Trebuchet MS"/>
          <w:bCs/>
          <w:sz w:val="24"/>
          <w:szCs w:val="24"/>
          <w:lang w:val="fr-FR" w:eastAsia="fr-FR"/>
        </w:rPr>
        <w:t xml:space="preserve"> est payable en monnaies étrangères et les montants y relatifs sont versés en faveur de la Banque Centrale, conformément à ses instructions administratives.</w:t>
      </w:r>
    </w:p>
    <w:p w:rsidR="005419FA" w:rsidRPr="002F6BD9" w:rsidRDefault="005419FA" w:rsidP="002B5E45">
      <w:pPr>
        <w:spacing w:after="0" w:line="240" w:lineRule="auto"/>
        <w:ind w:right="284"/>
        <w:jc w:val="both"/>
        <w:rPr>
          <w:rFonts w:ascii="Trebuchet MS" w:eastAsia="Times New Roman" w:hAnsi="Trebuchet MS"/>
          <w:b/>
          <w:bC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bCs/>
          <w:sz w:val="24"/>
          <w:szCs w:val="24"/>
          <w:lang w:val="fr-FR" w:eastAsia="fr-FR"/>
        </w:rPr>
      </w:pPr>
      <w:r w:rsidRPr="002F6BD9">
        <w:rPr>
          <w:rFonts w:ascii="Trebuchet MS" w:eastAsia="Times New Roman" w:hAnsi="Trebuchet MS"/>
          <w:b/>
          <w:bCs/>
          <w:sz w:val="24"/>
          <w:szCs w:val="24"/>
          <w:lang w:val="fr-FR" w:eastAsia="fr-FR"/>
        </w:rPr>
        <w:t>Article 17 :</w:t>
      </w: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p>
    <w:p w:rsidR="006F1BF0" w:rsidRPr="002F6BD9" w:rsidRDefault="005419FA" w:rsidP="002B5E45">
      <w:pPr>
        <w:spacing w:after="0" w:line="240" w:lineRule="auto"/>
        <w:ind w:right="284" w:firstLine="720"/>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La Redevance de Suivi de Change perçue n’est pas restituable, sauf en cas d’erreur matérielle. Dans ce cas, la demande de restitution est à soumettre à l’appréciation de la Banque Centrale.</w:t>
      </w:r>
    </w:p>
    <w:p w:rsidR="002A502A" w:rsidRDefault="002A502A" w:rsidP="00646313">
      <w:pPr>
        <w:spacing w:after="0" w:line="240" w:lineRule="auto"/>
        <w:ind w:right="284" w:firstLine="720"/>
        <w:jc w:val="both"/>
        <w:rPr>
          <w:rFonts w:ascii="Trebuchet MS" w:eastAsia="Times New Roman" w:hAnsi="Trebuchet MS"/>
          <w:bCs/>
          <w:sz w:val="24"/>
          <w:szCs w:val="24"/>
          <w:lang w:val="fr-FR" w:eastAsia="fr-FR"/>
        </w:rPr>
      </w:pPr>
    </w:p>
    <w:p w:rsidR="00327E5B" w:rsidRPr="002F6BD9" w:rsidRDefault="005419FA" w:rsidP="00646313">
      <w:pPr>
        <w:spacing w:after="0" w:line="240" w:lineRule="auto"/>
        <w:ind w:right="284" w:firstLine="720"/>
        <w:jc w:val="both"/>
        <w:rPr>
          <w:rFonts w:ascii="Trebuchet MS" w:eastAsia="Times New Roman" w:hAnsi="Trebuchet MS"/>
          <w:b/>
          <w:bCs/>
          <w:sz w:val="24"/>
          <w:szCs w:val="24"/>
          <w:lang w:val="fr-FR" w:eastAsia="fr-FR"/>
        </w:rPr>
      </w:pPr>
      <w:r w:rsidRPr="002F6BD9">
        <w:rPr>
          <w:rFonts w:ascii="Trebuchet MS" w:eastAsia="Times New Roman" w:hAnsi="Trebuchet MS"/>
          <w:bCs/>
          <w:sz w:val="24"/>
          <w:szCs w:val="24"/>
          <w:lang w:val="fr-FR" w:eastAsia="fr-FR"/>
        </w:rPr>
        <w:tab/>
      </w:r>
    </w:p>
    <w:p w:rsidR="005419FA" w:rsidRPr="00244FB8" w:rsidRDefault="005419FA" w:rsidP="00244FB8">
      <w:pPr>
        <w:pStyle w:val="Titre2"/>
        <w:spacing w:before="0" w:after="0" w:line="240" w:lineRule="auto"/>
        <w:ind w:left="1701" w:right="284" w:hanging="1701"/>
        <w:rPr>
          <w:rFonts w:ascii="Trebuchet MS" w:hAnsi="Trebuchet MS"/>
          <w:i w:val="0"/>
          <w:lang w:val="fr-FR"/>
        </w:rPr>
      </w:pPr>
      <w:bookmarkStart w:id="10" w:name="_Toc379362166"/>
      <w:r w:rsidRPr="00244FB8">
        <w:rPr>
          <w:rFonts w:ascii="Trebuchet MS" w:hAnsi="Trebuchet MS"/>
          <w:i w:val="0"/>
          <w:lang w:val="fr-FR"/>
        </w:rPr>
        <w:t xml:space="preserve">SECTION 8 : DES OPÉRATIONS EXECUTÉES DANS LE CADRE DES  ACCORDS </w:t>
      </w:r>
      <w:r w:rsidR="00244FB8">
        <w:rPr>
          <w:rFonts w:ascii="Trebuchet MS" w:hAnsi="Trebuchet MS"/>
          <w:i w:val="0"/>
          <w:lang w:val="fr-FR"/>
        </w:rPr>
        <w:t xml:space="preserve"> </w:t>
      </w:r>
      <w:r w:rsidRPr="00244FB8">
        <w:rPr>
          <w:rFonts w:ascii="Trebuchet MS" w:hAnsi="Trebuchet MS"/>
          <w:i w:val="0"/>
          <w:lang w:val="fr-FR"/>
        </w:rPr>
        <w:t>INTERNATIONAUX</w:t>
      </w:r>
      <w:bookmarkEnd w:id="10"/>
    </w:p>
    <w:p w:rsidR="005419FA" w:rsidRPr="002F6BD9" w:rsidRDefault="005419FA" w:rsidP="002B5E45">
      <w:pPr>
        <w:spacing w:after="0" w:line="240" w:lineRule="auto"/>
        <w:ind w:right="284"/>
        <w:jc w:val="both"/>
        <w:rPr>
          <w:rFonts w:ascii="Trebuchet MS" w:eastAsia="Times New Roman" w:hAnsi="Trebuchet M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color w:val="0070C0"/>
          <w:sz w:val="24"/>
          <w:szCs w:val="24"/>
          <w:lang w:val="fr-FR" w:eastAsia="fr-FR"/>
        </w:rPr>
      </w:pPr>
      <w:r w:rsidRPr="002F6BD9">
        <w:rPr>
          <w:rFonts w:ascii="Trebuchet MS" w:eastAsia="Times New Roman" w:hAnsi="Trebuchet MS"/>
          <w:b/>
          <w:bCs/>
          <w:sz w:val="24"/>
          <w:szCs w:val="24"/>
          <w:lang w:val="fr-FR" w:eastAsia="fr-FR"/>
        </w:rPr>
        <w:t>Article 18</w:t>
      </w:r>
      <w:r w:rsidRPr="002F6BD9">
        <w:rPr>
          <w:rFonts w:ascii="Trebuchet MS" w:eastAsia="Times New Roman" w:hAnsi="Trebuchet MS"/>
          <w:b/>
          <w:bCs/>
          <w:color w:val="0070C0"/>
          <w:sz w:val="24"/>
          <w:szCs w:val="24"/>
          <w:lang w:val="fr-FR" w:eastAsia="fr-FR"/>
        </w:rPr>
        <w:t> :</w:t>
      </w:r>
      <w:r w:rsidRPr="002F6BD9">
        <w:rPr>
          <w:rFonts w:ascii="Trebuchet MS" w:eastAsia="Times New Roman" w:hAnsi="Trebuchet MS"/>
          <w:color w:val="0070C0"/>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color w:val="0070C0"/>
          <w:sz w:val="24"/>
          <w:szCs w:val="24"/>
          <w:lang w:val="fr-FR" w:eastAsia="fr-FR"/>
        </w:rPr>
      </w:pPr>
    </w:p>
    <w:p w:rsidR="00913341" w:rsidRPr="002F6BD9" w:rsidRDefault="005419FA" w:rsidP="002B5E45">
      <w:pPr>
        <w:spacing w:after="0" w:line="240" w:lineRule="auto"/>
        <w:ind w:right="284" w:firstLine="567"/>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opérations de change initiées dans le cadre des accords internationaux se dénouent conformément aux dispositions de la présente Réglementation du Change.</w:t>
      </w:r>
    </w:p>
    <w:p w:rsidR="00327E5B" w:rsidRDefault="00327E5B" w:rsidP="002B5E45">
      <w:pPr>
        <w:spacing w:after="0" w:line="240" w:lineRule="auto"/>
        <w:ind w:right="284"/>
        <w:jc w:val="both"/>
        <w:rPr>
          <w:rFonts w:ascii="Trebuchet MS" w:eastAsia="Times New Roman" w:hAnsi="Trebuchet MS"/>
          <w:b/>
          <w:bCs/>
          <w:color w:val="0070C0"/>
          <w:sz w:val="24"/>
          <w:szCs w:val="24"/>
          <w:lang w:val="fr-FR" w:eastAsia="fr-FR"/>
        </w:rPr>
      </w:pPr>
    </w:p>
    <w:p w:rsidR="00B24A75" w:rsidRPr="002F6BD9" w:rsidRDefault="00B24A75" w:rsidP="002B5E45">
      <w:pPr>
        <w:spacing w:after="0" w:line="240" w:lineRule="auto"/>
        <w:ind w:right="284"/>
        <w:jc w:val="both"/>
        <w:rPr>
          <w:rFonts w:ascii="Trebuchet MS" w:eastAsia="Times New Roman" w:hAnsi="Trebuchet MS"/>
          <w:b/>
          <w:bCs/>
          <w:color w:val="0070C0"/>
          <w:sz w:val="24"/>
          <w:szCs w:val="24"/>
          <w:lang w:val="fr-FR" w:eastAsia="fr-FR"/>
        </w:rPr>
      </w:pPr>
    </w:p>
    <w:p w:rsidR="005419FA" w:rsidRPr="008F1B02" w:rsidRDefault="005419FA" w:rsidP="00B24A23">
      <w:pPr>
        <w:pStyle w:val="Titre2"/>
        <w:spacing w:before="0" w:after="0" w:line="240" w:lineRule="auto"/>
        <w:ind w:right="284"/>
        <w:rPr>
          <w:rFonts w:ascii="Trebuchet MS" w:hAnsi="Trebuchet MS"/>
          <w:i w:val="0"/>
          <w:lang w:val="fr-FR" w:eastAsia="fr-FR"/>
        </w:rPr>
      </w:pPr>
      <w:bookmarkStart w:id="11" w:name="_Toc379362167"/>
      <w:r w:rsidRPr="008F1B02">
        <w:rPr>
          <w:rFonts w:ascii="Trebuchet MS" w:hAnsi="Trebuchet MS"/>
          <w:i w:val="0"/>
          <w:lang w:val="fr-FR" w:eastAsia="fr-FR"/>
        </w:rPr>
        <w:t>SECTION 9 : DU TRANSIT INTERNATIONAL DES BIENS</w:t>
      </w:r>
      <w:bookmarkEnd w:id="11"/>
    </w:p>
    <w:p w:rsidR="005419FA" w:rsidRPr="002F6BD9" w:rsidRDefault="005419FA" w:rsidP="002B5E45">
      <w:pPr>
        <w:spacing w:after="0" w:line="240" w:lineRule="auto"/>
        <w:ind w:right="284"/>
        <w:jc w:val="both"/>
        <w:rPr>
          <w:rFonts w:ascii="Trebuchet MS" w:eastAsia="Times New Roman" w:hAnsi="Trebuchet M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bCs/>
          <w:sz w:val="24"/>
          <w:szCs w:val="24"/>
          <w:lang w:val="fr-FR" w:eastAsia="fr-FR"/>
        </w:rPr>
      </w:pPr>
      <w:r w:rsidRPr="002F6BD9">
        <w:rPr>
          <w:rFonts w:ascii="Trebuchet MS" w:eastAsia="Times New Roman" w:hAnsi="Trebuchet MS"/>
          <w:b/>
          <w:bCs/>
          <w:sz w:val="24"/>
          <w:szCs w:val="24"/>
          <w:lang w:val="fr-FR" w:eastAsia="fr-FR"/>
        </w:rPr>
        <w:t>Article 19 :</w:t>
      </w: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bCs/>
          <w:sz w:val="24"/>
          <w:szCs w:val="24"/>
          <w:lang w:val="fr-FR" w:eastAsia="fr-FR"/>
        </w:rPr>
        <w:t xml:space="preserve">Les biens en transit international ne sont pas soumis aux dispositions de la présente Réglementation du Change et sont admis sur le territoire national conformément au Code des Douanes. </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2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La DGDA informe la Banque Centrale de tout mouvement de transit international des biens.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Ces  informations portent sur les aspects suivants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numPr>
          <w:ilvl w:val="0"/>
          <w:numId w:val="2"/>
        </w:num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poste douanier et date d’entrée ;</w:t>
      </w:r>
    </w:p>
    <w:p w:rsidR="005419FA" w:rsidRPr="002F6BD9" w:rsidRDefault="005419FA" w:rsidP="002B5E45">
      <w:pPr>
        <w:numPr>
          <w:ilvl w:val="0"/>
          <w:numId w:val="2"/>
        </w:num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nature de la marchandise ;</w:t>
      </w:r>
    </w:p>
    <w:p w:rsidR="005419FA" w:rsidRPr="002F6BD9" w:rsidRDefault="005419FA" w:rsidP="002B5E45">
      <w:pPr>
        <w:numPr>
          <w:ilvl w:val="0"/>
          <w:numId w:val="2"/>
        </w:num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quantité de la marchandise ;</w:t>
      </w:r>
    </w:p>
    <w:p w:rsidR="005419FA" w:rsidRPr="002F6BD9" w:rsidRDefault="005419FA" w:rsidP="002B5E45">
      <w:pPr>
        <w:numPr>
          <w:ilvl w:val="0"/>
          <w:numId w:val="2"/>
        </w:num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identité de l’importateur et son adresse physique;</w:t>
      </w:r>
    </w:p>
    <w:p w:rsidR="005419FA" w:rsidRPr="002F6BD9" w:rsidRDefault="005419FA" w:rsidP="002B5E45">
      <w:pPr>
        <w:numPr>
          <w:ilvl w:val="0"/>
          <w:numId w:val="2"/>
        </w:num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identité du prestataire des services ;</w:t>
      </w:r>
    </w:p>
    <w:p w:rsidR="005419FA" w:rsidRPr="002F6BD9" w:rsidRDefault="005419FA" w:rsidP="002B5E45">
      <w:pPr>
        <w:numPr>
          <w:ilvl w:val="0"/>
          <w:numId w:val="2"/>
        </w:num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durée du transit ;</w:t>
      </w:r>
    </w:p>
    <w:p w:rsidR="005419FA" w:rsidRPr="002F6BD9" w:rsidRDefault="005419FA" w:rsidP="002B5E45">
      <w:pPr>
        <w:numPr>
          <w:ilvl w:val="0"/>
          <w:numId w:val="2"/>
        </w:num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poste douanier et date de sortie.</w:t>
      </w:r>
    </w:p>
    <w:p w:rsidR="005419FA" w:rsidRDefault="005419FA" w:rsidP="002B5E45">
      <w:pPr>
        <w:pStyle w:val="Sansinterligne"/>
        <w:ind w:right="284"/>
        <w:jc w:val="both"/>
        <w:rPr>
          <w:rFonts w:ascii="Trebuchet MS" w:hAnsi="Trebuchet MS"/>
          <w:sz w:val="24"/>
          <w:szCs w:val="24"/>
        </w:rPr>
      </w:pPr>
      <w:r w:rsidRPr="002F6BD9">
        <w:rPr>
          <w:rFonts w:ascii="Trebuchet MS" w:hAnsi="Trebuchet MS"/>
          <w:sz w:val="24"/>
          <w:szCs w:val="24"/>
        </w:rPr>
        <w:t> </w:t>
      </w:r>
    </w:p>
    <w:p w:rsidR="00295D1D" w:rsidRDefault="00295D1D" w:rsidP="002B5E45">
      <w:pPr>
        <w:pStyle w:val="Sansinterligne"/>
        <w:ind w:right="284"/>
        <w:jc w:val="both"/>
        <w:rPr>
          <w:rFonts w:ascii="Trebuchet MS" w:hAnsi="Trebuchet MS"/>
          <w:sz w:val="24"/>
          <w:szCs w:val="24"/>
        </w:rPr>
      </w:pPr>
    </w:p>
    <w:p w:rsidR="00295D1D" w:rsidRDefault="00295D1D" w:rsidP="002B5E45">
      <w:pPr>
        <w:pStyle w:val="Sansinterligne"/>
        <w:ind w:right="284"/>
        <w:jc w:val="both"/>
        <w:rPr>
          <w:rFonts w:ascii="Trebuchet MS" w:hAnsi="Trebuchet MS"/>
          <w:sz w:val="24"/>
          <w:szCs w:val="24"/>
        </w:rPr>
      </w:pPr>
    </w:p>
    <w:p w:rsidR="00295D1D" w:rsidRPr="002F6BD9" w:rsidRDefault="00295D1D" w:rsidP="002B5E45">
      <w:pPr>
        <w:pStyle w:val="Sansinterligne"/>
        <w:ind w:right="284"/>
        <w:jc w:val="both"/>
        <w:rPr>
          <w:rFonts w:ascii="Trebuchet MS" w:hAnsi="Trebuchet MS"/>
          <w:sz w:val="24"/>
          <w:szCs w:val="24"/>
          <w:lang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lastRenderedPageBreak/>
        <w:t>Alinéa 3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L’opérateur économique prestataire de service, sur une opération de transit</w:t>
      </w:r>
      <w:r w:rsidRPr="002F6BD9">
        <w:rPr>
          <w:rFonts w:ascii="Trebuchet MS" w:eastAsia="Times New Roman" w:hAnsi="Trebuchet MS"/>
          <w:bCs/>
          <w:sz w:val="24"/>
          <w:szCs w:val="24"/>
          <w:lang w:val="fr-FR" w:eastAsia="fr-FR"/>
        </w:rPr>
        <w:t xml:space="preserve"> international</w:t>
      </w:r>
      <w:r w:rsidRPr="002F6BD9">
        <w:rPr>
          <w:rFonts w:ascii="Trebuchet MS" w:eastAsia="Times New Roman" w:hAnsi="Trebuchet MS"/>
          <w:sz w:val="24"/>
          <w:szCs w:val="24"/>
          <w:lang w:val="fr-FR" w:eastAsia="fr-FR"/>
        </w:rPr>
        <w:t xml:space="preserve">, est tenu de souscrire une Déclaration modèle « ES » auprès d’une banque agréée, avant d’assurer le transport des biens.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La DGDA est tenue dans ce cas, de ne libérer les biens, pour le transport, que sur présentation d’une Déclaration  modèle « ES » valide, souscrite par le prestataire des services.</w:t>
      </w:r>
    </w:p>
    <w:p w:rsidR="00BA10EA" w:rsidRPr="002F6BD9" w:rsidRDefault="00BA10E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4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913341" w:rsidRPr="002F6BD9" w:rsidRDefault="005419FA" w:rsidP="002B5E45">
      <w:pPr>
        <w:pStyle w:val="Sansinterligne"/>
        <w:ind w:right="284" w:firstLine="709"/>
        <w:jc w:val="both"/>
        <w:rPr>
          <w:rFonts w:ascii="Trebuchet MS" w:hAnsi="Trebuchet MS"/>
          <w:color w:val="0070C0"/>
          <w:sz w:val="24"/>
          <w:szCs w:val="24"/>
        </w:rPr>
      </w:pPr>
      <w:r w:rsidRPr="002F6BD9">
        <w:rPr>
          <w:rFonts w:ascii="Trebuchet MS" w:hAnsi="Trebuchet MS"/>
          <w:sz w:val="24"/>
          <w:szCs w:val="24"/>
        </w:rPr>
        <w:t>En cas de renonciation du transit</w:t>
      </w:r>
      <w:r w:rsidRPr="002F6BD9">
        <w:rPr>
          <w:rFonts w:ascii="Trebuchet MS" w:eastAsia="Times New Roman" w:hAnsi="Trebuchet MS"/>
          <w:bCs/>
          <w:sz w:val="24"/>
          <w:szCs w:val="24"/>
          <w:lang w:eastAsia="fr-FR"/>
        </w:rPr>
        <w:t xml:space="preserve"> international au profit de la </w:t>
      </w:r>
      <w:r w:rsidRPr="002F6BD9">
        <w:rPr>
          <w:rFonts w:ascii="Trebuchet MS" w:eastAsia="Times New Roman" w:hAnsi="Trebuchet MS"/>
          <w:sz w:val="24"/>
          <w:szCs w:val="24"/>
          <w:lang w:eastAsia="fr-FR"/>
        </w:rPr>
        <w:t>mise en consommation sur le territoire national</w:t>
      </w:r>
      <w:r w:rsidRPr="002F6BD9">
        <w:rPr>
          <w:rFonts w:ascii="Trebuchet MS" w:hAnsi="Trebuchet MS"/>
          <w:sz w:val="24"/>
          <w:szCs w:val="24"/>
        </w:rPr>
        <w:t>, l’importateur ou son mandataire habilité à cet effet est tenu de se conformer aux dispositions du Code des Douanes et de la présente réglementation relatives aux importations des biens. </w:t>
      </w:r>
    </w:p>
    <w:p w:rsidR="00782C7C" w:rsidRDefault="00782C7C" w:rsidP="002B5E45">
      <w:pPr>
        <w:pStyle w:val="Sansinterligne"/>
        <w:ind w:right="284" w:firstLine="709"/>
        <w:jc w:val="both"/>
        <w:rPr>
          <w:rFonts w:ascii="Trebuchet MS" w:hAnsi="Trebuchet MS"/>
          <w:sz w:val="24"/>
          <w:szCs w:val="24"/>
          <w:lang w:eastAsia="fr-FR"/>
        </w:rPr>
      </w:pPr>
    </w:p>
    <w:p w:rsidR="00070D32" w:rsidRPr="002F6BD9" w:rsidRDefault="00070D32" w:rsidP="002B5E45">
      <w:pPr>
        <w:pStyle w:val="Sansinterligne"/>
        <w:ind w:right="284" w:firstLine="709"/>
        <w:jc w:val="both"/>
        <w:rPr>
          <w:rFonts w:ascii="Trebuchet MS" w:hAnsi="Trebuchet MS"/>
          <w:sz w:val="24"/>
          <w:szCs w:val="24"/>
          <w:lang w:eastAsia="fr-FR"/>
        </w:rPr>
      </w:pPr>
    </w:p>
    <w:p w:rsidR="00913341" w:rsidRPr="006D7104" w:rsidRDefault="005419FA" w:rsidP="00070D32">
      <w:pPr>
        <w:pStyle w:val="Titre2"/>
        <w:spacing w:before="0" w:after="0" w:line="240" w:lineRule="auto"/>
        <w:ind w:right="284"/>
        <w:rPr>
          <w:rFonts w:ascii="Trebuchet MS" w:hAnsi="Trebuchet MS"/>
          <w:i w:val="0"/>
          <w:lang w:val="fr-FR" w:eastAsia="fr-FR"/>
        </w:rPr>
      </w:pPr>
      <w:bookmarkStart w:id="12" w:name="_Toc379362168"/>
      <w:r w:rsidRPr="006D7104">
        <w:rPr>
          <w:rFonts w:ascii="Trebuchet MS" w:hAnsi="Trebuchet MS"/>
          <w:i w:val="0"/>
          <w:lang w:val="fr-FR" w:eastAsia="fr-FR"/>
        </w:rPr>
        <w:t>SECTION 10 : DU NEGOCE INTERNATIONAL</w:t>
      </w:r>
      <w:bookmarkEnd w:id="12"/>
    </w:p>
    <w:p w:rsidR="005419FA" w:rsidRPr="002F6BD9" w:rsidRDefault="005419FA" w:rsidP="002B5E45">
      <w:pPr>
        <w:spacing w:after="0" w:line="240" w:lineRule="auto"/>
        <w:ind w:right="284"/>
        <w:rPr>
          <w:rFonts w:ascii="Trebuchet MS" w:hAnsi="Trebuchet MS"/>
          <w:b/>
          <w:color w:val="0070C0"/>
          <w:sz w:val="24"/>
          <w:szCs w:val="24"/>
          <w:lang w:val="fr-FR"/>
        </w:rPr>
      </w:pPr>
    </w:p>
    <w:p w:rsidR="005419FA" w:rsidRDefault="005419FA" w:rsidP="00400409">
      <w:pPr>
        <w:spacing w:after="0" w:line="240" w:lineRule="auto"/>
        <w:ind w:right="284"/>
        <w:rPr>
          <w:rFonts w:ascii="Trebuchet MS" w:hAnsi="Trebuchet MS"/>
          <w:b/>
          <w:sz w:val="24"/>
          <w:szCs w:val="24"/>
          <w:lang w:val="fr-FR"/>
        </w:rPr>
      </w:pPr>
      <w:r w:rsidRPr="002F6BD9">
        <w:rPr>
          <w:rFonts w:ascii="Trebuchet MS" w:hAnsi="Trebuchet MS"/>
          <w:b/>
          <w:sz w:val="24"/>
          <w:szCs w:val="24"/>
          <w:lang w:val="fr-FR"/>
        </w:rPr>
        <w:t xml:space="preserve">Article 20 : </w:t>
      </w:r>
    </w:p>
    <w:p w:rsidR="00400409" w:rsidRPr="002F6BD9" w:rsidRDefault="00400409" w:rsidP="00400409">
      <w:pPr>
        <w:spacing w:after="0" w:line="240" w:lineRule="auto"/>
        <w:ind w:right="284"/>
        <w:rPr>
          <w:rFonts w:ascii="Trebuchet MS" w:hAnsi="Trebuchet MS"/>
          <w:b/>
          <w:sz w:val="24"/>
          <w:szCs w:val="24"/>
          <w:lang w:val="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Default="005419FA" w:rsidP="000109D9">
      <w:pPr>
        <w:spacing w:after="0" w:line="240" w:lineRule="auto"/>
        <w:ind w:right="284"/>
        <w:jc w:val="both"/>
        <w:rPr>
          <w:rFonts w:ascii="Trebuchet MS" w:hAnsi="Trebuchet MS"/>
          <w:sz w:val="24"/>
          <w:szCs w:val="24"/>
          <w:lang w:val="fr-FR"/>
        </w:rPr>
      </w:pPr>
      <w:r w:rsidRPr="002F6BD9">
        <w:rPr>
          <w:rFonts w:ascii="Trebuchet MS" w:hAnsi="Trebuchet MS"/>
          <w:sz w:val="24"/>
          <w:szCs w:val="24"/>
          <w:lang w:val="fr-FR"/>
        </w:rPr>
        <w:tab/>
        <w:t>Les opérations de change dans le cadre du Négoce International sont autorisées.</w:t>
      </w:r>
    </w:p>
    <w:p w:rsidR="000109D9" w:rsidRPr="002F6BD9" w:rsidRDefault="000109D9" w:rsidP="000109D9">
      <w:pPr>
        <w:spacing w:after="0" w:line="240" w:lineRule="auto"/>
        <w:ind w:right="284"/>
        <w:jc w:val="both"/>
        <w:rPr>
          <w:rFonts w:ascii="Trebuchet MS" w:hAnsi="Trebuchet MS"/>
          <w:sz w:val="24"/>
          <w:szCs w:val="24"/>
          <w:lang w:val="fr-FR"/>
        </w:rPr>
      </w:pPr>
    </w:p>
    <w:p w:rsidR="005419FA" w:rsidRDefault="005419FA" w:rsidP="00835C18">
      <w:pPr>
        <w:spacing w:after="0" w:line="240" w:lineRule="auto"/>
        <w:ind w:right="284"/>
        <w:rPr>
          <w:rFonts w:ascii="Trebuchet MS" w:hAnsi="Trebuchet MS"/>
          <w:sz w:val="24"/>
          <w:szCs w:val="24"/>
          <w:lang w:val="fr-FR"/>
        </w:rPr>
      </w:pPr>
      <w:r w:rsidRPr="002F6BD9">
        <w:rPr>
          <w:rFonts w:ascii="Trebuchet MS" w:hAnsi="Trebuchet MS"/>
          <w:sz w:val="24"/>
          <w:szCs w:val="24"/>
          <w:lang w:val="fr-FR"/>
        </w:rPr>
        <w:t>Alinéa 2 :</w:t>
      </w:r>
    </w:p>
    <w:p w:rsidR="00835C18" w:rsidRPr="002F6BD9" w:rsidRDefault="00835C18" w:rsidP="00835C18">
      <w:pPr>
        <w:spacing w:after="0" w:line="240" w:lineRule="auto"/>
        <w:ind w:right="284"/>
        <w:rPr>
          <w:rFonts w:ascii="Trebuchet MS" w:hAnsi="Trebuchet MS"/>
          <w:sz w:val="24"/>
          <w:szCs w:val="24"/>
          <w:lang w:val="fr-FR"/>
        </w:rPr>
      </w:pPr>
    </w:p>
    <w:p w:rsidR="005419FA" w:rsidRDefault="005419FA" w:rsidP="00B77456">
      <w:pPr>
        <w:tabs>
          <w:tab w:val="left" w:pos="709"/>
        </w:tabs>
        <w:spacing w:after="0" w:line="240" w:lineRule="auto"/>
        <w:ind w:right="284"/>
        <w:jc w:val="both"/>
        <w:rPr>
          <w:rFonts w:ascii="Trebuchet MS" w:hAnsi="Trebuchet MS"/>
          <w:sz w:val="24"/>
          <w:szCs w:val="24"/>
          <w:lang w:val="fr-FR"/>
        </w:rPr>
      </w:pPr>
      <w:r w:rsidRPr="002F6BD9">
        <w:rPr>
          <w:rFonts w:ascii="Trebuchet MS" w:hAnsi="Trebuchet MS"/>
          <w:sz w:val="24"/>
          <w:szCs w:val="24"/>
          <w:lang w:val="fr-FR"/>
        </w:rPr>
        <w:tab/>
        <w:t>Lors du paiement, le résident doit souscrire une déclaration modèle « RC » auprès d’une banque  agréée.</w:t>
      </w:r>
    </w:p>
    <w:p w:rsidR="00325667" w:rsidRPr="002F6BD9" w:rsidRDefault="00325667" w:rsidP="00325667">
      <w:pPr>
        <w:spacing w:after="0" w:line="240" w:lineRule="auto"/>
        <w:ind w:right="284"/>
        <w:jc w:val="both"/>
        <w:rPr>
          <w:rFonts w:ascii="Trebuchet MS" w:hAnsi="Trebuchet MS"/>
          <w:sz w:val="24"/>
          <w:szCs w:val="24"/>
          <w:lang w:val="fr-FR"/>
        </w:rPr>
      </w:pPr>
    </w:p>
    <w:p w:rsidR="005419FA" w:rsidRDefault="005419FA" w:rsidP="00325667">
      <w:pPr>
        <w:spacing w:after="0" w:line="240" w:lineRule="auto"/>
        <w:ind w:right="284"/>
        <w:rPr>
          <w:rFonts w:ascii="Trebuchet MS" w:hAnsi="Trebuchet MS"/>
          <w:sz w:val="24"/>
          <w:szCs w:val="24"/>
          <w:lang w:val="fr-FR"/>
        </w:rPr>
      </w:pPr>
      <w:r w:rsidRPr="002F6BD9">
        <w:rPr>
          <w:rFonts w:ascii="Trebuchet MS" w:hAnsi="Trebuchet MS"/>
          <w:sz w:val="24"/>
          <w:szCs w:val="24"/>
          <w:lang w:val="fr-FR"/>
        </w:rPr>
        <w:t>Alinéa 3 :</w:t>
      </w:r>
    </w:p>
    <w:p w:rsidR="00325667" w:rsidRPr="002F6BD9" w:rsidRDefault="00325667" w:rsidP="00325667">
      <w:pPr>
        <w:spacing w:after="0" w:line="240" w:lineRule="auto"/>
        <w:ind w:right="284"/>
        <w:rPr>
          <w:rFonts w:ascii="Trebuchet MS" w:hAnsi="Trebuchet MS"/>
          <w:sz w:val="24"/>
          <w:szCs w:val="24"/>
          <w:lang w:val="fr-FR"/>
        </w:rPr>
      </w:pPr>
    </w:p>
    <w:p w:rsidR="005419FA" w:rsidRDefault="005419FA" w:rsidP="00540B27">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La banque agréée valide la déclaration modèle « RC » sur base du contrat commercial et/ou de la facture pro forma obtenus du fournisseur non-résident.</w:t>
      </w:r>
    </w:p>
    <w:p w:rsidR="00540B27" w:rsidRPr="002F6BD9" w:rsidRDefault="00540B27" w:rsidP="00540B27">
      <w:pPr>
        <w:spacing w:after="0" w:line="240" w:lineRule="auto"/>
        <w:ind w:right="284" w:firstLine="720"/>
        <w:jc w:val="both"/>
        <w:rPr>
          <w:rFonts w:ascii="Trebuchet MS" w:eastAsia="Times New Roman" w:hAnsi="Trebuchet MS"/>
          <w:b/>
          <w:sz w:val="24"/>
          <w:szCs w:val="24"/>
          <w:lang w:val="fr-FR" w:eastAsia="fr-FR"/>
        </w:rPr>
      </w:pPr>
    </w:p>
    <w:p w:rsidR="005419FA" w:rsidRDefault="005419FA" w:rsidP="00540B27">
      <w:pPr>
        <w:spacing w:after="0" w:line="240" w:lineRule="auto"/>
        <w:ind w:right="284"/>
        <w:rPr>
          <w:rFonts w:ascii="Trebuchet MS" w:hAnsi="Trebuchet MS"/>
          <w:sz w:val="24"/>
          <w:szCs w:val="24"/>
          <w:lang w:val="fr-FR"/>
        </w:rPr>
      </w:pPr>
      <w:r w:rsidRPr="002F6BD9">
        <w:rPr>
          <w:rFonts w:ascii="Trebuchet MS" w:hAnsi="Trebuchet MS"/>
          <w:sz w:val="24"/>
          <w:szCs w:val="24"/>
          <w:lang w:val="fr-FR"/>
        </w:rPr>
        <w:t>Alinéa 4 :</w:t>
      </w:r>
    </w:p>
    <w:p w:rsidR="00540B27" w:rsidRPr="002F6BD9" w:rsidRDefault="00540B27" w:rsidP="00540B27">
      <w:pPr>
        <w:spacing w:after="0" w:line="240" w:lineRule="auto"/>
        <w:ind w:right="284"/>
        <w:rPr>
          <w:rFonts w:ascii="Trebuchet MS" w:hAnsi="Trebuchet MS"/>
          <w:sz w:val="24"/>
          <w:szCs w:val="24"/>
          <w:lang w:val="fr-FR"/>
        </w:rPr>
      </w:pPr>
    </w:p>
    <w:p w:rsidR="005419FA" w:rsidRDefault="005419FA" w:rsidP="0071174D">
      <w:pPr>
        <w:spacing w:after="0" w:line="240" w:lineRule="auto"/>
        <w:ind w:right="284" w:firstLine="714"/>
        <w:jc w:val="both"/>
        <w:rPr>
          <w:rFonts w:ascii="Trebuchet MS" w:hAnsi="Trebuchet MS"/>
          <w:sz w:val="24"/>
          <w:szCs w:val="24"/>
          <w:lang w:val="fr-FR"/>
        </w:rPr>
      </w:pPr>
      <w:r w:rsidRPr="002F6BD9">
        <w:rPr>
          <w:rFonts w:ascii="Trebuchet MS" w:hAnsi="Trebuchet MS"/>
          <w:sz w:val="24"/>
          <w:szCs w:val="24"/>
          <w:lang w:val="fr-FR"/>
        </w:rPr>
        <w:t>Le résident doit en outre, à la même occasion, présenter :</w:t>
      </w:r>
    </w:p>
    <w:p w:rsidR="0071174D" w:rsidRPr="002F6BD9" w:rsidRDefault="0071174D" w:rsidP="0071174D">
      <w:pPr>
        <w:spacing w:after="0" w:line="240" w:lineRule="auto"/>
        <w:ind w:right="284" w:firstLine="714"/>
        <w:jc w:val="both"/>
        <w:rPr>
          <w:rFonts w:ascii="Trebuchet MS" w:hAnsi="Trebuchet MS"/>
          <w:sz w:val="24"/>
          <w:szCs w:val="24"/>
          <w:lang w:val="fr-FR"/>
        </w:rPr>
      </w:pPr>
    </w:p>
    <w:p w:rsidR="005419FA" w:rsidRPr="002F6BD9" w:rsidRDefault="005419FA" w:rsidP="002B5E45">
      <w:pPr>
        <w:numPr>
          <w:ilvl w:val="0"/>
          <w:numId w:val="5"/>
        </w:numPr>
        <w:spacing w:line="240" w:lineRule="auto"/>
        <w:ind w:left="714" w:right="284" w:hanging="357"/>
        <w:contextualSpacing/>
        <w:jc w:val="both"/>
        <w:rPr>
          <w:rFonts w:ascii="Trebuchet MS" w:hAnsi="Trebuchet MS"/>
          <w:b/>
          <w:sz w:val="24"/>
          <w:szCs w:val="24"/>
          <w:lang w:val="fr-FR"/>
        </w:rPr>
      </w:pPr>
      <w:r w:rsidRPr="002F6BD9">
        <w:rPr>
          <w:rFonts w:ascii="Trebuchet MS" w:hAnsi="Trebuchet MS"/>
          <w:sz w:val="24"/>
          <w:szCs w:val="24"/>
          <w:lang w:val="fr-FR"/>
        </w:rPr>
        <w:t>le contrat commercial conclu avec l’acheteur non-résident et/ou</w:t>
      </w:r>
      <w:r w:rsidR="00DD4B4C" w:rsidRPr="002F6BD9">
        <w:rPr>
          <w:rFonts w:ascii="Trebuchet MS" w:hAnsi="Trebuchet MS"/>
          <w:sz w:val="24"/>
          <w:szCs w:val="24"/>
          <w:lang w:val="fr-FR"/>
        </w:rPr>
        <w:t xml:space="preserve"> </w:t>
      </w:r>
      <w:r w:rsidRPr="002F6BD9">
        <w:rPr>
          <w:rFonts w:ascii="Trebuchet MS" w:hAnsi="Trebuchet MS"/>
          <w:sz w:val="24"/>
          <w:szCs w:val="24"/>
          <w:lang w:val="fr-FR"/>
        </w:rPr>
        <w:t>la facture définitive établie par le résident ;</w:t>
      </w:r>
    </w:p>
    <w:p w:rsidR="005419FA" w:rsidRPr="002F6BD9" w:rsidRDefault="005419FA" w:rsidP="002B5E45">
      <w:pPr>
        <w:numPr>
          <w:ilvl w:val="0"/>
          <w:numId w:val="5"/>
        </w:numPr>
        <w:spacing w:after="0" w:line="240" w:lineRule="auto"/>
        <w:ind w:left="714" w:right="284" w:hanging="357"/>
        <w:contextualSpacing/>
        <w:jc w:val="both"/>
        <w:rPr>
          <w:rFonts w:ascii="Trebuchet MS" w:hAnsi="Trebuchet MS"/>
          <w:b/>
          <w:sz w:val="24"/>
          <w:szCs w:val="24"/>
          <w:lang w:val="fr-FR"/>
        </w:rPr>
      </w:pPr>
      <w:r w:rsidRPr="002F6BD9">
        <w:rPr>
          <w:rFonts w:ascii="Trebuchet MS" w:hAnsi="Trebuchet MS"/>
          <w:sz w:val="24"/>
          <w:szCs w:val="24"/>
          <w:lang w:val="fr-FR"/>
        </w:rPr>
        <w:t>la lettre d’engagement par laquelle l’opérateur économique s’oblige à ramener la totalité du capital investi ainsi que le bénéfice dans le délai réglementaire.</w:t>
      </w:r>
    </w:p>
    <w:p w:rsidR="00897D41" w:rsidRDefault="00897D41" w:rsidP="00897D41">
      <w:pPr>
        <w:spacing w:after="0" w:line="240" w:lineRule="auto"/>
        <w:ind w:right="284"/>
        <w:rPr>
          <w:rFonts w:ascii="Trebuchet MS" w:hAnsi="Trebuchet MS"/>
          <w:sz w:val="24"/>
          <w:szCs w:val="24"/>
          <w:lang w:val="fr-FR"/>
        </w:rPr>
      </w:pPr>
    </w:p>
    <w:p w:rsidR="00E964EF" w:rsidRDefault="00E964EF" w:rsidP="00897D41">
      <w:pPr>
        <w:spacing w:after="0" w:line="240" w:lineRule="auto"/>
        <w:ind w:right="284"/>
        <w:rPr>
          <w:rFonts w:ascii="Trebuchet MS" w:hAnsi="Trebuchet MS"/>
          <w:sz w:val="24"/>
          <w:szCs w:val="24"/>
          <w:lang w:val="fr-FR"/>
        </w:rPr>
      </w:pPr>
    </w:p>
    <w:p w:rsidR="00E964EF" w:rsidRDefault="00E964EF" w:rsidP="00897D41">
      <w:pPr>
        <w:spacing w:after="0" w:line="240" w:lineRule="auto"/>
        <w:ind w:right="284"/>
        <w:rPr>
          <w:rFonts w:ascii="Trebuchet MS" w:hAnsi="Trebuchet MS"/>
          <w:sz w:val="24"/>
          <w:szCs w:val="24"/>
          <w:lang w:val="fr-FR"/>
        </w:rPr>
      </w:pPr>
    </w:p>
    <w:p w:rsidR="00E964EF" w:rsidRDefault="00E964EF" w:rsidP="00897D41">
      <w:pPr>
        <w:spacing w:after="0" w:line="240" w:lineRule="auto"/>
        <w:ind w:right="284"/>
        <w:rPr>
          <w:rFonts w:ascii="Trebuchet MS" w:hAnsi="Trebuchet MS"/>
          <w:sz w:val="24"/>
          <w:szCs w:val="24"/>
          <w:lang w:val="fr-FR"/>
        </w:rPr>
      </w:pPr>
    </w:p>
    <w:p w:rsidR="005419FA" w:rsidRDefault="005419FA" w:rsidP="00897D41">
      <w:pPr>
        <w:spacing w:after="0" w:line="240" w:lineRule="auto"/>
        <w:ind w:right="284"/>
        <w:rPr>
          <w:rFonts w:ascii="Trebuchet MS" w:hAnsi="Trebuchet MS"/>
          <w:sz w:val="24"/>
          <w:szCs w:val="24"/>
          <w:lang w:val="fr-FR"/>
        </w:rPr>
      </w:pPr>
      <w:r w:rsidRPr="002F6BD9">
        <w:rPr>
          <w:rFonts w:ascii="Trebuchet MS" w:hAnsi="Trebuchet MS"/>
          <w:sz w:val="24"/>
          <w:szCs w:val="24"/>
          <w:lang w:val="fr-FR"/>
        </w:rPr>
        <w:lastRenderedPageBreak/>
        <w:t>Alinéa 5</w:t>
      </w:r>
      <w:r w:rsidR="00390FFC">
        <w:rPr>
          <w:rFonts w:ascii="Trebuchet MS" w:hAnsi="Trebuchet MS"/>
          <w:sz w:val="24"/>
          <w:szCs w:val="24"/>
          <w:lang w:val="fr-FR"/>
        </w:rPr>
        <w:t> :</w:t>
      </w:r>
    </w:p>
    <w:p w:rsidR="00897D41" w:rsidRPr="002F6BD9" w:rsidRDefault="00897D41" w:rsidP="00897D41">
      <w:pPr>
        <w:spacing w:after="0" w:line="240" w:lineRule="auto"/>
        <w:ind w:right="284"/>
        <w:rPr>
          <w:rFonts w:ascii="Trebuchet MS" w:hAnsi="Trebuchet MS"/>
          <w:sz w:val="24"/>
          <w:szCs w:val="24"/>
          <w:lang w:val="fr-FR"/>
        </w:rPr>
      </w:pPr>
    </w:p>
    <w:p w:rsidR="005419FA" w:rsidRDefault="005419FA" w:rsidP="00897D41">
      <w:pPr>
        <w:spacing w:after="0" w:line="240" w:lineRule="auto"/>
        <w:ind w:right="284"/>
        <w:rPr>
          <w:rFonts w:ascii="Trebuchet MS" w:hAnsi="Trebuchet MS"/>
          <w:sz w:val="24"/>
          <w:szCs w:val="24"/>
          <w:lang w:val="fr-FR"/>
        </w:rPr>
      </w:pPr>
      <w:r w:rsidRPr="002F6BD9">
        <w:rPr>
          <w:rFonts w:ascii="Trebuchet MS" w:hAnsi="Trebuchet MS"/>
          <w:sz w:val="24"/>
          <w:szCs w:val="24"/>
          <w:lang w:val="fr-FR"/>
        </w:rPr>
        <w:tab/>
        <w:t>Le ratio entre le montant de la facture de vente et celui de la facture d’achat doit être supérieur à 1,05.</w:t>
      </w:r>
    </w:p>
    <w:p w:rsidR="00897D41" w:rsidRPr="002F6BD9" w:rsidRDefault="00897D41" w:rsidP="00897D41">
      <w:pPr>
        <w:spacing w:after="0" w:line="240" w:lineRule="auto"/>
        <w:ind w:right="284"/>
        <w:rPr>
          <w:rFonts w:ascii="Trebuchet MS" w:hAnsi="Trebuchet MS"/>
          <w:sz w:val="24"/>
          <w:szCs w:val="24"/>
          <w:lang w:val="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6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 capital investi et les bénéfices réalisés sont rapatriés endéans soixante  (60) jours calendriers.</w:t>
      </w:r>
    </w:p>
    <w:p w:rsidR="00B77456" w:rsidRPr="002F6BD9" w:rsidRDefault="00B77456" w:rsidP="002B5E45">
      <w:pPr>
        <w:spacing w:after="0" w:line="240" w:lineRule="auto"/>
        <w:ind w:right="284" w:firstLine="720"/>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7 :</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tab/>
      </w:r>
      <w:r w:rsidRPr="002F6BD9">
        <w:rPr>
          <w:rFonts w:ascii="Trebuchet MS" w:eastAsia="Times New Roman" w:hAnsi="Trebuchet MS"/>
          <w:sz w:val="24"/>
          <w:szCs w:val="24"/>
          <w:lang w:val="fr-FR" w:eastAsia="fr-FR"/>
        </w:rPr>
        <w:t xml:space="preserve">Aucune perte n’est admise dans une opération de négoce international, sauf cas de force majeure certifié par les organes habilités.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8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Lorsqu’une exportation est effectuée dans le cadre du Négoce International, le résident n’a pas l’obligation de renseigner le pays de destination sur la Déclaration modèle « EB », s’il est ainsi  stipulé dans le contrat.</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Dans ce cas, le rapatriement est exigible avant l’expédition de la marchandise.</w:t>
      </w:r>
    </w:p>
    <w:p w:rsidR="005419FA" w:rsidRDefault="005419FA" w:rsidP="00AA5973">
      <w:pPr>
        <w:spacing w:after="0" w:line="240" w:lineRule="auto"/>
        <w:ind w:right="284"/>
        <w:rPr>
          <w:rFonts w:ascii="Trebuchet MS" w:hAnsi="Trebuchet MS"/>
          <w:sz w:val="24"/>
          <w:szCs w:val="24"/>
          <w:lang w:val="fr-FR"/>
        </w:rPr>
      </w:pPr>
    </w:p>
    <w:p w:rsidR="00AA5973" w:rsidRPr="002F6BD9" w:rsidRDefault="00AA5973" w:rsidP="00AA5973">
      <w:pPr>
        <w:spacing w:after="0" w:line="240" w:lineRule="auto"/>
        <w:ind w:right="284"/>
        <w:rPr>
          <w:rFonts w:ascii="Trebuchet MS" w:hAnsi="Trebuchet MS"/>
          <w:sz w:val="24"/>
          <w:szCs w:val="24"/>
          <w:lang w:val="fr-FR"/>
        </w:rPr>
      </w:pPr>
    </w:p>
    <w:p w:rsidR="00CC4D78" w:rsidRDefault="005419FA" w:rsidP="00B77456">
      <w:pPr>
        <w:pStyle w:val="Titre2"/>
        <w:tabs>
          <w:tab w:val="left" w:pos="1843"/>
        </w:tabs>
        <w:spacing w:before="0" w:after="0" w:line="240" w:lineRule="auto"/>
        <w:ind w:left="1843" w:right="284" w:hanging="1843"/>
        <w:rPr>
          <w:rFonts w:ascii="Trebuchet MS" w:hAnsi="Trebuchet MS"/>
          <w:i w:val="0"/>
          <w:lang w:val="fr-FR" w:eastAsia="fr-FR"/>
        </w:rPr>
      </w:pPr>
      <w:bookmarkStart w:id="13" w:name="_Toc379362169"/>
      <w:r w:rsidRPr="00B77456">
        <w:rPr>
          <w:rFonts w:ascii="Trebuchet MS" w:hAnsi="Trebuchet MS"/>
          <w:i w:val="0"/>
          <w:lang w:val="fr-FR" w:eastAsia="fr-FR"/>
        </w:rPr>
        <w:t>SECTION 11 :</w:t>
      </w:r>
      <w:r w:rsidR="00913341" w:rsidRPr="00B77456">
        <w:rPr>
          <w:rFonts w:ascii="Trebuchet MS" w:hAnsi="Trebuchet MS"/>
          <w:i w:val="0"/>
          <w:lang w:val="fr-FR" w:eastAsia="fr-FR"/>
        </w:rPr>
        <w:t xml:space="preserve"> </w:t>
      </w:r>
      <w:r w:rsidRPr="00B77456">
        <w:rPr>
          <w:rFonts w:ascii="Trebuchet MS" w:hAnsi="Trebuchet MS"/>
          <w:i w:val="0"/>
          <w:lang w:val="fr-FR" w:eastAsia="fr-FR"/>
        </w:rPr>
        <w:t>DE L’IMMATRICULATION DES ENTITÉS DE TRAITEMENT ET</w:t>
      </w:r>
      <w:r w:rsidR="00CC4D78">
        <w:rPr>
          <w:rFonts w:ascii="Trebuchet MS" w:hAnsi="Trebuchet MS"/>
          <w:i w:val="0"/>
          <w:lang w:val="fr-FR" w:eastAsia="fr-FR"/>
        </w:rPr>
        <w:t xml:space="preserve"> DE</w:t>
      </w:r>
    </w:p>
    <w:p w:rsidR="00CC4D78" w:rsidRDefault="00CC4D78" w:rsidP="00B77456">
      <w:pPr>
        <w:pStyle w:val="Titre2"/>
        <w:tabs>
          <w:tab w:val="left" w:pos="1843"/>
        </w:tabs>
        <w:spacing w:before="0" w:after="0" w:line="240" w:lineRule="auto"/>
        <w:ind w:left="1843" w:right="284" w:hanging="1843"/>
        <w:rPr>
          <w:rFonts w:ascii="Trebuchet MS" w:hAnsi="Trebuchet MS"/>
          <w:i w:val="0"/>
          <w:lang w:val="fr-FR" w:eastAsia="fr-FR"/>
        </w:rPr>
      </w:pPr>
      <w:r>
        <w:rPr>
          <w:rFonts w:ascii="Trebuchet MS" w:hAnsi="Trebuchet MS"/>
          <w:i w:val="0"/>
          <w:lang w:val="fr-FR" w:eastAsia="fr-FR"/>
        </w:rPr>
        <w:t xml:space="preserve">                     </w:t>
      </w:r>
      <w:r w:rsidR="005419FA" w:rsidRPr="00B77456">
        <w:rPr>
          <w:rFonts w:ascii="Trebuchet MS" w:hAnsi="Trebuchet MS"/>
          <w:i w:val="0"/>
          <w:lang w:val="fr-FR" w:eastAsia="fr-FR"/>
        </w:rPr>
        <w:t>TRANSFORMATION D</w:t>
      </w:r>
      <w:r>
        <w:rPr>
          <w:rFonts w:ascii="Trebuchet MS" w:hAnsi="Trebuchet MS"/>
          <w:i w:val="0"/>
          <w:lang w:val="fr-FR" w:eastAsia="fr-FR"/>
        </w:rPr>
        <w:t>ES SUBSTANCES  MINÉRALES ET DES</w:t>
      </w:r>
    </w:p>
    <w:p w:rsidR="00CC4D78" w:rsidRDefault="00CC4D78" w:rsidP="00B77456">
      <w:pPr>
        <w:pStyle w:val="Titre2"/>
        <w:tabs>
          <w:tab w:val="left" w:pos="1843"/>
        </w:tabs>
        <w:spacing w:before="0" w:after="0" w:line="240" w:lineRule="auto"/>
        <w:ind w:left="1843" w:right="284" w:hanging="1843"/>
        <w:rPr>
          <w:rFonts w:ascii="Trebuchet MS" w:hAnsi="Trebuchet MS"/>
          <w:i w:val="0"/>
          <w:lang w:val="fr-FR" w:eastAsia="fr-FR"/>
        </w:rPr>
      </w:pPr>
      <w:r>
        <w:rPr>
          <w:rFonts w:ascii="Trebuchet MS" w:hAnsi="Trebuchet MS"/>
          <w:i w:val="0"/>
          <w:lang w:val="fr-FR" w:eastAsia="fr-FR"/>
        </w:rPr>
        <w:t xml:space="preserve">                     </w:t>
      </w:r>
      <w:r w:rsidR="005419FA" w:rsidRPr="00B77456">
        <w:rPr>
          <w:rFonts w:ascii="Trebuchet MS" w:hAnsi="Trebuchet MS"/>
          <w:i w:val="0"/>
          <w:lang w:val="fr-FR" w:eastAsia="fr-FR"/>
        </w:rPr>
        <w:t>COMPTOIRS D’A</w:t>
      </w:r>
      <w:r>
        <w:rPr>
          <w:rFonts w:ascii="Trebuchet MS" w:hAnsi="Trebuchet MS"/>
          <w:i w:val="0"/>
          <w:lang w:val="fr-FR" w:eastAsia="fr-FR"/>
        </w:rPr>
        <w:t>CHAT ET DE VENTE DES SUBSTANCES</w:t>
      </w:r>
    </w:p>
    <w:p w:rsidR="00CC4D78" w:rsidRDefault="00CC4D78" w:rsidP="00B77456">
      <w:pPr>
        <w:pStyle w:val="Titre2"/>
        <w:tabs>
          <w:tab w:val="left" w:pos="1843"/>
        </w:tabs>
        <w:spacing w:before="0" w:after="0" w:line="240" w:lineRule="auto"/>
        <w:ind w:left="1843" w:right="284" w:hanging="1843"/>
        <w:rPr>
          <w:rFonts w:ascii="Trebuchet MS" w:hAnsi="Trebuchet MS"/>
          <w:i w:val="0"/>
          <w:lang w:val="fr-FR" w:eastAsia="fr-FR"/>
        </w:rPr>
      </w:pPr>
      <w:r>
        <w:rPr>
          <w:rFonts w:ascii="Trebuchet MS" w:hAnsi="Trebuchet MS"/>
          <w:i w:val="0"/>
          <w:lang w:val="fr-FR" w:eastAsia="fr-FR"/>
        </w:rPr>
        <w:t xml:space="preserve">                     </w:t>
      </w:r>
      <w:r w:rsidR="005419FA" w:rsidRPr="00B77456">
        <w:rPr>
          <w:rFonts w:ascii="Trebuchet MS" w:hAnsi="Trebuchet MS"/>
          <w:i w:val="0"/>
          <w:lang w:val="fr-FR" w:eastAsia="fr-FR"/>
        </w:rPr>
        <w:t>MINÉRALES PRÉCIEUSES</w:t>
      </w:r>
      <w:r w:rsidR="00913341" w:rsidRPr="00B77456">
        <w:rPr>
          <w:rFonts w:ascii="Trebuchet MS" w:hAnsi="Trebuchet MS"/>
          <w:i w:val="0"/>
          <w:lang w:val="fr-FR" w:eastAsia="fr-FR"/>
        </w:rPr>
        <w:t xml:space="preserve"> </w:t>
      </w:r>
      <w:r>
        <w:rPr>
          <w:rFonts w:ascii="Trebuchet MS" w:hAnsi="Trebuchet MS"/>
          <w:i w:val="0"/>
          <w:lang w:val="fr-FR" w:eastAsia="fr-FR"/>
        </w:rPr>
        <w:t>ET SEMI-PRÉCIEUSES</w:t>
      </w:r>
    </w:p>
    <w:p w:rsidR="005419FA" w:rsidRPr="00B77456" w:rsidRDefault="00CC4D78" w:rsidP="00B77456">
      <w:pPr>
        <w:pStyle w:val="Titre2"/>
        <w:tabs>
          <w:tab w:val="left" w:pos="1843"/>
        </w:tabs>
        <w:spacing w:before="0" w:after="0" w:line="240" w:lineRule="auto"/>
        <w:ind w:left="1843" w:right="284" w:hanging="1843"/>
        <w:rPr>
          <w:rFonts w:ascii="Trebuchet MS" w:hAnsi="Trebuchet MS"/>
          <w:i w:val="0"/>
          <w:lang w:val="fr-FR" w:eastAsia="fr-FR"/>
        </w:rPr>
      </w:pPr>
      <w:r>
        <w:rPr>
          <w:rFonts w:ascii="Trebuchet MS" w:hAnsi="Trebuchet MS"/>
          <w:i w:val="0"/>
          <w:lang w:val="fr-FR" w:eastAsia="fr-FR"/>
        </w:rPr>
        <w:t xml:space="preserve">                     </w:t>
      </w:r>
      <w:r w:rsidR="005419FA" w:rsidRPr="00B77456">
        <w:rPr>
          <w:rFonts w:ascii="Trebuchet MS" w:hAnsi="Trebuchet MS"/>
          <w:i w:val="0"/>
          <w:lang w:val="fr-FR" w:eastAsia="fr-FR"/>
        </w:rPr>
        <w:t>D’EXPLOITATION ARTISANALE</w:t>
      </w:r>
      <w:bookmarkEnd w:id="13"/>
    </w:p>
    <w:p w:rsidR="005419FA" w:rsidRPr="002F6BD9" w:rsidRDefault="005419FA" w:rsidP="002B5E45">
      <w:pPr>
        <w:spacing w:after="0" w:line="240" w:lineRule="auto"/>
        <w:ind w:right="284"/>
        <w:jc w:val="both"/>
        <w:rPr>
          <w:rFonts w:ascii="Trebuchet MS" w:eastAsia="Times New Roman" w:hAnsi="Trebuchet M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 xml:space="preserve">Article 21 : </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Les entités de traitement et de transformation des substances minérales ainsi que les comptoirs d’achat et de vente des substances minérales d’exploitation artisanale ont l’obligation d’obtenir préalablement à leur agrément auprès du Ministère des Mines, un numéro d’immatriculation auprès de la Banque Centrale/Direction ayant le suivi des opérations de change dans ses attributions.</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Alinéa 2 :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Les entités de traitement et de transformation des substances minérales peuvent, en cas de nécessité, solliciter la modification de leur statut d’immatriculation.</w:t>
      </w:r>
    </w:p>
    <w:p w:rsidR="0099756B" w:rsidRDefault="0099756B" w:rsidP="002B5E45">
      <w:pPr>
        <w:spacing w:after="0" w:line="240" w:lineRule="auto"/>
        <w:ind w:right="284"/>
        <w:jc w:val="both"/>
        <w:rPr>
          <w:rFonts w:ascii="Trebuchet MS" w:eastAsia="Times New Roman" w:hAnsi="Trebuchet MS"/>
          <w:sz w:val="24"/>
          <w:szCs w:val="24"/>
          <w:lang w:val="fr-FR" w:eastAsia="fr-FR"/>
        </w:rPr>
      </w:pPr>
    </w:p>
    <w:p w:rsidR="006F0FC9" w:rsidRDefault="006F0FC9" w:rsidP="002B5E45">
      <w:pPr>
        <w:spacing w:after="0" w:line="240" w:lineRule="auto"/>
        <w:ind w:right="284"/>
        <w:jc w:val="both"/>
        <w:rPr>
          <w:rFonts w:ascii="Trebuchet MS" w:eastAsia="Times New Roman" w:hAnsi="Trebuchet MS"/>
          <w:sz w:val="24"/>
          <w:szCs w:val="24"/>
          <w:lang w:val="fr-FR" w:eastAsia="fr-FR"/>
        </w:rPr>
      </w:pPr>
    </w:p>
    <w:p w:rsidR="006F0FC9" w:rsidRPr="002F6BD9" w:rsidRDefault="006F0FC9"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lastRenderedPageBreak/>
        <w:t xml:space="preserve">Article 22 :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         La demande d’immatriculation est adressée à la Banque Centrale/ Direction ayant le suivi des opérations de change dans ses attributions en précisant la qualité pour laquelle l’immatriculation est sollicitée, et soutenue par :</w:t>
      </w:r>
    </w:p>
    <w:p w:rsidR="000B270B" w:rsidRPr="002F6BD9" w:rsidRDefault="000B270B"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tabs>
          <w:tab w:val="left" w:pos="283"/>
        </w:tabs>
        <w:spacing w:after="0" w:line="240" w:lineRule="auto"/>
        <w:ind w:left="709"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w:t>
      </w:r>
      <w:r w:rsidRPr="002F6BD9">
        <w:rPr>
          <w:rFonts w:ascii="Trebuchet MS" w:eastAsia="Times New Roman" w:hAnsi="Trebuchet MS"/>
          <w:sz w:val="24"/>
          <w:szCs w:val="24"/>
          <w:lang w:val="fr-FR" w:eastAsia="fr-FR"/>
        </w:rPr>
        <w:tab/>
        <w:t>l’expédition des statuts de la société demanderesse ;</w:t>
      </w:r>
    </w:p>
    <w:p w:rsidR="005419FA" w:rsidRPr="002F6BD9" w:rsidRDefault="005419FA" w:rsidP="002B5E45">
      <w:pPr>
        <w:tabs>
          <w:tab w:val="left" w:pos="283"/>
        </w:tabs>
        <w:spacing w:after="0" w:line="240" w:lineRule="auto"/>
        <w:ind w:left="709"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w:t>
      </w:r>
      <w:r w:rsidRPr="002F6BD9">
        <w:rPr>
          <w:rFonts w:ascii="Trebuchet MS" w:eastAsia="Times New Roman" w:hAnsi="Trebuchet MS"/>
          <w:sz w:val="24"/>
          <w:szCs w:val="24"/>
          <w:lang w:val="fr-FR" w:eastAsia="fr-FR"/>
        </w:rPr>
        <w:tab/>
        <w:t xml:space="preserve">la  preuve d’identification nationale ; </w:t>
      </w:r>
    </w:p>
    <w:p w:rsidR="005419FA" w:rsidRPr="002F6BD9" w:rsidRDefault="005419FA" w:rsidP="002B5E45">
      <w:pPr>
        <w:tabs>
          <w:tab w:val="left" w:pos="283"/>
        </w:tabs>
        <w:spacing w:after="0" w:line="240" w:lineRule="auto"/>
        <w:ind w:left="709"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w:t>
      </w:r>
      <w:r w:rsidRPr="002F6BD9">
        <w:rPr>
          <w:rFonts w:ascii="Trebuchet MS" w:eastAsia="Times New Roman" w:hAnsi="Trebuchet MS"/>
          <w:sz w:val="24"/>
          <w:szCs w:val="24"/>
          <w:lang w:val="fr-FR" w:eastAsia="fr-FR"/>
        </w:rPr>
        <w:tab/>
        <w:t>la  preuve d’identification au Cadastre Minier ;</w:t>
      </w:r>
    </w:p>
    <w:p w:rsidR="005419FA" w:rsidRPr="002F6BD9" w:rsidRDefault="005419FA" w:rsidP="002B5E45">
      <w:pPr>
        <w:tabs>
          <w:tab w:val="left" w:pos="283"/>
        </w:tabs>
        <w:spacing w:after="0" w:line="240" w:lineRule="auto"/>
        <w:ind w:left="709"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 </w:t>
      </w:r>
      <w:r w:rsidR="00913341" w:rsidRPr="002F6BD9">
        <w:rPr>
          <w:rFonts w:ascii="Trebuchet MS" w:eastAsia="Times New Roman" w:hAnsi="Trebuchet MS"/>
          <w:sz w:val="24"/>
          <w:szCs w:val="24"/>
          <w:lang w:val="fr-FR" w:eastAsia="fr-FR"/>
        </w:rPr>
        <w:t xml:space="preserve">   </w:t>
      </w:r>
      <w:r w:rsidRPr="002F6BD9">
        <w:rPr>
          <w:rFonts w:ascii="Trebuchet MS" w:eastAsia="Times New Roman" w:hAnsi="Trebuchet MS"/>
          <w:sz w:val="24"/>
          <w:szCs w:val="24"/>
          <w:lang w:val="fr-FR" w:eastAsia="fr-FR"/>
        </w:rPr>
        <w:t>la preuve d’immatriculation au Registre de commerce et de crédit mobilier ;</w:t>
      </w:r>
    </w:p>
    <w:p w:rsidR="005419FA" w:rsidRPr="002F6BD9" w:rsidRDefault="005419FA" w:rsidP="002B5E45">
      <w:pPr>
        <w:tabs>
          <w:tab w:val="left" w:pos="283"/>
        </w:tabs>
        <w:spacing w:after="0" w:line="240" w:lineRule="auto"/>
        <w:ind w:left="709"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w:t>
      </w:r>
      <w:r w:rsidRPr="002F6BD9">
        <w:rPr>
          <w:rFonts w:ascii="Trebuchet MS" w:eastAsia="Times New Roman" w:hAnsi="Trebuchet MS"/>
          <w:sz w:val="24"/>
          <w:szCs w:val="24"/>
          <w:lang w:val="fr-FR" w:eastAsia="fr-FR"/>
        </w:rPr>
        <w:tab/>
        <w:t>la preuve de paiement des frais d’immatriculation et de dossier.</w:t>
      </w:r>
    </w:p>
    <w:p w:rsidR="005419FA" w:rsidRDefault="005419FA" w:rsidP="002B5E45">
      <w:pPr>
        <w:tabs>
          <w:tab w:val="left" w:pos="0"/>
        </w:tabs>
        <w:spacing w:after="0" w:line="240" w:lineRule="auto"/>
        <w:ind w:left="1776" w:right="284"/>
        <w:jc w:val="both"/>
        <w:rPr>
          <w:rFonts w:ascii="Trebuchet MS" w:eastAsia="Times New Roman" w:hAnsi="Trebuchet MS"/>
          <w:color w:val="0070C0"/>
          <w:sz w:val="24"/>
          <w:szCs w:val="24"/>
          <w:lang w:val="fr-FR" w:eastAsia="fr-FR"/>
        </w:rPr>
      </w:pPr>
    </w:p>
    <w:p w:rsidR="00DC2868" w:rsidRPr="002F6BD9" w:rsidRDefault="00DC2868" w:rsidP="002B5E45">
      <w:pPr>
        <w:tabs>
          <w:tab w:val="left" w:pos="0"/>
        </w:tabs>
        <w:spacing w:after="0" w:line="240" w:lineRule="auto"/>
        <w:ind w:left="1776" w:right="284"/>
        <w:jc w:val="both"/>
        <w:rPr>
          <w:rFonts w:ascii="Trebuchet MS" w:eastAsia="Times New Roman" w:hAnsi="Trebuchet MS"/>
          <w:color w:val="0070C0"/>
          <w:sz w:val="24"/>
          <w:szCs w:val="24"/>
          <w:lang w:val="fr-FR" w:eastAsia="fr-FR"/>
        </w:rPr>
      </w:pPr>
    </w:p>
    <w:p w:rsidR="0048746F" w:rsidRPr="00655027" w:rsidRDefault="005419FA" w:rsidP="00DC2868">
      <w:pPr>
        <w:pStyle w:val="Titre1"/>
        <w:spacing w:before="0" w:after="0" w:line="240" w:lineRule="auto"/>
        <w:ind w:right="284"/>
        <w:rPr>
          <w:rFonts w:ascii="Trebuchet MS" w:hAnsi="Trebuchet MS"/>
          <w:lang w:val="fr-FR" w:eastAsia="fr-FR"/>
        </w:rPr>
      </w:pPr>
      <w:bookmarkStart w:id="14" w:name="_Toc379362170"/>
      <w:r w:rsidRPr="00655027">
        <w:rPr>
          <w:rFonts w:ascii="Trebuchet MS" w:hAnsi="Trebuchet MS"/>
          <w:lang w:val="fr-FR" w:eastAsia="fr-FR"/>
        </w:rPr>
        <w:t xml:space="preserve">Chapitre </w:t>
      </w:r>
      <w:r w:rsidR="0048746F" w:rsidRPr="00655027">
        <w:rPr>
          <w:rFonts w:ascii="Trebuchet MS" w:hAnsi="Trebuchet MS"/>
          <w:lang w:val="fr-FR" w:eastAsia="fr-FR"/>
        </w:rPr>
        <w:t>II : DES BIENS</w:t>
      </w:r>
      <w:bookmarkEnd w:id="14"/>
    </w:p>
    <w:p w:rsidR="00655027" w:rsidRDefault="005419FA" w:rsidP="00655027">
      <w:pPr>
        <w:pStyle w:val="Titre2"/>
        <w:ind w:left="1701" w:right="284" w:hanging="1701"/>
        <w:rPr>
          <w:rFonts w:ascii="Trebuchet MS" w:hAnsi="Trebuchet MS"/>
          <w:i w:val="0"/>
          <w:lang w:val="fr-FR" w:eastAsia="fr-FR"/>
        </w:rPr>
      </w:pPr>
      <w:bookmarkStart w:id="15" w:name="_Toc379362171"/>
      <w:r w:rsidRPr="00655027">
        <w:rPr>
          <w:rFonts w:ascii="Trebuchet MS" w:hAnsi="Trebuchet MS"/>
          <w:i w:val="0"/>
          <w:lang w:val="fr-FR" w:eastAsia="fr-FR"/>
        </w:rPr>
        <w:t>SECTION 1 : DES DISPOSITIONS COMMUNES APPLICABLES AUX OPÉRATIONS</w:t>
      </w:r>
    </w:p>
    <w:p w:rsidR="005419FA" w:rsidRPr="00655027" w:rsidRDefault="005419FA" w:rsidP="00655027">
      <w:pPr>
        <w:pStyle w:val="Titre2"/>
        <w:spacing w:before="0" w:after="0" w:line="240" w:lineRule="auto"/>
        <w:ind w:left="1701" w:right="284" w:hanging="1701"/>
        <w:rPr>
          <w:rFonts w:ascii="Trebuchet MS" w:hAnsi="Trebuchet MS"/>
          <w:i w:val="0"/>
          <w:lang w:val="fr-FR" w:eastAsia="fr-FR"/>
        </w:rPr>
      </w:pPr>
      <w:r w:rsidRPr="00655027">
        <w:rPr>
          <w:rFonts w:ascii="Trebuchet MS" w:hAnsi="Trebuchet MS"/>
          <w:i w:val="0"/>
          <w:lang w:val="fr-FR" w:eastAsia="fr-FR"/>
        </w:rPr>
        <w:t xml:space="preserve"> </w:t>
      </w:r>
      <w:r w:rsidR="00655027">
        <w:rPr>
          <w:rFonts w:ascii="Trebuchet MS" w:hAnsi="Trebuchet MS"/>
          <w:i w:val="0"/>
          <w:lang w:val="fr-FR" w:eastAsia="fr-FR"/>
        </w:rPr>
        <w:t xml:space="preserve">                  </w:t>
      </w:r>
      <w:r w:rsidRPr="00655027">
        <w:rPr>
          <w:rFonts w:ascii="Trebuchet MS" w:hAnsi="Trebuchet MS"/>
          <w:i w:val="0"/>
          <w:lang w:val="fr-FR" w:eastAsia="fr-FR"/>
        </w:rPr>
        <w:t>D’EXPORTATION ET D’IMPORTATION  DES BIENS</w:t>
      </w:r>
      <w:bookmarkEnd w:id="15"/>
    </w:p>
    <w:p w:rsidR="005419FA" w:rsidRPr="002F6BD9" w:rsidRDefault="005419FA" w:rsidP="002B5E45">
      <w:pPr>
        <w:spacing w:after="0" w:line="240" w:lineRule="auto"/>
        <w:ind w:right="284"/>
        <w:jc w:val="both"/>
        <w:rPr>
          <w:rFonts w:ascii="Trebuchet MS" w:eastAsia="Times New Roman" w:hAnsi="Trebuchet MS"/>
          <w:color w:val="0070C0"/>
          <w:sz w:val="24"/>
          <w:szCs w:val="24"/>
          <w:lang w:val="fr-FR" w:eastAsia="fr-FR"/>
        </w:rPr>
      </w:pPr>
    </w:p>
    <w:p w:rsidR="005419FA" w:rsidRPr="002F6BD9" w:rsidRDefault="005419FA" w:rsidP="002B5E45">
      <w:pPr>
        <w:spacing w:after="0" w:line="240" w:lineRule="auto"/>
        <w:ind w:right="284"/>
        <w:jc w:val="both"/>
        <w:rPr>
          <w:rFonts w:ascii="Trebuchet MS" w:hAnsi="Trebuchet MS"/>
          <w:b/>
          <w:sz w:val="24"/>
          <w:szCs w:val="24"/>
          <w:lang w:val="fr-FR"/>
        </w:rPr>
      </w:pPr>
      <w:r w:rsidRPr="002F6BD9">
        <w:rPr>
          <w:rFonts w:ascii="Trebuchet MS" w:hAnsi="Trebuchet MS"/>
          <w:b/>
          <w:sz w:val="24"/>
          <w:szCs w:val="24"/>
          <w:lang w:val="fr-FR"/>
        </w:rPr>
        <w:t>Article 23 :</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A l’exception du commerce frontalier,  toute opération d’exportation ou d’importation de biens, quel que soit le mode de financement,  requiert la souscription préalable, auprès d’une banque agréée ou de tout autre mandataire désigné par la Banque Centrale à cet effet, d’une Déclaration modèle « EB » pour les exportations et modèle « IB » pour les importations des biens.</w:t>
      </w:r>
    </w:p>
    <w:p w:rsidR="005419FA" w:rsidRPr="002F6BD9" w:rsidRDefault="005419FA" w:rsidP="002B5E45">
      <w:pPr>
        <w:spacing w:after="0" w:line="240" w:lineRule="auto"/>
        <w:ind w:right="284"/>
        <w:jc w:val="both"/>
        <w:rPr>
          <w:rFonts w:ascii="Trebuchet MS" w:eastAsia="Times New Roman" w:hAnsi="Trebuchet MS"/>
          <w:bCs/>
          <w:color w:val="0070C0"/>
          <w:sz w:val="24"/>
          <w:szCs w:val="24"/>
          <w:lang w:val="fr-FR" w:eastAsia="fr-FR"/>
        </w:rPr>
      </w:pPr>
    </w:p>
    <w:p w:rsidR="005419FA" w:rsidRPr="002F6BD9" w:rsidRDefault="005419FA" w:rsidP="002B5E45">
      <w:pPr>
        <w:spacing w:after="0" w:line="240" w:lineRule="auto"/>
        <w:ind w:right="284"/>
        <w:jc w:val="both"/>
        <w:rPr>
          <w:rFonts w:ascii="Trebuchet MS" w:hAnsi="Trebuchet MS"/>
          <w:b/>
          <w:sz w:val="24"/>
          <w:szCs w:val="24"/>
          <w:lang w:val="fr-FR"/>
        </w:rPr>
      </w:pPr>
      <w:r w:rsidRPr="002F6BD9">
        <w:rPr>
          <w:rFonts w:ascii="Trebuchet MS" w:hAnsi="Trebuchet MS"/>
          <w:b/>
          <w:sz w:val="24"/>
          <w:szCs w:val="24"/>
          <w:lang w:val="fr-FR"/>
        </w:rPr>
        <w:t>Article 24 :</w:t>
      </w:r>
    </w:p>
    <w:p w:rsidR="005419FA" w:rsidRPr="002F6BD9" w:rsidRDefault="005419FA" w:rsidP="002B5E45">
      <w:pPr>
        <w:spacing w:after="0" w:line="240" w:lineRule="auto"/>
        <w:ind w:right="284"/>
        <w:jc w:val="both"/>
        <w:rPr>
          <w:rFonts w:ascii="Trebuchet MS" w:eastAsia="Times New Roman" w:hAnsi="Trebuchet MS"/>
          <w:b/>
          <w:bC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Une Déclaration modèle « EB » ou modèle « IB » peut couvrir l’exportation ou l’importation des biens de positions tarifaires différentes à condition que le contrat commercial y afférent soit conclu avec un même client ou un même fournisseur, et que les biens aient une même destination ou une même provenance.</w:t>
      </w:r>
    </w:p>
    <w:p w:rsidR="005419FA" w:rsidRPr="002F6BD9" w:rsidRDefault="005419FA" w:rsidP="002B5E45">
      <w:pPr>
        <w:spacing w:after="0" w:line="240" w:lineRule="auto"/>
        <w:ind w:right="284" w:firstLine="720"/>
        <w:jc w:val="both"/>
        <w:rPr>
          <w:rFonts w:ascii="Trebuchet MS" w:eastAsia="Times New Roman" w:hAnsi="Trebuchet MS"/>
          <w:bC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Si cette condition n’est pas remplie, il est obligé de souscrire une Déclaration aussi bien pour chaque client ou fournisseur que pour chaque destination ou provenance.</w:t>
      </w:r>
    </w:p>
    <w:p w:rsidR="005419FA" w:rsidRPr="002F6BD9" w:rsidRDefault="005419FA" w:rsidP="002B5E45">
      <w:pPr>
        <w:spacing w:after="0" w:line="240" w:lineRule="auto"/>
        <w:ind w:right="284"/>
        <w:jc w:val="both"/>
        <w:rPr>
          <w:rFonts w:ascii="Trebuchet MS" w:eastAsia="Times New Roman" w:hAnsi="Trebuchet MS"/>
          <w:b/>
          <w:color w:val="0070C0"/>
          <w:sz w:val="24"/>
          <w:szCs w:val="24"/>
          <w:lang w:val="fr-FR" w:eastAsia="fr-FR"/>
        </w:rPr>
      </w:pPr>
    </w:p>
    <w:p w:rsidR="005419FA" w:rsidRPr="002F6BD9" w:rsidRDefault="005419FA" w:rsidP="002B5E45">
      <w:pPr>
        <w:spacing w:after="0" w:line="240" w:lineRule="auto"/>
        <w:ind w:right="284"/>
        <w:jc w:val="both"/>
        <w:rPr>
          <w:rFonts w:ascii="Trebuchet MS" w:hAnsi="Trebuchet MS"/>
          <w:b/>
          <w:sz w:val="24"/>
          <w:szCs w:val="24"/>
          <w:lang w:val="fr-FR"/>
        </w:rPr>
      </w:pPr>
      <w:r w:rsidRPr="002F6BD9">
        <w:rPr>
          <w:rFonts w:ascii="Trebuchet MS" w:hAnsi="Trebuchet MS"/>
          <w:b/>
          <w:sz w:val="24"/>
          <w:szCs w:val="24"/>
          <w:lang w:val="fr-FR"/>
        </w:rPr>
        <w:t xml:space="preserve">Article 25 : </w:t>
      </w:r>
    </w:p>
    <w:p w:rsidR="005419FA" w:rsidRPr="002F6BD9" w:rsidRDefault="005419FA" w:rsidP="002B5E45">
      <w:pPr>
        <w:spacing w:after="0" w:line="240" w:lineRule="auto"/>
        <w:ind w:right="284"/>
        <w:jc w:val="both"/>
        <w:rPr>
          <w:rFonts w:ascii="Trebuchet MS" w:hAnsi="Trebuchet MS"/>
          <w:b/>
          <w:sz w:val="24"/>
          <w:szCs w:val="24"/>
          <w:lang w:val="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hAnsi="Trebuchet MS"/>
          <w:sz w:val="24"/>
          <w:szCs w:val="24"/>
          <w:lang w:val="fr-FR"/>
        </w:rPr>
      </w:pPr>
      <w:r w:rsidRPr="002F6BD9">
        <w:rPr>
          <w:rFonts w:ascii="Trebuchet MS" w:hAnsi="Trebuchet MS"/>
          <w:b/>
          <w:sz w:val="24"/>
          <w:szCs w:val="24"/>
          <w:lang w:val="fr-FR"/>
        </w:rPr>
        <w:tab/>
      </w:r>
    </w:p>
    <w:p w:rsidR="005419FA" w:rsidRPr="002F6BD9" w:rsidRDefault="005419FA" w:rsidP="002B5E45">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Lors de leur souscription, les Déclarations modèles « EB » et « IB » doivent être appuyées par les documents suivants :</w:t>
      </w:r>
    </w:p>
    <w:p w:rsidR="005419FA" w:rsidRPr="002F6BD9" w:rsidRDefault="005419FA" w:rsidP="002B5E45">
      <w:pPr>
        <w:spacing w:after="0" w:line="240" w:lineRule="auto"/>
        <w:ind w:right="284"/>
        <w:jc w:val="both"/>
        <w:rPr>
          <w:rFonts w:ascii="Trebuchet MS" w:hAnsi="Trebuchet MS"/>
          <w:sz w:val="24"/>
          <w:szCs w:val="24"/>
          <w:lang w:val="fr-FR"/>
        </w:rPr>
      </w:pPr>
    </w:p>
    <w:p w:rsidR="005419FA" w:rsidRPr="002F6BD9" w:rsidRDefault="005419FA" w:rsidP="002B5E45">
      <w:pPr>
        <w:spacing w:after="0" w:line="240" w:lineRule="auto"/>
        <w:ind w:right="284"/>
        <w:jc w:val="both"/>
        <w:rPr>
          <w:rFonts w:ascii="Trebuchet MS" w:hAnsi="Trebuchet MS"/>
          <w:sz w:val="24"/>
          <w:szCs w:val="24"/>
          <w:lang w:val="fr-FR"/>
        </w:rPr>
      </w:pPr>
      <w:r w:rsidRPr="002F6BD9">
        <w:rPr>
          <w:rFonts w:ascii="Trebuchet MS" w:hAnsi="Trebuchet MS"/>
          <w:sz w:val="24"/>
          <w:szCs w:val="24"/>
          <w:lang w:val="fr-FR"/>
        </w:rPr>
        <w:t>a)</w:t>
      </w:r>
      <w:r w:rsidR="007032F3" w:rsidRPr="002F6BD9">
        <w:rPr>
          <w:rFonts w:ascii="Trebuchet MS" w:hAnsi="Trebuchet MS"/>
          <w:sz w:val="24"/>
          <w:szCs w:val="24"/>
          <w:lang w:val="fr-FR"/>
        </w:rPr>
        <w:t xml:space="preserve"> </w:t>
      </w:r>
      <w:r w:rsidRPr="002F6BD9">
        <w:rPr>
          <w:rFonts w:ascii="Trebuchet MS" w:hAnsi="Trebuchet MS"/>
          <w:sz w:val="24"/>
          <w:szCs w:val="24"/>
          <w:lang w:val="fr-FR"/>
        </w:rPr>
        <w:t>Pour les exportations :</w:t>
      </w:r>
    </w:p>
    <w:p w:rsidR="005419FA" w:rsidRPr="002F6BD9" w:rsidRDefault="005419FA" w:rsidP="002B5E45">
      <w:pPr>
        <w:spacing w:after="0" w:line="240" w:lineRule="auto"/>
        <w:ind w:left="709" w:right="284" w:hanging="425"/>
        <w:jc w:val="both"/>
        <w:rPr>
          <w:rFonts w:ascii="Trebuchet MS" w:hAnsi="Trebuchet MS"/>
          <w:sz w:val="24"/>
          <w:szCs w:val="24"/>
          <w:lang w:val="fr-FR"/>
        </w:rPr>
      </w:pPr>
      <w:r w:rsidRPr="002F6BD9">
        <w:rPr>
          <w:rFonts w:ascii="Trebuchet MS" w:hAnsi="Trebuchet MS"/>
          <w:sz w:val="24"/>
          <w:szCs w:val="24"/>
          <w:lang w:val="fr-FR"/>
        </w:rPr>
        <w:t>-</w:t>
      </w:r>
      <w:r w:rsidRPr="002F6BD9">
        <w:rPr>
          <w:rFonts w:ascii="Trebuchet MS" w:hAnsi="Trebuchet MS"/>
          <w:sz w:val="24"/>
          <w:szCs w:val="24"/>
          <w:lang w:val="fr-FR"/>
        </w:rPr>
        <w:tab/>
        <w:t>le contrat commercial et/ou la facture définitive ou l’Acte de donation notarié (en cas des dons en nature) ;</w:t>
      </w:r>
    </w:p>
    <w:p w:rsidR="005419FA" w:rsidRPr="002F6BD9" w:rsidRDefault="005419FA" w:rsidP="002B5E45">
      <w:pPr>
        <w:spacing w:after="0" w:line="240" w:lineRule="auto"/>
        <w:ind w:left="709" w:right="284" w:hanging="425"/>
        <w:jc w:val="both"/>
        <w:rPr>
          <w:rFonts w:ascii="Trebuchet MS" w:hAnsi="Trebuchet MS"/>
          <w:sz w:val="24"/>
          <w:szCs w:val="24"/>
          <w:lang w:val="fr-FR"/>
        </w:rPr>
      </w:pPr>
      <w:r w:rsidRPr="002F6BD9">
        <w:rPr>
          <w:rFonts w:ascii="Trebuchet MS" w:hAnsi="Trebuchet MS"/>
          <w:sz w:val="24"/>
          <w:szCs w:val="24"/>
          <w:lang w:val="fr-FR"/>
        </w:rPr>
        <w:t>-</w:t>
      </w:r>
      <w:r w:rsidRPr="002F6BD9">
        <w:rPr>
          <w:rFonts w:ascii="Trebuchet MS" w:hAnsi="Trebuchet MS"/>
          <w:sz w:val="24"/>
          <w:szCs w:val="24"/>
          <w:lang w:val="fr-FR"/>
        </w:rPr>
        <w:tab/>
        <w:t>les autorisations spécifiques requises de l’Administration Publique, le cas échéant ;</w:t>
      </w:r>
    </w:p>
    <w:p w:rsidR="005419FA" w:rsidRPr="002F6BD9" w:rsidRDefault="005419FA" w:rsidP="002B5E45">
      <w:pPr>
        <w:spacing w:after="0" w:line="240" w:lineRule="auto"/>
        <w:ind w:left="709" w:right="284" w:hanging="425"/>
        <w:jc w:val="both"/>
        <w:rPr>
          <w:rFonts w:ascii="Trebuchet MS" w:hAnsi="Trebuchet MS"/>
          <w:sz w:val="24"/>
          <w:szCs w:val="24"/>
          <w:lang w:val="fr-FR"/>
        </w:rPr>
      </w:pPr>
      <w:r w:rsidRPr="002F6BD9">
        <w:rPr>
          <w:rFonts w:ascii="Trebuchet MS" w:hAnsi="Trebuchet MS"/>
          <w:sz w:val="24"/>
          <w:szCs w:val="24"/>
          <w:lang w:val="fr-FR"/>
        </w:rPr>
        <w:lastRenderedPageBreak/>
        <w:t>-</w:t>
      </w:r>
      <w:r w:rsidRPr="002F6BD9">
        <w:rPr>
          <w:rFonts w:ascii="Trebuchet MS" w:hAnsi="Trebuchet MS"/>
          <w:sz w:val="24"/>
          <w:szCs w:val="24"/>
          <w:lang w:val="fr-FR"/>
        </w:rPr>
        <w:tab/>
        <w:t>le rapport de lot prêt à l’exportation ;</w:t>
      </w:r>
    </w:p>
    <w:p w:rsidR="005419FA" w:rsidRPr="002F6BD9" w:rsidRDefault="005419FA" w:rsidP="002B5E45">
      <w:pPr>
        <w:spacing w:after="0" w:line="240" w:lineRule="auto"/>
        <w:ind w:left="709" w:right="284" w:hanging="425"/>
        <w:jc w:val="both"/>
        <w:rPr>
          <w:rFonts w:ascii="Trebuchet MS" w:hAnsi="Trebuchet MS"/>
          <w:sz w:val="24"/>
          <w:szCs w:val="24"/>
          <w:lang w:val="fr-FR"/>
        </w:rPr>
      </w:pPr>
      <w:r w:rsidRPr="002F6BD9">
        <w:rPr>
          <w:rFonts w:ascii="Trebuchet MS" w:hAnsi="Trebuchet MS"/>
          <w:sz w:val="24"/>
          <w:szCs w:val="24"/>
          <w:lang w:val="fr-FR"/>
        </w:rPr>
        <w:t>-</w:t>
      </w:r>
      <w:r w:rsidRPr="002F6BD9">
        <w:rPr>
          <w:rFonts w:ascii="Trebuchet MS" w:hAnsi="Trebuchet MS"/>
          <w:sz w:val="24"/>
          <w:szCs w:val="24"/>
          <w:lang w:val="fr-FR"/>
        </w:rPr>
        <w:tab/>
        <w:t xml:space="preserve">le certificat de qualité ; </w:t>
      </w:r>
    </w:p>
    <w:p w:rsidR="005419FA" w:rsidRPr="002F6BD9" w:rsidRDefault="005419FA" w:rsidP="002B5E45">
      <w:pPr>
        <w:spacing w:after="0" w:line="240" w:lineRule="auto"/>
        <w:ind w:left="709" w:right="284" w:hanging="425"/>
        <w:jc w:val="both"/>
        <w:rPr>
          <w:rFonts w:ascii="Trebuchet MS" w:hAnsi="Trebuchet MS"/>
          <w:sz w:val="24"/>
          <w:szCs w:val="24"/>
          <w:lang w:val="fr-FR"/>
        </w:rPr>
      </w:pPr>
      <w:r w:rsidRPr="002F6BD9">
        <w:rPr>
          <w:rFonts w:ascii="Trebuchet MS" w:hAnsi="Trebuchet MS"/>
          <w:sz w:val="24"/>
          <w:szCs w:val="24"/>
          <w:lang w:val="fr-FR"/>
        </w:rPr>
        <w:t>-</w:t>
      </w:r>
      <w:r w:rsidRPr="002F6BD9">
        <w:rPr>
          <w:rFonts w:ascii="Trebuchet MS" w:hAnsi="Trebuchet MS"/>
          <w:sz w:val="24"/>
          <w:szCs w:val="24"/>
          <w:lang w:val="fr-FR"/>
        </w:rPr>
        <w:tab/>
        <w:t xml:space="preserve">le certificat d’expertise (matières premières) ; </w:t>
      </w:r>
    </w:p>
    <w:p w:rsidR="005419FA" w:rsidRPr="002F6BD9" w:rsidRDefault="005419FA" w:rsidP="002B5E45">
      <w:pPr>
        <w:spacing w:after="0" w:line="240" w:lineRule="auto"/>
        <w:ind w:left="709" w:right="284" w:hanging="425"/>
        <w:jc w:val="both"/>
        <w:rPr>
          <w:rFonts w:ascii="Trebuchet MS" w:hAnsi="Trebuchet MS"/>
          <w:sz w:val="24"/>
          <w:szCs w:val="24"/>
          <w:lang w:val="fr-FR"/>
        </w:rPr>
      </w:pPr>
      <w:r w:rsidRPr="002F6BD9">
        <w:rPr>
          <w:rFonts w:ascii="Trebuchet MS" w:hAnsi="Trebuchet MS"/>
          <w:sz w:val="24"/>
          <w:szCs w:val="24"/>
          <w:lang w:val="fr-FR"/>
        </w:rPr>
        <w:t>-</w:t>
      </w:r>
      <w:r w:rsidRPr="002F6BD9">
        <w:rPr>
          <w:rFonts w:ascii="Trebuchet MS" w:hAnsi="Trebuchet MS"/>
          <w:sz w:val="24"/>
          <w:szCs w:val="24"/>
          <w:lang w:val="fr-FR"/>
        </w:rPr>
        <w:tab/>
        <w:t xml:space="preserve">le certificat d’origine (matières précieuses) ; </w:t>
      </w:r>
    </w:p>
    <w:p w:rsidR="005419FA" w:rsidRPr="002F6BD9" w:rsidRDefault="005419FA" w:rsidP="002B5E45">
      <w:pPr>
        <w:spacing w:after="0" w:line="240" w:lineRule="auto"/>
        <w:ind w:left="709" w:right="284" w:hanging="425"/>
        <w:jc w:val="both"/>
        <w:rPr>
          <w:rFonts w:ascii="Trebuchet MS" w:hAnsi="Trebuchet MS"/>
          <w:sz w:val="24"/>
          <w:szCs w:val="24"/>
          <w:lang w:val="fr-FR"/>
        </w:rPr>
      </w:pPr>
      <w:r w:rsidRPr="002F6BD9">
        <w:rPr>
          <w:rFonts w:ascii="Trebuchet MS" w:hAnsi="Trebuchet MS"/>
          <w:sz w:val="24"/>
          <w:szCs w:val="24"/>
          <w:lang w:val="fr-FR"/>
        </w:rPr>
        <w:t>-</w:t>
      </w:r>
      <w:r w:rsidRPr="002F6BD9">
        <w:rPr>
          <w:rFonts w:ascii="Trebuchet MS" w:hAnsi="Trebuchet MS"/>
          <w:sz w:val="24"/>
          <w:szCs w:val="24"/>
          <w:lang w:val="fr-FR"/>
        </w:rPr>
        <w:tab/>
        <w:t xml:space="preserve">la preuve de paiement de la taxe de reboisement (grumes). </w:t>
      </w:r>
    </w:p>
    <w:p w:rsidR="00327E5B" w:rsidRPr="002F6BD9" w:rsidRDefault="00327E5B" w:rsidP="002B5E45">
      <w:pPr>
        <w:spacing w:after="0" w:line="240" w:lineRule="auto"/>
        <w:ind w:right="284"/>
        <w:jc w:val="both"/>
        <w:rPr>
          <w:rFonts w:ascii="Trebuchet MS" w:hAnsi="Trebuchet MS"/>
          <w:sz w:val="24"/>
          <w:szCs w:val="24"/>
          <w:lang w:val="fr-FR"/>
        </w:rPr>
      </w:pPr>
    </w:p>
    <w:p w:rsidR="005419FA" w:rsidRPr="002F6BD9" w:rsidRDefault="005419FA" w:rsidP="00770CB1">
      <w:pPr>
        <w:numPr>
          <w:ilvl w:val="0"/>
          <w:numId w:val="49"/>
        </w:numPr>
        <w:spacing w:after="0" w:line="240" w:lineRule="auto"/>
        <w:ind w:left="284" w:right="284" w:hanging="284"/>
        <w:jc w:val="both"/>
        <w:rPr>
          <w:rFonts w:ascii="Trebuchet MS" w:hAnsi="Trebuchet MS"/>
          <w:sz w:val="24"/>
          <w:szCs w:val="24"/>
          <w:lang w:val="fr-FR"/>
        </w:rPr>
      </w:pPr>
      <w:r w:rsidRPr="002F6BD9">
        <w:rPr>
          <w:rFonts w:ascii="Trebuchet MS" w:hAnsi="Trebuchet MS"/>
          <w:sz w:val="24"/>
          <w:szCs w:val="24"/>
          <w:lang w:val="fr-FR"/>
        </w:rPr>
        <w:t>Pour les importations :</w:t>
      </w:r>
    </w:p>
    <w:p w:rsidR="005419FA" w:rsidRPr="002F6BD9" w:rsidRDefault="005419FA" w:rsidP="002B5E45">
      <w:pPr>
        <w:spacing w:after="0" w:line="240" w:lineRule="auto"/>
        <w:ind w:left="709" w:right="284" w:hanging="425"/>
        <w:jc w:val="both"/>
        <w:rPr>
          <w:rFonts w:ascii="Trebuchet MS" w:hAnsi="Trebuchet MS"/>
          <w:sz w:val="24"/>
          <w:szCs w:val="24"/>
          <w:lang w:val="fr-FR"/>
        </w:rPr>
      </w:pPr>
      <w:r w:rsidRPr="002F6BD9">
        <w:rPr>
          <w:rFonts w:ascii="Trebuchet MS" w:hAnsi="Trebuchet MS"/>
          <w:sz w:val="24"/>
          <w:szCs w:val="24"/>
          <w:lang w:val="fr-FR"/>
        </w:rPr>
        <w:t>-</w:t>
      </w:r>
      <w:r w:rsidRPr="002F6BD9">
        <w:rPr>
          <w:rFonts w:ascii="Trebuchet MS" w:hAnsi="Trebuchet MS"/>
          <w:sz w:val="24"/>
          <w:szCs w:val="24"/>
          <w:lang w:val="fr-FR"/>
        </w:rPr>
        <w:tab/>
        <w:t>le contrat commercial et/ou la facture pro forma ou l’Acte  de donation notarié (en cas des dons en nature) ;</w:t>
      </w:r>
    </w:p>
    <w:p w:rsidR="005419FA" w:rsidRPr="002F6BD9" w:rsidRDefault="005419FA" w:rsidP="002B5E45">
      <w:pPr>
        <w:spacing w:after="0" w:line="240" w:lineRule="auto"/>
        <w:ind w:left="709" w:right="284" w:hanging="425"/>
        <w:jc w:val="both"/>
        <w:rPr>
          <w:rFonts w:ascii="Trebuchet MS" w:eastAsia="Times New Roman" w:hAnsi="Trebuchet MS"/>
          <w:sz w:val="24"/>
          <w:szCs w:val="24"/>
          <w:lang w:val="fr-FR" w:eastAsia="fr-FR"/>
        </w:rPr>
      </w:pPr>
      <w:r w:rsidRPr="002F6BD9">
        <w:rPr>
          <w:rFonts w:ascii="Trebuchet MS" w:hAnsi="Trebuchet MS"/>
          <w:sz w:val="24"/>
          <w:szCs w:val="24"/>
          <w:lang w:val="fr-FR"/>
        </w:rPr>
        <w:t>-</w:t>
      </w:r>
      <w:r w:rsidRPr="002F6BD9">
        <w:rPr>
          <w:rFonts w:ascii="Trebuchet MS" w:hAnsi="Trebuchet MS"/>
          <w:sz w:val="24"/>
          <w:szCs w:val="24"/>
          <w:lang w:val="fr-FR"/>
        </w:rPr>
        <w:tab/>
        <w:t>les autorisations spécifiques requises de l’Administration Publique, le cas échéant.</w:t>
      </w:r>
    </w:p>
    <w:p w:rsidR="00C66512" w:rsidRPr="002F6BD9" w:rsidRDefault="00C66512" w:rsidP="002B5E45">
      <w:pPr>
        <w:spacing w:after="0" w:line="240" w:lineRule="auto"/>
        <w:ind w:left="1418" w:right="284" w:hanging="284"/>
        <w:jc w:val="both"/>
        <w:rPr>
          <w:rFonts w:ascii="Trebuchet MS" w:hAnsi="Trebuchet MS"/>
          <w:sz w:val="24"/>
          <w:szCs w:val="24"/>
          <w:lang w:val="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2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banques intervenantes sont tenues de conserver tous les justificatifs énumérés à l’alinéa 1</w:t>
      </w:r>
      <w:r w:rsidRPr="002F6BD9">
        <w:rPr>
          <w:rFonts w:ascii="Trebuchet MS" w:eastAsia="Times New Roman" w:hAnsi="Trebuchet MS"/>
          <w:sz w:val="24"/>
          <w:szCs w:val="24"/>
          <w:vertAlign w:val="superscript"/>
          <w:lang w:val="fr-FR" w:eastAsia="fr-FR"/>
        </w:rPr>
        <w:t>er</w:t>
      </w:r>
      <w:r w:rsidRPr="002F6BD9">
        <w:rPr>
          <w:rFonts w:ascii="Trebuchet MS" w:eastAsia="Times New Roman" w:hAnsi="Trebuchet MS"/>
          <w:sz w:val="24"/>
          <w:szCs w:val="24"/>
          <w:lang w:val="fr-FR" w:eastAsia="fr-FR"/>
        </w:rPr>
        <w:t xml:space="preserve"> ci-dessus et ne renseigner dans la rubrique ad hoc du document de change que leurs références.</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3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Les banques agréées et tout autre mandataire agréé par la Banque Centrale à cet effet sont autorisés à valider les déclarations modèles « EB » et « IB » conformément aux présentes dispositions.  </w:t>
      </w:r>
    </w:p>
    <w:p w:rsidR="005419FA" w:rsidRPr="002F6BD9" w:rsidRDefault="005419FA" w:rsidP="002B5E45">
      <w:pPr>
        <w:spacing w:after="0" w:line="240" w:lineRule="auto"/>
        <w:ind w:right="284"/>
        <w:jc w:val="both"/>
        <w:rPr>
          <w:rFonts w:ascii="Trebuchet MS" w:eastAsia="Times New Roman" w:hAnsi="Trebuchet MS"/>
          <w:b/>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t>Article 26 :</w:t>
      </w:r>
      <w:r w:rsidRPr="002F6BD9">
        <w:rPr>
          <w:rFonts w:ascii="Trebuchet MS" w:eastAsia="Times New Roman" w:hAnsi="Trebuchet M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6C7862">
      <w:pPr>
        <w:spacing w:after="0" w:line="240" w:lineRule="auto"/>
        <w:ind w:right="284" w:firstLine="709"/>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 xml:space="preserve">Toute déclaration modèle « EB » ou « IB » non utilisée est d’office annulée par la banque intervenante dans les sept  (7) jours qui suivent son expiration.  </w:t>
      </w: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p>
    <w:p w:rsidR="005419FA" w:rsidRPr="002F6BD9" w:rsidRDefault="005419FA" w:rsidP="006C7862">
      <w:pPr>
        <w:spacing w:after="0" w:line="240" w:lineRule="auto"/>
        <w:ind w:right="284" w:firstLine="709"/>
        <w:jc w:val="both"/>
        <w:rPr>
          <w:rFonts w:ascii="Trebuchet MS" w:eastAsia="Times New Roman" w:hAnsi="Trebuchet MS"/>
          <w:bCs/>
          <w:color w:val="0070C0"/>
          <w:sz w:val="24"/>
          <w:szCs w:val="24"/>
          <w:lang w:val="fr-FR" w:eastAsia="fr-FR"/>
        </w:rPr>
      </w:pPr>
      <w:r w:rsidRPr="002F6BD9">
        <w:rPr>
          <w:rFonts w:ascii="Trebuchet MS" w:eastAsia="Times New Roman" w:hAnsi="Trebuchet MS"/>
          <w:bCs/>
          <w:sz w:val="24"/>
          <w:szCs w:val="24"/>
          <w:lang w:val="fr-FR" w:eastAsia="fr-FR"/>
        </w:rPr>
        <w:t>En cas de non annulation dans le délai requis, la Banque Centrale procède à l’annulation d’office le huitième (8</w:t>
      </w:r>
      <w:r w:rsidRPr="002F6BD9">
        <w:rPr>
          <w:rFonts w:ascii="Trebuchet MS" w:eastAsia="Times New Roman" w:hAnsi="Trebuchet MS"/>
          <w:bCs/>
          <w:sz w:val="24"/>
          <w:szCs w:val="24"/>
          <w:vertAlign w:val="superscript"/>
          <w:lang w:val="fr-FR" w:eastAsia="fr-FR"/>
        </w:rPr>
        <w:t>e</w:t>
      </w:r>
      <w:r w:rsidRPr="002F6BD9">
        <w:rPr>
          <w:rFonts w:ascii="Trebuchet MS" w:eastAsia="Times New Roman" w:hAnsi="Trebuchet MS"/>
          <w:bCs/>
          <w:sz w:val="24"/>
          <w:szCs w:val="24"/>
          <w:lang w:val="fr-FR" w:eastAsia="fr-FR"/>
        </w:rPr>
        <w:t>)</w:t>
      </w:r>
      <w:r w:rsidRPr="002F6BD9">
        <w:rPr>
          <w:rFonts w:ascii="Trebuchet MS" w:eastAsia="Times New Roman" w:hAnsi="Trebuchet MS"/>
          <w:bCs/>
          <w:sz w:val="24"/>
          <w:szCs w:val="24"/>
          <w:vertAlign w:val="superscript"/>
          <w:lang w:val="fr-FR" w:eastAsia="fr-FR"/>
        </w:rPr>
        <w:t xml:space="preserve"> </w:t>
      </w:r>
      <w:r w:rsidRPr="002F6BD9">
        <w:rPr>
          <w:rFonts w:ascii="Trebuchet MS" w:eastAsia="Times New Roman" w:hAnsi="Trebuchet MS"/>
          <w:bCs/>
          <w:sz w:val="24"/>
          <w:szCs w:val="24"/>
          <w:lang w:val="fr-FR" w:eastAsia="fr-FR"/>
        </w:rPr>
        <w:t>jour et charge la banque intervenante défaillante d’une pénalité.</w:t>
      </w:r>
    </w:p>
    <w:p w:rsidR="005419FA" w:rsidRPr="002F6BD9" w:rsidRDefault="005419FA" w:rsidP="002B5E45">
      <w:pPr>
        <w:spacing w:after="0" w:line="240" w:lineRule="auto"/>
        <w:ind w:right="284" w:firstLine="567"/>
        <w:jc w:val="both"/>
        <w:rPr>
          <w:rFonts w:ascii="Trebuchet MS" w:eastAsia="Times New Roman" w:hAnsi="Trebuchet MS"/>
          <w:bC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Article 27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914A2C">
      <w:pPr>
        <w:spacing w:after="0" w:line="240" w:lineRule="auto"/>
        <w:ind w:right="284" w:firstLine="709"/>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Pour l’importation urgente des biens de même position tarifaire, dont les caractéristiques ne sont pas connues au moment de la validation du document de change, les opérateurs économiques peuvent utiliser la Déclaration d’importation des biens modèle « IB formule globale » établie sur base des prévisions annuelles estimées et non accompagnée des factures pro-forma.</w:t>
      </w:r>
    </w:p>
    <w:p w:rsidR="00327E5B" w:rsidRPr="002F6BD9" w:rsidRDefault="00327E5B"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2 :</w:t>
      </w:r>
      <w:r w:rsidRPr="002F6BD9">
        <w:rPr>
          <w:rFonts w:ascii="Trebuchet MS" w:eastAsia="Times New Roman" w:hAnsi="Trebuchet M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Default="005419FA" w:rsidP="00A31897">
      <w:pPr>
        <w:spacing w:after="0" w:line="240" w:lineRule="auto"/>
        <w:ind w:right="284" w:firstLine="709"/>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La Déclaration modèle « IB » formule globale  doit renseigner dans la case réservée au tarif douanier, le chapitre relatif aux positions tarifaires des biens à importer.</w:t>
      </w:r>
    </w:p>
    <w:p w:rsidR="00A31897" w:rsidRPr="002F6BD9" w:rsidRDefault="00A31897" w:rsidP="00A31897">
      <w:pPr>
        <w:spacing w:after="0" w:line="240" w:lineRule="auto"/>
        <w:ind w:right="284" w:firstLine="709"/>
        <w:jc w:val="both"/>
        <w:rPr>
          <w:rFonts w:ascii="Trebuchet MS" w:eastAsia="Times New Roman" w:hAnsi="Trebuchet MS"/>
          <w:sz w:val="24"/>
          <w:szCs w:val="24"/>
          <w:lang w:val="fr-FR" w:eastAsia="fr-FR"/>
        </w:rPr>
      </w:pPr>
    </w:p>
    <w:p w:rsidR="005419FA" w:rsidRPr="002F6BD9" w:rsidRDefault="005419FA" w:rsidP="00A31897">
      <w:pPr>
        <w:spacing w:after="0" w:line="240" w:lineRule="auto"/>
        <w:ind w:right="284" w:firstLine="709"/>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lastRenderedPageBreak/>
        <w:t>En cas d’importation de plusieurs biens appartenant aux différents chapitres, l’importateur est tenu de souscrire une Déclaration modèle « IB » formule globale par chapitre.</w:t>
      </w:r>
    </w:p>
    <w:p w:rsidR="005419FA" w:rsidRPr="002F6BD9" w:rsidRDefault="005419FA" w:rsidP="002B5E45">
      <w:pPr>
        <w:spacing w:after="0" w:line="240" w:lineRule="auto"/>
        <w:ind w:right="284" w:firstLine="567"/>
        <w:jc w:val="both"/>
        <w:rPr>
          <w:rFonts w:ascii="Trebuchet MS" w:eastAsia="Times New Roman" w:hAnsi="Trebuchet MS"/>
          <w:sz w:val="24"/>
          <w:szCs w:val="24"/>
          <w:lang w:val="fr-FR" w:eastAsia="fr-FR"/>
        </w:rPr>
      </w:pPr>
    </w:p>
    <w:p w:rsidR="005419FA" w:rsidRPr="002F6BD9" w:rsidRDefault="005419FA" w:rsidP="00A31897">
      <w:pPr>
        <w:spacing w:after="0" w:line="240" w:lineRule="auto"/>
        <w:ind w:right="284" w:firstLine="709"/>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champs réservés aux pays d’origine et de provenance des marchandises et ceux réservés au nom et adresse du fournisseur doivent être remplis à la souscription.</w:t>
      </w:r>
    </w:p>
    <w:p w:rsidR="00631A34" w:rsidRDefault="00631A34" w:rsidP="002B5E45">
      <w:pPr>
        <w:spacing w:after="0" w:line="240" w:lineRule="auto"/>
        <w:ind w:right="284"/>
        <w:rPr>
          <w:rFonts w:ascii="Trebuchet MS" w:hAnsi="Trebuchet MS"/>
          <w:sz w:val="24"/>
          <w:szCs w:val="24"/>
          <w:lang w:val="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Article 28 :</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r w:rsidRPr="002F6BD9">
        <w:rPr>
          <w:rFonts w:ascii="Trebuchet MS" w:eastAsia="Times New Roman" w:hAnsi="Trebuchet M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Les importations et exportations des biens sont réalisées FOB ou CIF ou encore selon d’autres termes du commerce international (incoterms) en vigueur édictés par la Chambre du Commerce International.</w:t>
      </w: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Alinéa 2 :</w:t>
      </w: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Les frais de transport, d’assurance ainsi que les frais connexes doivent être renseignés dans la case ad hoc de la déclaration modèle « IB » ou de la déclaration modèle « EB » au cas où l’opération est réalisée FOB, FCA  ou FAS.</w:t>
      </w: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Alinéa 3 :</w:t>
      </w: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Dans le cas où le résident assure le déplacement des biens par son propre moyen de transport, le coût du transport doit être renseigné dans la case ad hoc de la déclaration modèle « IB » ou de la déclaration modèle « EB ».</w:t>
      </w:r>
    </w:p>
    <w:p w:rsidR="007032F3" w:rsidRPr="002F6BD9" w:rsidRDefault="007032F3" w:rsidP="002B5E45">
      <w:pPr>
        <w:spacing w:after="0" w:line="240" w:lineRule="auto"/>
        <w:ind w:right="284" w:firstLine="720"/>
        <w:jc w:val="both"/>
        <w:rPr>
          <w:rFonts w:ascii="Trebuchet MS" w:eastAsia="Times New Roman" w:hAnsi="Trebuchet MS"/>
          <w:bC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 xml:space="preserve">Article 29 : </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Le règlement des importations et des exportations est effectué selon les modes de paiement généralement acceptés dans le commerce international.</w:t>
      </w:r>
    </w:p>
    <w:p w:rsidR="00327E5B" w:rsidRPr="002F6BD9" w:rsidRDefault="00327E5B" w:rsidP="002B5E45">
      <w:pPr>
        <w:spacing w:after="0" w:line="240" w:lineRule="auto"/>
        <w:ind w:right="284"/>
        <w:jc w:val="both"/>
        <w:rPr>
          <w:rFonts w:ascii="Trebuchet MS" w:eastAsia="Times New Roman" w:hAnsi="Trebuchet MS"/>
          <w:bC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Alinéa 2 :</w:t>
      </w: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Pour tout paiement d’importation ou d’exportation de biens, la banque intervenante est tenue d’établir, endéans  trois (3) jours ouvrés, une Déclaration de dépenses ou de recettes en monnaies étrangères (DDR).</w:t>
      </w:r>
    </w:p>
    <w:p w:rsidR="00311FC9" w:rsidRPr="002F6BD9" w:rsidRDefault="00311FC9" w:rsidP="002B5E45">
      <w:pPr>
        <w:spacing w:after="0" w:line="240" w:lineRule="auto"/>
        <w:ind w:right="284"/>
        <w:jc w:val="both"/>
        <w:rPr>
          <w:rFonts w:ascii="Trebuchet MS" w:eastAsia="Times New Roman" w:hAnsi="Trebuchet M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t>Article 30 :</w:t>
      </w:r>
      <w:r w:rsidRPr="002F6BD9">
        <w:rPr>
          <w:rFonts w:ascii="Trebuchet MS" w:eastAsia="Times New Roman" w:hAnsi="Trebuchet M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tab/>
      </w:r>
      <w:r w:rsidRPr="002F6BD9">
        <w:rPr>
          <w:rFonts w:ascii="Trebuchet MS" w:eastAsia="Times New Roman" w:hAnsi="Trebuchet MS"/>
          <w:sz w:val="24"/>
          <w:szCs w:val="24"/>
          <w:lang w:val="fr-FR" w:eastAsia="fr-FR"/>
        </w:rPr>
        <w:t>Tout contrôle des biens à importer ou importés est conditionné par l’existence de la Déclaration modèle « IB » s’y rapportant</w:t>
      </w:r>
      <w:r w:rsidRPr="002F6BD9">
        <w:rPr>
          <w:rFonts w:ascii="Trebuchet MS" w:hAnsi="Trebuchet MS"/>
          <w:sz w:val="24"/>
          <w:szCs w:val="24"/>
          <w:lang w:val="fr-FR"/>
        </w:rPr>
        <w:t>.</w:t>
      </w:r>
    </w:p>
    <w:p w:rsidR="005419FA" w:rsidRPr="002F6BD9" w:rsidRDefault="005419FA" w:rsidP="002B5E45">
      <w:pPr>
        <w:spacing w:after="0" w:line="240" w:lineRule="auto"/>
        <w:ind w:right="284"/>
        <w:jc w:val="both"/>
        <w:rPr>
          <w:rFonts w:ascii="Trebuchet MS" w:hAnsi="Trebuchet MS"/>
          <w:sz w:val="24"/>
          <w:szCs w:val="24"/>
          <w:lang w:val="fr-FR"/>
        </w:rPr>
      </w:pPr>
    </w:p>
    <w:p w:rsidR="005419FA" w:rsidRPr="002F6BD9" w:rsidRDefault="005419FA" w:rsidP="002B5E45">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lastRenderedPageBreak/>
        <w:t>Tout résident désireux d’effectuer une opération d’importation des biens est tenu d’obtenir l’Attestation de Vérification ou l’Avis de Refus d’Attestation du mandataire de l’OCC après le contrôle</w:t>
      </w:r>
      <w:r w:rsidR="007E1BF0" w:rsidRPr="002F6BD9">
        <w:rPr>
          <w:rFonts w:ascii="Trebuchet MS" w:hAnsi="Trebuchet MS"/>
          <w:sz w:val="24"/>
          <w:szCs w:val="24"/>
          <w:lang w:val="fr-FR"/>
        </w:rPr>
        <w:t xml:space="preserve"> avant embarquement</w:t>
      </w:r>
      <w:r w:rsidRPr="002F6BD9">
        <w:rPr>
          <w:rFonts w:ascii="Trebuchet MS" w:hAnsi="Trebuchet MS"/>
          <w:sz w:val="24"/>
          <w:szCs w:val="24"/>
          <w:lang w:val="fr-FR"/>
        </w:rPr>
        <w:t>.</w:t>
      </w:r>
    </w:p>
    <w:p w:rsidR="005419FA" w:rsidRPr="002F6BD9" w:rsidRDefault="005419FA" w:rsidP="002B5E45">
      <w:pPr>
        <w:spacing w:after="0" w:line="240" w:lineRule="auto"/>
        <w:ind w:right="284"/>
        <w:jc w:val="both"/>
        <w:rPr>
          <w:rFonts w:ascii="Trebuchet MS" w:hAnsi="Trebuchet MS"/>
          <w:sz w:val="24"/>
          <w:szCs w:val="24"/>
          <w:lang w:val="fr-FR"/>
        </w:rPr>
      </w:pPr>
    </w:p>
    <w:p w:rsidR="005419FA" w:rsidRPr="002F6BD9" w:rsidRDefault="005419FA" w:rsidP="002B5E45">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Tout résident ayant importé des biens en haute mer, des biens exemptés de l’inspection ou des biens qui ont échappé à l’inspection avant embarquement, est tenu de les faire contrôler à l’arrivée ; le Certificat de Vérification à l’Importation de l’OCC faisant foi.</w:t>
      </w:r>
    </w:p>
    <w:p w:rsidR="005419FA" w:rsidRPr="002F6BD9" w:rsidRDefault="005419FA" w:rsidP="002B5E45">
      <w:pPr>
        <w:spacing w:after="0" w:line="240" w:lineRule="auto"/>
        <w:ind w:right="284"/>
        <w:jc w:val="both"/>
        <w:rPr>
          <w:rFonts w:ascii="Trebuchet MS" w:hAnsi="Trebuchet MS"/>
          <w:sz w:val="24"/>
          <w:szCs w:val="24"/>
          <w:lang w:val="fr-FR"/>
        </w:rPr>
      </w:pPr>
      <w:r w:rsidRPr="002F6BD9">
        <w:rPr>
          <w:rFonts w:ascii="Trebuchet MS" w:hAnsi="Trebuchet MS"/>
          <w:sz w:val="24"/>
          <w:szCs w:val="24"/>
          <w:lang w:val="fr-FR"/>
        </w:rPr>
        <w:t xml:space="preserve">Alinéa 2 : </w:t>
      </w:r>
    </w:p>
    <w:p w:rsidR="005419FA" w:rsidRPr="002F6BD9" w:rsidRDefault="005419FA" w:rsidP="002B5E45">
      <w:pPr>
        <w:spacing w:after="0" w:line="240" w:lineRule="auto"/>
        <w:ind w:right="284"/>
        <w:jc w:val="both"/>
        <w:rPr>
          <w:rFonts w:ascii="Trebuchet MS" w:hAnsi="Trebuchet MS"/>
          <w:sz w:val="24"/>
          <w:szCs w:val="24"/>
          <w:lang w:val="fr-FR"/>
        </w:rPr>
      </w:pPr>
    </w:p>
    <w:p w:rsidR="005419FA" w:rsidRPr="002F6BD9" w:rsidRDefault="005419FA" w:rsidP="002B5E45">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 xml:space="preserve">Tout résident désireux d’effectuer une opération d’exportation des biens est tenu de les faire contrôler avant leur sortie du territoire national ; le Certificat de Vérification à l’Exportation et à l’Embarquement de l’OCC faisant foi.   </w:t>
      </w:r>
    </w:p>
    <w:p w:rsidR="005419FA" w:rsidRPr="002F6BD9" w:rsidRDefault="005419FA" w:rsidP="002B5E45">
      <w:pPr>
        <w:spacing w:after="0" w:line="240" w:lineRule="auto"/>
        <w:ind w:right="284"/>
        <w:jc w:val="both"/>
        <w:rPr>
          <w:rFonts w:ascii="Trebuchet MS" w:hAnsi="Trebuchet MS"/>
          <w:sz w:val="24"/>
          <w:szCs w:val="24"/>
          <w:lang w:val="fr-FR"/>
        </w:rPr>
      </w:pPr>
    </w:p>
    <w:p w:rsidR="005419FA" w:rsidRPr="002F6BD9" w:rsidRDefault="005419FA" w:rsidP="002B5E45">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L’exportateur est tenu de présenter à la banque intervenante la déclaration douanière attestant la sortie effective des biens  dans les dix  (10) jours ouvrés à dater de la sortie.</w:t>
      </w:r>
    </w:p>
    <w:p w:rsidR="005419FA" w:rsidRPr="002F6BD9" w:rsidRDefault="005419FA" w:rsidP="002B5E45">
      <w:pPr>
        <w:spacing w:after="0" w:line="240" w:lineRule="auto"/>
        <w:ind w:right="284"/>
        <w:jc w:val="both"/>
        <w:rPr>
          <w:rFonts w:ascii="Trebuchet MS" w:hAnsi="Trebuchet MS"/>
          <w:sz w:val="24"/>
          <w:szCs w:val="24"/>
          <w:lang w:val="fr-FR"/>
        </w:rPr>
      </w:pPr>
    </w:p>
    <w:p w:rsidR="005419FA" w:rsidRPr="002F6BD9" w:rsidRDefault="005419FA" w:rsidP="002B5E45">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 xml:space="preserve">En cas de non présentation de la déclaration douanière par l’exportateur dans le délai requis, la banque intervenante est tenue de la réclamer dans les cinq (5) jours ouvrés qui suivent. </w:t>
      </w:r>
    </w:p>
    <w:p w:rsidR="005419FA" w:rsidRPr="002F6BD9" w:rsidRDefault="005419FA" w:rsidP="002B5E45">
      <w:pPr>
        <w:spacing w:after="0" w:line="240" w:lineRule="auto"/>
        <w:ind w:right="284" w:firstLine="720"/>
        <w:jc w:val="both"/>
        <w:rPr>
          <w:rFonts w:ascii="Trebuchet MS" w:hAnsi="Trebuchet MS"/>
          <w:sz w:val="24"/>
          <w:szCs w:val="24"/>
          <w:lang w:val="fr-FR"/>
        </w:rPr>
      </w:pPr>
    </w:p>
    <w:p w:rsidR="005419FA" w:rsidRPr="002F6BD9" w:rsidRDefault="005419FA" w:rsidP="002B5E45">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Elle est en outre tenue de dénoncer le contrevenant auprès de la Banque Centrale/Direction ayant le suivi des opérations de change dans ses attributions, dans un délai de  cinq (5) jours ouvrés après expiration du délai de réclamation.</w:t>
      </w:r>
    </w:p>
    <w:p w:rsidR="00327E5B" w:rsidRPr="002F6BD9" w:rsidRDefault="00327E5B" w:rsidP="002B5E45">
      <w:pPr>
        <w:spacing w:after="0" w:line="240" w:lineRule="auto"/>
        <w:ind w:right="284"/>
        <w:jc w:val="both"/>
        <w:rPr>
          <w:rFonts w:ascii="Trebuchet MS" w:hAnsi="Trebuchet MS"/>
          <w:sz w:val="24"/>
          <w:szCs w:val="24"/>
          <w:lang w:val="fr-FR"/>
        </w:rPr>
      </w:pPr>
    </w:p>
    <w:p w:rsidR="005419FA" w:rsidRPr="002F6BD9" w:rsidRDefault="005419FA" w:rsidP="002B5E45">
      <w:pPr>
        <w:spacing w:after="0" w:line="240" w:lineRule="auto"/>
        <w:ind w:right="284"/>
        <w:jc w:val="both"/>
        <w:rPr>
          <w:rFonts w:ascii="Trebuchet MS" w:hAnsi="Trebuchet MS"/>
          <w:sz w:val="24"/>
          <w:szCs w:val="24"/>
          <w:lang w:val="fr-FR"/>
        </w:rPr>
      </w:pPr>
      <w:r w:rsidRPr="002F6BD9">
        <w:rPr>
          <w:rFonts w:ascii="Trebuchet MS" w:hAnsi="Trebuchet MS"/>
          <w:sz w:val="24"/>
          <w:szCs w:val="24"/>
          <w:lang w:val="fr-FR"/>
        </w:rPr>
        <w:t xml:space="preserve">Alinéa 3 : </w:t>
      </w:r>
    </w:p>
    <w:p w:rsidR="005419FA" w:rsidRPr="002F6BD9" w:rsidRDefault="005419FA" w:rsidP="002B5E45">
      <w:pPr>
        <w:spacing w:after="0" w:line="240" w:lineRule="auto"/>
        <w:ind w:right="284"/>
        <w:jc w:val="both"/>
        <w:rPr>
          <w:rFonts w:ascii="Trebuchet MS" w:hAnsi="Trebuchet MS"/>
          <w:sz w:val="24"/>
          <w:szCs w:val="24"/>
          <w:lang w:val="fr-FR"/>
        </w:rPr>
      </w:pPr>
    </w:p>
    <w:p w:rsidR="005419FA" w:rsidRPr="002F6BD9" w:rsidRDefault="005419FA" w:rsidP="002B5E45">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 xml:space="preserve">Le paiement des prestations de l’OCC ou de son mandataire est garanti par la constitution d’une provision ou d’un cautionnement bancaire lors de la validation de la déclaration. </w:t>
      </w:r>
    </w:p>
    <w:p w:rsidR="005419FA" w:rsidRPr="002F6BD9" w:rsidRDefault="005419FA" w:rsidP="002B5E45">
      <w:pPr>
        <w:spacing w:after="0" w:line="240" w:lineRule="auto"/>
        <w:ind w:right="284"/>
        <w:jc w:val="both"/>
        <w:rPr>
          <w:rFonts w:ascii="Trebuchet MS" w:hAnsi="Trebuchet MS"/>
          <w:sz w:val="24"/>
          <w:szCs w:val="24"/>
          <w:lang w:val="fr-FR"/>
        </w:rPr>
      </w:pPr>
    </w:p>
    <w:p w:rsidR="005419FA" w:rsidRDefault="005419FA" w:rsidP="002B5E45">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S’agissant des déclarations « Formule Globale » pour lesquelles la provision n’est pas exigible à la validation vu leur caractère prévisionnel et urgent, elle sera constituée, par les banques agréées, au prorata du montant de chaque paiement s’y rapportant.</w:t>
      </w:r>
    </w:p>
    <w:p w:rsidR="005469AC" w:rsidRPr="002F6BD9" w:rsidRDefault="005469AC" w:rsidP="002B5E45">
      <w:pPr>
        <w:spacing w:after="0" w:line="240" w:lineRule="auto"/>
        <w:ind w:right="284" w:firstLine="720"/>
        <w:jc w:val="both"/>
        <w:rPr>
          <w:rFonts w:ascii="Trebuchet MS" w:hAnsi="Trebuchet MS"/>
          <w:sz w:val="24"/>
          <w:szCs w:val="24"/>
          <w:lang w:val="fr-FR"/>
        </w:rPr>
      </w:pPr>
    </w:p>
    <w:p w:rsidR="005419FA" w:rsidRPr="002F6BD9" w:rsidRDefault="005419FA" w:rsidP="002B5E45">
      <w:pPr>
        <w:spacing w:after="0" w:line="240" w:lineRule="auto"/>
        <w:ind w:right="284" w:firstLine="720"/>
        <w:jc w:val="both"/>
        <w:rPr>
          <w:rFonts w:ascii="Trebuchet MS" w:eastAsia="Times New Roman" w:hAnsi="Trebuchet MS"/>
          <w:b/>
          <w:sz w:val="24"/>
          <w:szCs w:val="24"/>
          <w:lang w:val="fr-FR" w:eastAsia="fr-FR"/>
        </w:rPr>
      </w:pPr>
      <w:r w:rsidRPr="002F6BD9">
        <w:rPr>
          <w:rFonts w:ascii="Trebuchet MS" w:hAnsi="Trebuchet MS"/>
          <w:sz w:val="24"/>
          <w:szCs w:val="24"/>
          <w:lang w:val="fr-FR"/>
        </w:rPr>
        <w:t>Le paiement desdites prestations est effectué au profit de l’OCC dans la huitaine, par prélèvement d’office à charge de l’importateur ou de l’exportateur, à la présentation des bordereaux des frais de contrôle de l’OCC auxquels sont joints les Attestations de Vérification à l’importation (AV), de l’Avis de Refus d’Attestation (ARA) ou les Certificats de Vérification à l’Exportation et à l’Embarquement (CVEE)  ou encore les Certificats de non Exportation (CNE) suivant le cas.</w:t>
      </w:r>
    </w:p>
    <w:p w:rsidR="005419FA" w:rsidRPr="002F6BD9" w:rsidRDefault="005419FA" w:rsidP="002B5E45">
      <w:pPr>
        <w:spacing w:after="0" w:line="240" w:lineRule="auto"/>
        <w:ind w:right="284" w:firstLine="720"/>
        <w:jc w:val="both"/>
        <w:rPr>
          <w:rFonts w:ascii="Trebuchet MS" w:hAnsi="Trebuchet MS"/>
          <w:sz w:val="24"/>
          <w:szCs w:val="24"/>
          <w:lang w:val="fr-FR"/>
        </w:rPr>
      </w:pPr>
    </w:p>
    <w:p w:rsidR="005419FA" w:rsidRPr="002F6BD9" w:rsidRDefault="005419FA" w:rsidP="002B5E45">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Pour une raison autre que le paiement des prestations, cette provision ou ce cautionnement ne peut être levé que sur demande expresse de l’Office Congolais de Contrôle après avis favorable de la Banque Centrale.</w:t>
      </w:r>
    </w:p>
    <w:p w:rsidR="007B6B09" w:rsidRDefault="007B6B09" w:rsidP="002B5E45">
      <w:pPr>
        <w:spacing w:after="0" w:line="240" w:lineRule="auto"/>
        <w:ind w:right="284" w:firstLine="720"/>
        <w:jc w:val="both"/>
        <w:rPr>
          <w:rFonts w:ascii="Trebuchet MS" w:hAnsi="Trebuchet MS"/>
          <w:sz w:val="24"/>
          <w:szCs w:val="24"/>
          <w:lang w:val="fr-FR"/>
        </w:rPr>
      </w:pPr>
    </w:p>
    <w:p w:rsidR="005469AC" w:rsidRDefault="005469AC" w:rsidP="002B5E45">
      <w:pPr>
        <w:spacing w:after="0" w:line="240" w:lineRule="auto"/>
        <w:ind w:right="284" w:firstLine="720"/>
        <w:jc w:val="both"/>
        <w:rPr>
          <w:rFonts w:ascii="Trebuchet MS" w:hAnsi="Trebuchet MS"/>
          <w:sz w:val="24"/>
          <w:szCs w:val="24"/>
          <w:lang w:val="fr-FR"/>
        </w:rPr>
      </w:pPr>
    </w:p>
    <w:p w:rsidR="005419FA" w:rsidRPr="00CF1926" w:rsidRDefault="005419FA" w:rsidP="002B5E45">
      <w:pPr>
        <w:pStyle w:val="Titre2"/>
        <w:ind w:left="1701" w:right="284" w:hanging="1701"/>
        <w:rPr>
          <w:rFonts w:ascii="Trebuchet MS" w:hAnsi="Trebuchet MS"/>
          <w:i w:val="0"/>
          <w:lang w:val="fr-FR" w:eastAsia="fr-FR"/>
        </w:rPr>
      </w:pPr>
      <w:bookmarkStart w:id="16" w:name="_Toc379362172"/>
      <w:r w:rsidRPr="00CF1926">
        <w:rPr>
          <w:rFonts w:ascii="Trebuchet MS" w:hAnsi="Trebuchet MS"/>
          <w:i w:val="0"/>
          <w:lang w:val="fr-FR" w:eastAsia="fr-FR"/>
        </w:rPr>
        <w:lastRenderedPageBreak/>
        <w:t>SECTION 2 : DES DISPOSITI</w:t>
      </w:r>
      <w:r w:rsidR="00311FC9" w:rsidRPr="00CF1926">
        <w:rPr>
          <w:rFonts w:ascii="Trebuchet MS" w:hAnsi="Trebuchet MS"/>
          <w:i w:val="0"/>
          <w:lang w:val="fr-FR" w:eastAsia="fr-FR"/>
        </w:rPr>
        <w:t xml:space="preserve">ONS SPÉCIFIQUES APPLICABLES AUX </w:t>
      </w:r>
      <w:r w:rsidRPr="00CF1926">
        <w:rPr>
          <w:rFonts w:ascii="Trebuchet MS" w:hAnsi="Trebuchet MS"/>
          <w:i w:val="0"/>
          <w:lang w:val="fr-FR" w:eastAsia="fr-FR"/>
        </w:rPr>
        <w:t>EXPORTATIONSDES BIENS</w:t>
      </w:r>
      <w:bookmarkEnd w:id="16"/>
    </w:p>
    <w:p w:rsidR="005419FA" w:rsidRPr="002F6BD9" w:rsidRDefault="005419FA" w:rsidP="002B5E45">
      <w:pPr>
        <w:spacing w:after="0" w:line="240" w:lineRule="auto"/>
        <w:ind w:right="284"/>
        <w:jc w:val="both"/>
        <w:rPr>
          <w:rFonts w:ascii="Trebuchet MS" w:eastAsia="Times New Roman" w:hAnsi="Trebuchet MS"/>
          <w:b/>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Article 31 :</w:t>
      </w:r>
      <w:r w:rsidRPr="002F6BD9">
        <w:rPr>
          <w:rFonts w:ascii="Trebuchet MS" w:eastAsia="Times New Roman" w:hAnsi="Trebuchet MS"/>
          <w:b/>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r w:rsidRPr="002F6BD9">
        <w:rPr>
          <w:rFonts w:ascii="Trebuchet MS" w:eastAsia="Times New Roman" w:hAnsi="Trebuchet M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716702" w:rsidRPr="002F6BD9" w:rsidRDefault="00716702" w:rsidP="002B5E45">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Une Déclaration modèle « EB », dûment validée, vaut intention pour le souscripteur d’exporter et, en cas d’exportation, la banque intervenante est obligée de recevoir la totalité de la valeur de l’exportation réalisée dans les délais définis à l’article 3</w:t>
      </w:r>
      <w:ins w:id="17" w:author="TSHIMBALANGA MULAMBO" w:date="2014-06-09T10:07:00Z">
        <w:r w:rsidR="00C76775">
          <w:rPr>
            <w:rFonts w:ascii="Trebuchet MS" w:hAnsi="Trebuchet MS"/>
            <w:sz w:val="24"/>
            <w:szCs w:val="24"/>
            <w:lang w:val="fr-FR"/>
          </w:rPr>
          <w:t>2</w:t>
        </w:r>
      </w:ins>
      <w:del w:id="18" w:author="TSHIMBALANGA MULAMBO" w:date="2014-06-09T10:07:00Z">
        <w:r w:rsidRPr="002F6BD9" w:rsidDel="00C76775">
          <w:rPr>
            <w:rFonts w:ascii="Trebuchet MS" w:hAnsi="Trebuchet MS"/>
            <w:sz w:val="24"/>
            <w:szCs w:val="24"/>
            <w:lang w:val="fr-FR"/>
          </w:rPr>
          <w:delText>3</w:delText>
        </w:r>
      </w:del>
      <w:r w:rsidRPr="002F6BD9">
        <w:rPr>
          <w:rFonts w:ascii="Trebuchet MS" w:hAnsi="Trebuchet MS"/>
          <w:sz w:val="24"/>
          <w:szCs w:val="24"/>
          <w:lang w:val="fr-FR"/>
        </w:rPr>
        <w:t xml:space="preserve"> ci-après.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La Déclaration modèle « EB »  a une validité de </w:t>
      </w:r>
      <w:r w:rsidRPr="002F6BD9">
        <w:rPr>
          <w:rFonts w:ascii="Trebuchet MS" w:hAnsi="Trebuchet MS"/>
          <w:sz w:val="24"/>
          <w:szCs w:val="24"/>
          <w:lang w:val="fr-FR"/>
        </w:rPr>
        <w:t xml:space="preserve">quatre-vingt-dix  </w:t>
      </w:r>
      <w:r w:rsidRPr="002F6BD9">
        <w:rPr>
          <w:rFonts w:ascii="Trebuchet MS" w:eastAsia="Times New Roman" w:hAnsi="Trebuchet MS"/>
          <w:sz w:val="24"/>
          <w:szCs w:val="24"/>
          <w:lang w:val="fr-FR" w:eastAsia="fr-FR"/>
        </w:rPr>
        <w:t>(90) jours calendriers à compter de la date de validation et peut être prorogée pour la première fois</w:t>
      </w:r>
      <w:r w:rsidRPr="002F6BD9">
        <w:rPr>
          <w:rFonts w:ascii="Trebuchet MS" w:eastAsia="Times New Roman" w:hAnsi="Trebuchet MS"/>
          <w:color w:val="000000"/>
          <w:sz w:val="24"/>
          <w:szCs w:val="24"/>
          <w:lang w:val="fr-FR" w:eastAsia="fr-FR"/>
        </w:rPr>
        <w:t xml:space="preserve"> par la banque  intervenante à la demande du souscripteur </w:t>
      </w:r>
      <w:r w:rsidRPr="002F6BD9">
        <w:rPr>
          <w:rFonts w:ascii="Trebuchet MS" w:eastAsia="Times New Roman" w:hAnsi="Trebuchet MS"/>
          <w:sz w:val="24"/>
          <w:szCs w:val="24"/>
          <w:lang w:val="fr-FR" w:eastAsia="fr-FR"/>
        </w:rPr>
        <w:t xml:space="preserve">pour une nouvelle période de </w:t>
      </w:r>
      <w:r w:rsidRPr="002F6BD9">
        <w:rPr>
          <w:rFonts w:ascii="Trebuchet MS" w:hAnsi="Trebuchet MS"/>
          <w:sz w:val="24"/>
          <w:szCs w:val="24"/>
          <w:lang w:val="fr-FR"/>
        </w:rPr>
        <w:t xml:space="preserve">quatre-vingt-dix  </w:t>
      </w:r>
      <w:r w:rsidR="007E1BF0" w:rsidRPr="002F6BD9">
        <w:rPr>
          <w:rFonts w:ascii="Trebuchet MS" w:eastAsia="Times New Roman" w:hAnsi="Trebuchet MS"/>
          <w:sz w:val="24"/>
          <w:szCs w:val="24"/>
          <w:lang w:val="fr-FR" w:eastAsia="fr-FR"/>
        </w:rPr>
        <w:t>(90) jours calendriers</w:t>
      </w:r>
      <w:r w:rsidRPr="002F6BD9">
        <w:rPr>
          <w:rFonts w:ascii="Trebuchet MS" w:eastAsia="Times New Roman" w:hAnsi="Trebuchet MS"/>
          <w:sz w:val="24"/>
          <w:szCs w:val="24"/>
          <w:lang w:val="fr-FR" w:eastAsia="fr-FR"/>
        </w:rPr>
        <w:t>.</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A913A7" w:rsidRPr="002F6BD9" w:rsidRDefault="005419FA" w:rsidP="002B5E45">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Toute autre prorogation est à soumettre à l’autorisation de la Banque Centrale.</w:t>
      </w:r>
    </w:p>
    <w:p w:rsidR="00103621" w:rsidRPr="002F6BD9" w:rsidRDefault="00103621" w:rsidP="002B5E45">
      <w:pPr>
        <w:spacing w:after="0" w:line="240" w:lineRule="auto"/>
        <w:ind w:right="284" w:firstLine="720"/>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2 :</w:t>
      </w:r>
      <w:r w:rsidRPr="002F6BD9">
        <w:rPr>
          <w:rFonts w:ascii="Trebuchet MS" w:eastAsia="Times New Roman" w:hAnsi="Trebuchet M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color w:val="000000"/>
          <w:sz w:val="24"/>
          <w:szCs w:val="24"/>
          <w:u w:val="single"/>
          <w:lang w:val="fr-FR" w:eastAsia="fr-FR"/>
        </w:rPr>
      </w:pPr>
    </w:p>
    <w:p w:rsidR="005419FA" w:rsidRPr="002F6BD9" w:rsidRDefault="005419FA" w:rsidP="002B5E45">
      <w:pPr>
        <w:spacing w:after="0" w:line="240" w:lineRule="auto"/>
        <w:ind w:right="284" w:firstLine="720"/>
        <w:jc w:val="both"/>
        <w:rPr>
          <w:rFonts w:ascii="Trebuchet MS" w:hAnsi="Trebuchet MS"/>
          <w:b/>
          <w:sz w:val="24"/>
          <w:szCs w:val="24"/>
          <w:u w:val="single"/>
          <w:lang w:val="fr-FR"/>
        </w:rPr>
      </w:pPr>
      <w:r w:rsidRPr="002F6BD9">
        <w:rPr>
          <w:rFonts w:ascii="Trebuchet MS" w:eastAsia="Times New Roman" w:hAnsi="Trebuchet MS"/>
          <w:color w:val="000000"/>
          <w:sz w:val="24"/>
          <w:szCs w:val="24"/>
          <w:lang w:val="fr-FR" w:eastAsia="fr-FR"/>
        </w:rPr>
        <w:t>La Banque Centrale peut également accorder, </w:t>
      </w:r>
      <w:r w:rsidRPr="002F6BD9">
        <w:rPr>
          <w:rFonts w:ascii="Trebuchet MS" w:eastAsia="Times New Roman" w:hAnsi="Trebuchet MS"/>
          <w:sz w:val="24"/>
          <w:szCs w:val="24"/>
          <w:lang w:val="fr-FR" w:eastAsia="fr-FR"/>
        </w:rPr>
        <w:t>dans des cas spécifiques et à la demande expresse de l’exportateur,</w:t>
      </w:r>
      <w:r w:rsidRPr="002F6BD9">
        <w:rPr>
          <w:rFonts w:ascii="Trebuchet MS" w:eastAsia="Times New Roman" w:hAnsi="Trebuchet MS"/>
          <w:color w:val="000000"/>
          <w:sz w:val="24"/>
          <w:szCs w:val="24"/>
          <w:lang w:val="fr-FR" w:eastAsia="fr-FR"/>
        </w:rPr>
        <w:t xml:space="preserve"> si le contrat commercial le justifie, une dérogation pour adapter le délai de validité de la déclaration à celui du contrat commercial.  </w:t>
      </w:r>
    </w:p>
    <w:p w:rsidR="009B0111" w:rsidRPr="002F6BD9" w:rsidRDefault="009B0111" w:rsidP="002B5E45">
      <w:pPr>
        <w:spacing w:after="0" w:line="240" w:lineRule="auto"/>
        <w:ind w:right="284"/>
        <w:jc w:val="both"/>
        <w:rPr>
          <w:rFonts w:ascii="Trebuchet MS" w:eastAsia="Times New Roman" w:hAnsi="Trebuchet MS"/>
          <w:b/>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Article 32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hAnsi="Trebuchet MS"/>
          <w:sz w:val="24"/>
          <w:szCs w:val="24"/>
          <w:lang w:val="fr-FR"/>
        </w:rPr>
      </w:pPr>
      <w:r w:rsidRPr="002F6BD9">
        <w:rPr>
          <w:rFonts w:ascii="Trebuchet MS" w:eastAsia="Times New Roman" w:hAnsi="Trebuchet MS"/>
          <w:color w:val="000000"/>
          <w:sz w:val="24"/>
          <w:szCs w:val="24"/>
          <w:lang w:val="fr-FR" w:eastAsia="fr-FR"/>
        </w:rPr>
        <w:t>A l’exception de l’or et du diamant de production artisanale dont le montant doit être reçu en banque dans les vingt (20) jours au plus tard à compter de la date de sortie, l</w:t>
      </w:r>
      <w:r w:rsidRPr="002F6BD9">
        <w:rPr>
          <w:rFonts w:ascii="Trebuchet MS" w:eastAsia="Times New Roman" w:hAnsi="Trebuchet MS"/>
          <w:sz w:val="24"/>
          <w:szCs w:val="24"/>
          <w:lang w:val="fr-FR" w:eastAsia="fr-FR"/>
        </w:rPr>
        <w:t>e rapatriement des recettes d’exportation ou de réexportation de tous les autres produits de quelque nature que ce soit, doit intervenir au plus tard soixante  (60) jours calendriers à compter de la date :</w:t>
      </w:r>
    </w:p>
    <w:p w:rsidR="005419FA" w:rsidRPr="002F6BD9" w:rsidRDefault="005419FA" w:rsidP="002B5E45">
      <w:pPr>
        <w:spacing w:after="0" w:line="240" w:lineRule="auto"/>
        <w:ind w:right="284"/>
        <w:jc w:val="both"/>
        <w:rPr>
          <w:rFonts w:ascii="Trebuchet MS" w:eastAsia="Times New Roman" w:hAnsi="Trebuchet MS"/>
          <w:color w:val="000000"/>
          <w:sz w:val="24"/>
          <w:szCs w:val="24"/>
          <w:lang w:val="fr-FR" w:eastAsia="fr-FR"/>
        </w:rPr>
      </w:pPr>
    </w:p>
    <w:p w:rsidR="005419FA" w:rsidRPr="002F6BD9" w:rsidRDefault="005419FA" w:rsidP="002B5E45">
      <w:pPr>
        <w:numPr>
          <w:ilvl w:val="1"/>
          <w:numId w:val="6"/>
        </w:numPr>
        <w:tabs>
          <w:tab w:val="clear" w:pos="2741"/>
          <w:tab w:val="num" w:pos="567"/>
        </w:tabs>
        <w:spacing w:after="0" w:line="240" w:lineRule="auto"/>
        <w:ind w:left="567" w:right="284" w:hanging="283"/>
        <w:jc w:val="both"/>
        <w:rPr>
          <w:rFonts w:ascii="Trebuchet MS" w:eastAsia="Times New Roman" w:hAnsi="Trebuchet MS"/>
          <w:color w:val="000000"/>
          <w:sz w:val="24"/>
          <w:szCs w:val="24"/>
          <w:lang w:val="fr-FR" w:eastAsia="fr-FR"/>
        </w:rPr>
      </w:pPr>
      <w:r w:rsidRPr="002F6BD9">
        <w:rPr>
          <w:rFonts w:ascii="Trebuchet MS" w:eastAsia="Times New Roman" w:hAnsi="Trebuchet MS"/>
          <w:sz w:val="24"/>
          <w:szCs w:val="24"/>
          <w:lang w:val="fr-FR" w:eastAsia="fr-FR"/>
        </w:rPr>
        <w:t xml:space="preserve">de sortie des </w:t>
      </w:r>
      <w:r w:rsidRPr="002F6BD9">
        <w:rPr>
          <w:rFonts w:ascii="Trebuchet MS" w:eastAsia="Times New Roman" w:hAnsi="Trebuchet MS"/>
          <w:color w:val="000000"/>
          <w:sz w:val="24"/>
          <w:szCs w:val="24"/>
          <w:lang w:val="fr-FR" w:eastAsia="fr-FR"/>
        </w:rPr>
        <w:t xml:space="preserve">biens du territoire national pour une destination finale ; </w:t>
      </w:r>
    </w:p>
    <w:p w:rsidR="005419FA" w:rsidRPr="002F6BD9" w:rsidRDefault="005419FA" w:rsidP="002B5E45">
      <w:pPr>
        <w:numPr>
          <w:ilvl w:val="1"/>
          <w:numId w:val="6"/>
        </w:numPr>
        <w:tabs>
          <w:tab w:val="clear" w:pos="2741"/>
          <w:tab w:val="num" w:pos="567"/>
        </w:tabs>
        <w:spacing w:after="0" w:line="240" w:lineRule="auto"/>
        <w:ind w:left="567" w:right="284" w:hanging="283"/>
        <w:jc w:val="both"/>
        <w:rPr>
          <w:rFonts w:ascii="Trebuchet MS" w:eastAsia="Times New Roman" w:hAnsi="Trebuchet MS"/>
          <w:color w:val="000000"/>
          <w:sz w:val="24"/>
          <w:szCs w:val="24"/>
          <w:lang w:val="fr-FR" w:eastAsia="fr-FR"/>
        </w:rPr>
      </w:pPr>
      <w:r w:rsidRPr="002F6BD9">
        <w:rPr>
          <w:rFonts w:ascii="Trebuchet MS" w:eastAsia="Times New Roman" w:hAnsi="Trebuchet MS"/>
          <w:color w:val="000000"/>
          <w:sz w:val="24"/>
          <w:szCs w:val="24"/>
          <w:lang w:val="fr-FR" w:eastAsia="fr-FR"/>
        </w:rPr>
        <w:t>d’embarquement à partir d’un pays africain pour une destination finale.</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L’exportateur est tenu de transmettre à la banque intervenante le document de transport des biens expédiés pour la certification de la date d’embarquement. </w:t>
      </w:r>
    </w:p>
    <w:p w:rsidR="005419FA" w:rsidRPr="002F6BD9" w:rsidRDefault="005419FA" w:rsidP="002B5E45">
      <w:pPr>
        <w:spacing w:after="0" w:line="240" w:lineRule="auto"/>
        <w:ind w:right="284"/>
        <w:jc w:val="both"/>
        <w:rPr>
          <w:rFonts w:ascii="Trebuchet MS" w:eastAsia="Times New Roman" w:hAnsi="Trebuchet MS"/>
          <w:color w:val="00000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color w:val="000000"/>
          <w:sz w:val="24"/>
          <w:szCs w:val="24"/>
          <w:lang w:val="fr-FR" w:eastAsia="fr-FR"/>
        </w:rPr>
      </w:pPr>
      <w:r w:rsidRPr="002F6BD9">
        <w:rPr>
          <w:rFonts w:ascii="Trebuchet MS" w:eastAsia="Times New Roman" w:hAnsi="Trebuchet MS"/>
          <w:color w:val="000000"/>
          <w:sz w:val="24"/>
          <w:szCs w:val="24"/>
          <w:lang w:val="fr-FR" w:eastAsia="fr-FR"/>
        </w:rPr>
        <w:t>Alinéa 2 :</w:t>
      </w:r>
      <w:r w:rsidRPr="002F6BD9">
        <w:rPr>
          <w:rFonts w:ascii="Trebuchet MS" w:eastAsia="Times New Roman" w:hAnsi="Trebuchet MS"/>
          <w:color w:val="000000"/>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Pour les exportations en consignation, le rapatriement des recettes d’exportation doit intervenir dès la vente des marchandises et au plus tard à la date extrême de validité de la déclaration modèle « EB ».</w:t>
      </w:r>
    </w:p>
    <w:p w:rsidR="005419FA" w:rsidRPr="002F6BD9" w:rsidRDefault="005419FA" w:rsidP="002B5E45">
      <w:pPr>
        <w:spacing w:after="0" w:line="240" w:lineRule="auto"/>
        <w:ind w:right="284"/>
        <w:jc w:val="both"/>
        <w:rPr>
          <w:rFonts w:ascii="Trebuchet MS" w:eastAsia="Times New Roman" w:hAnsi="Trebuchet MS"/>
          <w:color w:val="000000"/>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color w:val="000000"/>
          <w:sz w:val="24"/>
          <w:szCs w:val="24"/>
          <w:lang w:val="fr-FR" w:eastAsia="fr-FR"/>
        </w:rPr>
      </w:pPr>
      <w:r w:rsidRPr="002F6BD9">
        <w:rPr>
          <w:rFonts w:ascii="Trebuchet MS" w:eastAsia="Times New Roman" w:hAnsi="Trebuchet MS"/>
          <w:color w:val="000000"/>
          <w:sz w:val="24"/>
          <w:szCs w:val="24"/>
          <w:lang w:val="fr-FR" w:eastAsia="fr-FR"/>
        </w:rPr>
        <w:lastRenderedPageBreak/>
        <w:t>Au fur et à mesure de la réalisation des ventes, l’exportateur est tenu de recevoir un décompte de consignation, ainsi que le paiement correspondant en sa faveur lorsqu’il doit rapatrier les recettes.</w:t>
      </w:r>
    </w:p>
    <w:p w:rsidR="005419FA" w:rsidRPr="002F6BD9" w:rsidRDefault="005419FA" w:rsidP="002B5E45">
      <w:pPr>
        <w:spacing w:after="0" w:line="240" w:lineRule="auto"/>
        <w:ind w:right="284"/>
        <w:jc w:val="both"/>
        <w:rPr>
          <w:rFonts w:ascii="Trebuchet MS" w:eastAsia="Times New Roman" w:hAnsi="Trebuchet MS"/>
          <w:color w:val="000000"/>
          <w:sz w:val="24"/>
          <w:szCs w:val="24"/>
          <w:lang w:val="fr-FR" w:eastAsia="fr-FR"/>
        </w:rPr>
      </w:pPr>
    </w:p>
    <w:p w:rsidR="005419FA" w:rsidRPr="002F6BD9" w:rsidRDefault="005419FA" w:rsidP="002B5E45">
      <w:pPr>
        <w:spacing w:after="0" w:line="240" w:lineRule="auto"/>
        <w:ind w:right="284" w:firstLine="709"/>
        <w:jc w:val="both"/>
        <w:rPr>
          <w:rFonts w:ascii="Trebuchet MS" w:eastAsia="Times New Roman" w:hAnsi="Trebuchet MS"/>
          <w:color w:val="000000"/>
          <w:sz w:val="24"/>
          <w:szCs w:val="24"/>
          <w:lang w:val="fr-FR" w:eastAsia="fr-FR"/>
        </w:rPr>
      </w:pPr>
      <w:r w:rsidRPr="002F6BD9">
        <w:rPr>
          <w:rFonts w:ascii="Trebuchet MS" w:eastAsia="Times New Roman" w:hAnsi="Trebuchet MS"/>
          <w:color w:val="000000"/>
          <w:sz w:val="24"/>
          <w:szCs w:val="24"/>
          <w:lang w:val="fr-FR" w:eastAsia="fr-FR"/>
        </w:rPr>
        <w:t xml:space="preserve">Le décompte de consignation doit être </w:t>
      </w:r>
      <w:r w:rsidRPr="002F6BD9">
        <w:rPr>
          <w:rFonts w:ascii="Trebuchet MS" w:eastAsia="Times New Roman" w:hAnsi="Trebuchet MS"/>
          <w:sz w:val="24"/>
          <w:szCs w:val="24"/>
          <w:lang w:val="fr-FR" w:eastAsia="fr-FR"/>
        </w:rPr>
        <w:t>accompagné de la facture de vente</w:t>
      </w:r>
      <w:r w:rsidRPr="002F6BD9">
        <w:rPr>
          <w:rFonts w:ascii="Trebuchet MS" w:eastAsia="Times New Roman" w:hAnsi="Trebuchet MS"/>
          <w:color w:val="000000"/>
          <w:sz w:val="24"/>
          <w:szCs w:val="24"/>
          <w:lang w:val="fr-FR" w:eastAsia="fr-FR"/>
        </w:rPr>
        <w:t xml:space="preserve"> et mentionne :</w:t>
      </w:r>
    </w:p>
    <w:p w:rsidR="005419FA" w:rsidRPr="002F6BD9" w:rsidRDefault="005419FA" w:rsidP="002B5E45">
      <w:pPr>
        <w:tabs>
          <w:tab w:val="left" w:pos="742"/>
          <w:tab w:val="left" w:pos="1168"/>
        </w:tabs>
        <w:spacing w:after="0" w:line="240" w:lineRule="auto"/>
        <w:ind w:right="284"/>
        <w:jc w:val="both"/>
        <w:rPr>
          <w:rFonts w:ascii="Trebuchet MS" w:eastAsia="Times New Roman" w:hAnsi="Trebuchet MS"/>
          <w:color w:val="000000"/>
          <w:sz w:val="24"/>
          <w:szCs w:val="24"/>
          <w:lang w:val="fr-FR" w:eastAsia="fr-FR"/>
        </w:rPr>
      </w:pPr>
    </w:p>
    <w:p w:rsidR="005419FA" w:rsidRPr="002F6BD9" w:rsidRDefault="005419FA" w:rsidP="002B5E45">
      <w:pPr>
        <w:numPr>
          <w:ilvl w:val="0"/>
          <w:numId w:val="7"/>
        </w:numPr>
        <w:tabs>
          <w:tab w:val="left" w:pos="884"/>
          <w:tab w:val="left" w:pos="1168"/>
        </w:tabs>
        <w:spacing w:after="0" w:line="240" w:lineRule="auto"/>
        <w:ind w:left="284" w:right="284" w:firstLine="425"/>
        <w:jc w:val="both"/>
        <w:rPr>
          <w:rFonts w:ascii="Trebuchet MS" w:eastAsia="Times New Roman" w:hAnsi="Trebuchet MS"/>
          <w:color w:val="000000"/>
          <w:sz w:val="24"/>
          <w:szCs w:val="24"/>
          <w:lang w:val="fr-FR" w:eastAsia="fr-FR"/>
        </w:rPr>
      </w:pPr>
      <w:r w:rsidRPr="002F6BD9">
        <w:rPr>
          <w:rFonts w:ascii="Trebuchet MS" w:eastAsia="Times New Roman" w:hAnsi="Trebuchet MS"/>
          <w:color w:val="000000"/>
          <w:sz w:val="24"/>
          <w:szCs w:val="24"/>
          <w:lang w:val="fr-FR" w:eastAsia="fr-FR"/>
        </w:rPr>
        <w:t>la nature et la quantité de la marchandise vendue ;</w:t>
      </w:r>
    </w:p>
    <w:p w:rsidR="005419FA" w:rsidRPr="002F6BD9" w:rsidRDefault="005419FA" w:rsidP="002B5E45">
      <w:pPr>
        <w:numPr>
          <w:ilvl w:val="0"/>
          <w:numId w:val="7"/>
        </w:numPr>
        <w:tabs>
          <w:tab w:val="left" w:pos="884"/>
          <w:tab w:val="left" w:pos="1168"/>
        </w:tabs>
        <w:spacing w:after="0" w:line="240" w:lineRule="auto"/>
        <w:ind w:left="284" w:right="284" w:firstLine="425"/>
        <w:jc w:val="both"/>
        <w:rPr>
          <w:rFonts w:ascii="Trebuchet MS" w:eastAsia="Times New Roman" w:hAnsi="Trebuchet MS"/>
          <w:color w:val="000000"/>
          <w:sz w:val="24"/>
          <w:szCs w:val="24"/>
          <w:lang w:val="fr-FR" w:eastAsia="fr-FR"/>
        </w:rPr>
      </w:pPr>
      <w:r w:rsidRPr="002F6BD9">
        <w:rPr>
          <w:rFonts w:ascii="Trebuchet MS" w:eastAsia="Times New Roman" w:hAnsi="Trebuchet MS"/>
          <w:color w:val="000000"/>
          <w:sz w:val="24"/>
          <w:szCs w:val="24"/>
          <w:lang w:val="fr-FR" w:eastAsia="fr-FR"/>
        </w:rPr>
        <w:t>le prix de vente effectif ;</w:t>
      </w:r>
    </w:p>
    <w:p w:rsidR="005419FA" w:rsidRPr="002F6BD9" w:rsidRDefault="005419FA" w:rsidP="002B5E45">
      <w:pPr>
        <w:numPr>
          <w:ilvl w:val="0"/>
          <w:numId w:val="7"/>
        </w:numPr>
        <w:tabs>
          <w:tab w:val="left" w:pos="742"/>
          <w:tab w:val="left" w:pos="1168"/>
        </w:tabs>
        <w:spacing w:after="0" w:line="240" w:lineRule="auto"/>
        <w:ind w:left="1134" w:right="284" w:hanging="425"/>
        <w:jc w:val="both"/>
        <w:rPr>
          <w:rFonts w:ascii="Trebuchet MS" w:eastAsia="Times New Roman" w:hAnsi="Trebuchet MS"/>
          <w:color w:val="000000"/>
          <w:sz w:val="24"/>
          <w:szCs w:val="24"/>
          <w:lang w:val="fr-FR" w:eastAsia="fr-FR"/>
        </w:rPr>
      </w:pPr>
      <w:r w:rsidRPr="002F6BD9">
        <w:rPr>
          <w:rFonts w:ascii="Trebuchet MS" w:eastAsia="Times New Roman" w:hAnsi="Trebuchet MS"/>
          <w:color w:val="000000"/>
          <w:sz w:val="24"/>
          <w:szCs w:val="24"/>
          <w:lang w:val="fr-FR" w:eastAsia="fr-FR"/>
        </w:rPr>
        <w:t>les divers frais et commissions dus par l’exportateur suivant les termes de la convention de commercialisation ;</w:t>
      </w:r>
    </w:p>
    <w:p w:rsidR="007032F3" w:rsidRPr="002F6BD9" w:rsidRDefault="005419FA" w:rsidP="002B5E45">
      <w:pPr>
        <w:numPr>
          <w:ilvl w:val="0"/>
          <w:numId w:val="7"/>
        </w:numPr>
        <w:tabs>
          <w:tab w:val="left" w:pos="742"/>
          <w:tab w:val="left" w:pos="1168"/>
        </w:tabs>
        <w:spacing w:after="0" w:line="240" w:lineRule="auto"/>
        <w:ind w:left="1134" w:right="284" w:hanging="425"/>
        <w:jc w:val="both"/>
        <w:rPr>
          <w:rFonts w:ascii="Trebuchet MS" w:eastAsia="Times New Roman" w:hAnsi="Trebuchet MS"/>
          <w:color w:val="000000"/>
          <w:sz w:val="24"/>
          <w:szCs w:val="24"/>
          <w:lang w:val="fr-FR" w:eastAsia="fr-FR"/>
        </w:rPr>
      </w:pPr>
      <w:r w:rsidRPr="002F6BD9">
        <w:rPr>
          <w:rFonts w:ascii="Trebuchet MS" w:eastAsia="Times New Roman" w:hAnsi="Trebuchet MS"/>
          <w:color w:val="000000"/>
          <w:sz w:val="24"/>
          <w:szCs w:val="24"/>
          <w:lang w:val="fr-FR" w:eastAsia="fr-FR"/>
        </w:rPr>
        <w:t>le montant net à payer à l’exportateur et à rapatrier par le canal de la banque intervenante.</w:t>
      </w:r>
    </w:p>
    <w:p w:rsidR="008B181E" w:rsidRPr="002F6BD9" w:rsidRDefault="008B181E" w:rsidP="002B5E45">
      <w:pPr>
        <w:tabs>
          <w:tab w:val="left" w:pos="742"/>
          <w:tab w:val="left" w:pos="1168"/>
        </w:tabs>
        <w:spacing w:after="0" w:line="240" w:lineRule="auto"/>
        <w:ind w:left="1134" w:right="284"/>
        <w:jc w:val="both"/>
        <w:rPr>
          <w:rFonts w:ascii="Trebuchet MS" w:eastAsia="Times New Roman" w:hAnsi="Trebuchet MS"/>
          <w:color w:val="00000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3 :</w:t>
      </w:r>
      <w:r w:rsidRPr="002F6BD9">
        <w:rPr>
          <w:rFonts w:ascii="Trebuchet MS" w:eastAsia="Times New Roman" w:hAnsi="Trebuchet M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color w:val="0070C0"/>
          <w:sz w:val="24"/>
          <w:szCs w:val="24"/>
          <w:lang w:val="fr-FR" w:eastAsia="fr-FR"/>
        </w:rPr>
      </w:pPr>
      <w:r w:rsidRPr="002F6BD9">
        <w:rPr>
          <w:rFonts w:ascii="Trebuchet MS" w:eastAsia="Times New Roman" w:hAnsi="Trebuchet MS"/>
          <w:sz w:val="24"/>
          <w:szCs w:val="24"/>
          <w:lang w:val="fr-FR" w:eastAsia="fr-FR"/>
        </w:rPr>
        <w:t>La banque intervenante veille au rapatriement des recettes dans les délais prescrits.</w:t>
      </w:r>
    </w:p>
    <w:p w:rsidR="009B0111" w:rsidRPr="002F6BD9" w:rsidRDefault="009B0111" w:rsidP="002B5E45">
      <w:pPr>
        <w:spacing w:after="0" w:line="240" w:lineRule="auto"/>
        <w:ind w:right="284" w:firstLine="567"/>
        <w:jc w:val="both"/>
        <w:rPr>
          <w:rFonts w:ascii="Trebuchet MS" w:eastAsia="Times New Roman" w:hAnsi="Trebuchet M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4 :</w:t>
      </w:r>
      <w:r w:rsidRPr="002F6BD9">
        <w:rPr>
          <w:rFonts w:ascii="Trebuchet MS" w:eastAsia="Times New Roman" w:hAnsi="Trebuchet M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La banque intervenante est tenue de créditer le compte RME de l’exportateur dans les 48 heures de la réception de ces recettes. </w:t>
      </w:r>
    </w:p>
    <w:p w:rsidR="00311FC9" w:rsidRPr="002F6BD9" w:rsidRDefault="00311FC9" w:rsidP="002B5E45">
      <w:pPr>
        <w:spacing w:after="0" w:line="240" w:lineRule="auto"/>
        <w:ind w:right="284" w:firstLine="720"/>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Article 33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09"/>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exportateurs ne sont pas tenus de rétrocéder leurs recettes d’exportation aux banques ou à la Banque Centrale.</w:t>
      </w:r>
    </w:p>
    <w:p w:rsidR="005419FA" w:rsidRPr="002F6BD9" w:rsidRDefault="005419FA" w:rsidP="002B5E45">
      <w:pPr>
        <w:spacing w:after="0" w:line="240" w:lineRule="auto"/>
        <w:ind w:right="284" w:firstLine="708"/>
        <w:jc w:val="both"/>
        <w:rPr>
          <w:rFonts w:ascii="Trebuchet MS" w:hAnsi="Trebuchet MS"/>
          <w:sz w:val="24"/>
          <w:szCs w:val="24"/>
          <w:lang w:val="fr-FR"/>
        </w:rPr>
      </w:pPr>
    </w:p>
    <w:p w:rsidR="005419FA" w:rsidRPr="002F6BD9" w:rsidRDefault="005419FA" w:rsidP="002B5E45">
      <w:pPr>
        <w:spacing w:after="0" w:line="240" w:lineRule="auto"/>
        <w:ind w:right="284" w:firstLine="567"/>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Toutefois, en cas de cession des recettes d’exportation, les conditions et modalités sont à convenir entre la banque et son client.</w:t>
      </w:r>
    </w:p>
    <w:p w:rsidR="005419FA" w:rsidRPr="002F6BD9" w:rsidRDefault="005419FA" w:rsidP="002B5E45">
      <w:pPr>
        <w:spacing w:after="0" w:line="240" w:lineRule="auto"/>
        <w:ind w:right="284" w:firstLine="567"/>
        <w:jc w:val="both"/>
        <w:rPr>
          <w:rFonts w:ascii="Trebuchet MS" w:eastAsia="Times New Roman" w:hAnsi="Trebuchet M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Article 34 :</w:t>
      </w:r>
      <w:r w:rsidRPr="002F6BD9">
        <w:rPr>
          <w:rFonts w:ascii="Trebuchet MS" w:eastAsia="Times New Roman" w:hAnsi="Trebuchet MS"/>
          <w:b/>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b/>
          <w:color w:val="0070C0"/>
          <w:sz w:val="24"/>
          <w:szCs w:val="24"/>
          <w:lang w:val="fr-FR" w:eastAsia="fr-FR"/>
        </w:rPr>
      </w:pPr>
    </w:p>
    <w:p w:rsidR="005419FA" w:rsidRPr="002F6BD9" w:rsidRDefault="005419FA" w:rsidP="002B5E45">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Les exportations des biens ci-dessous sont dispensées de la souscription de la Déclaration modèle « EB »  prévue à l’article 23.</w:t>
      </w:r>
    </w:p>
    <w:p w:rsidR="005419FA" w:rsidRPr="002F6BD9" w:rsidRDefault="005419FA" w:rsidP="002B5E45">
      <w:pPr>
        <w:spacing w:after="0" w:line="240" w:lineRule="auto"/>
        <w:ind w:right="284" w:firstLine="720"/>
        <w:jc w:val="both"/>
        <w:rPr>
          <w:rFonts w:ascii="Trebuchet MS" w:hAnsi="Trebuchet MS"/>
          <w:sz w:val="24"/>
          <w:szCs w:val="24"/>
          <w:lang w:val="fr-FR"/>
        </w:rPr>
      </w:pPr>
    </w:p>
    <w:p w:rsidR="005419FA" w:rsidRPr="002F6BD9" w:rsidRDefault="005419FA" w:rsidP="002B5E45">
      <w:pPr>
        <w:spacing w:after="0" w:line="240" w:lineRule="auto"/>
        <w:ind w:right="284" w:firstLine="567"/>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Il s’agit de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numPr>
          <w:ilvl w:val="0"/>
          <w:numId w:val="8"/>
        </w:numPr>
        <w:spacing w:after="0" w:line="240" w:lineRule="auto"/>
        <w:ind w:left="709"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échantillons sans valeur commerciale ;</w:t>
      </w:r>
    </w:p>
    <w:p w:rsidR="005419FA" w:rsidRPr="002F6BD9" w:rsidRDefault="005419FA" w:rsidP="002B5E45">
      <w:pPr>
        <w:numPr>
          <w:ilvl w:val="0"/>
          <w:numId w:val="8"/>
        </w:numPr>
        <w:spacing w:after="0" w:line="240" w:lineRule="auto"/>
        <w:ind w:left="709"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bagages et effets personnels ;</w:t>
      </w:r>
    </w:p>
    <w:p w:rsidR="005419FA" w:rsidRPr="002F6BD9" w:rsidRDefault="005419FA" w:rsidP="002B5E45">
      <w:pPr>
        <w:numPr>
          <w:ilvl w:val="0"/>
          <w:numId w:val="8"/>
        </w:numPr>
        <w:spacing w:after="0" w:line="240" w:lineRule="auto"/>
        <w:ind w:left="709"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journaux, périodiques et revues destinés à l’usage personnel dans le cadre d’un abonnement ;</w:t>
      </w:r>
    </w:p>
    <w:p w:rsidR="005419FA" w:rsidRPr="002F6BD9" w:rsidRDefault="005419FA" w:rsidP="002B5E45">
      <w:pPr>
        <w:numPr>
          <w:ilvl w:val="0"/>
          <w:numId w:val="8"/>
        </w:numPr>
        <w:spacing w:after="0" w:line="240" w:lineRule="auto"/>
        <w:ind w:left="709"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objets réputés sans valeur commerciale ;</w:t>
      </w:r>
    </w:p>
    <w:p w:rsidR="005419FA" w:rsidRPr="002F6BD9" w:rsidRDefault="005419FA" w:rsidP="002B5E45">
      <w:pPr>
        <w:numPr>
          <w:ilvl w:val="0"/>
          <w:numId w:val="8"/>
        </w:numPr>
        <w:spacing w:after="0" w:line="240" w:lineRule="auto"/>
        <w:ind w:left="709" w:right="284" w:hanging="425"/>
        <w:jc w:val="both"/>
        <w:rPr>
          <w:rFonts w:ascii="Trebuchet MS" w:eastAsia="Times New Roman" w:hAnsi="Trebuchet MS"/>
          <w:sz w:val="24"/>
          <w:szCs w:val="24"/>
          <w:lang w:val="fr-FR" w:eastAsia="fr-FR"/>
        </w:rPr>
      </w:pPr>
      <w:r w:rsidRPr="002F6BD9">
        <w:rPr>
          <w:rFonts w:ascii="Trebuchet MS" w:hAnsi="Trebuchet MS"/>
          <w:sz w:val="24"/>
          <w:szCs w:val="24"/>
          <w:lang w:val="fr-FR"/>
        </w:rPr>
        <w:t xml:space="preserve">les biens dont la valeur est inférieure ou égale à USD 2.500 </w:t>
      </w:r>
      <w:r w:rsidR="0045369B" w:rsidRPr="002F6BD9">
        <w:rPr>
          <w:rFonts w:ascii="Trebuchet MS" w:hAnsi="Trebuchet MS"/>
          <w:sz w:val="24"/>
          <w:szCs w:val="24"/>
          <w:lang w:val="fr-FR"/>
        </w:rPr>
        <w:t xml:space="preserve">(dollars américains deux </w:t>
      </w:r>
      <w:r w:rsidR="00A42843" w:rsidRPr="002F6BD9">
        <w:rPr>
          <w:rFonts w:ascii="Trebuchet MS" w:hAnsi="Trebuchet MS"/>
          <w:sz w:val="24"/>
          <w:szCs w:val="24"/>
          <w:lang w:val="fr-FR"/>
        </w:rPr>
        <w:t xml:space="preserve">mille </w:t>
      </w:r>
      <w:r w:rsidR="0045369B" w:rsidRPr="002F6BD9">
        <w:rPr>
          <w:rFonts w:ascii="Trebuchet MS" w:hAnsi="Trebuchet MS"/>
          <w:sz w:val="24"/>
          <w:szCs w:val="24"/>
          <w:lang w:val="fr-FR"/>
        </w:rPr>
        <w:t xml:space="preserve">cinq cents) </w:t>
      </w:r>
      <w:r w:rsidRPr="002F6BD9">
        <w:rPr>
          <w:rFonts w:ascii="Trebuchet MS" w:hAnsi="Trebuchet MS"/>
          <w:sz w:val="24"/>
          <w:szCs w:val="24"/>
          <w:lang w:val="fr-FR"/>
        </w:rPr>
        <w:t xml:space="preserve">ou son équivalant en d’autres </w:t>
      </w:r>
      <w:r w:rsidR="0045369B" w:rsidRPr="002F6BD9">
        <w:rPr>
          <w:rFonts w:ascii="Trebuchet MS" w:hAnsi="Trebuchet MS"/>
          <w:sz w:val="24"/>
          <w:szCs w:val="24"/>
          <w:lang w:val="fr-FR"/>
        </w:rPr>
        <w:t>monnaies étrangères</w:t>
      </w:r>
      <w:r w:rsidRPr="002F6BD9">
        <w:rPr>
          <w:rFonts w:ascii="Trebuchet MS" w:hAnsi="Trebuchet MS"/>
          <w:sz w:val="24"/>
          <w:szCs w:val="24"/>
          <w:lang w:val="fr-FR"/>
        </w:rPr>
        <w:t>, à réaliser uniquement dans le cadre du commerce frontalier.</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lastRenderedPageBreak/>
        <w:t>Article 35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color w:val="0070C0"/>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La fourniture des biens d’approvisionnement à bord d’aéronefs, de navires et d’autres moyens de transport non-résidents, faisant escale en République Démocratique du Congo, doivent faire l’objet d’une souscription de la Déclaration modèle « EB  de régularisation ». Les recettes provenant de ces fournitures doivent être rapatriées dans un délai de trente  (30) jours calendriers à compter de la date de validation.</w:t>
      </w:r>
    </w:p>
    <w:p w:rsidR="009B0111" w:rsidRPr="002F6BD9" w:rsidRDefault="009B0111"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2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La Déclaration modèle « EB » </w:t>
      </w:r>
      <w:r w:rsidR="001D5F82" w:rsidRPr="002F6BD9">
        <w:rPr>
          <w:rFonts w:ascii="Trebuchet MS" w:eastAsia="Times New Roman" w:hAnsi="Trebuchet MS"/>
          <w:sz w:val="24"/>
          <w:szCs w:val="24"/>
          <w:lang w:val="fr-FR" w:eastAsia="fr-FR"/>
        </w:rPr>
        <w:t xml:space="preserve">de régularisation </w:t>
      </w:r>
      <w:r w:rsidRPr="002F6BD9">
        <w:rPr>
          <w:rFonts w:ascii="Trebuchet MS" w:eastAsia="Times New Roman" w:hAnsi="Trebuchet MS"/>
          <w:sz w:val="24"/>
          <w:szCs w:val="24"/>
          <w:lang w:val="fr-FR" w:eastAsia="fr-FR"/>
        </w:rPr>
        <w:t>doit être souscrite endéans cinq (5) jours ouvrés à compter de la date d’approvisionnement.</w:t>
      </w:r>
    </w:p>
    <w:p w:rsidR="005419FA" w:rsidRPr="002F6BD9" w:rsidRDefault="005419FA" w:rsidP="002B5E45">
      <w:pPr>
        <w:spacing w:after="0" w:line="240" w:lineRule="auto"/>
        <w:ind w:right="284" w:firstLine="567"/>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Lors de la souscription, l’exportateur doit présenter la facture définitive et le rapport du lot prêt à l’exportation de l’OCC.</w:t>
      </w:r>
    </w:p>
    <w:p w:rsidR="00EA365E" w:rsidRPr="002F6BD9" w:rsidRDefault="00EA365E" w:rsidP="002B5E45">
      <w:pPr>
        <w:spacing w:after="0" w:line="240" w:lineRule="auto"/>
        <w:ind w:right="284"/>
        <w:jc w:val="both"/>
        <w:rPr>
          <w:rFonts w:ascii="Trebuchet MS" w:eastAsia="Times New Roman" w:hAnsi="Trebuchet M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bCs/>
          <w:sz w:val="24"/>
          <w:szCs w:val="24"/>
          <w:lang w:val="fr-FR" w:eastAsia="fr-FR"/>
        </w:rPr>
        <w:t>Article 36</w:t>
      </w:r>
      <w:r w:rsidRPr="002F6BD9">
        <w:rPr>
          <w:rFonts w:ascii="Trebuchet MS" w:eastAsia="Times New Roman" w:hAnsi="Trebuchet MS"/>
          <w:sz w:val="24"/>
          <w:szCs w:val="24"/>
          <w:lang w:val="fr-FR" w:eastAsia="fr-FR"/>
        </w:rPr>
        <w:t> :</w:t>
      </w:r>
      <w:r w:rsidRPr="002F6BD9">
        <w:rPr>
          <w:rFonts w:ascii="Trebuchet MS" w:eastAsia="Times New Roman" w:hAnsi="Trebuchet M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09"/>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exportations de certains biens sont soumises à l’accord préalable de l’Autorité Publique compétente, notamment :</w:t>
      </w:r>
    </w:p>
    <w:p w:rsidR="00EA365E" w:rsidRPr="002F6BD9" w:rsidRDefault="00EA365E" w:rsidP="002B5E45">
      <w:pPr>
        <w:spacing w:after="0" w:line="240" w:lineRule="auto"/>
        <w:ind w:right="284" w:firstLine="709"/>
        <w:jc w:val="both"/>
        <w:rPr>
          <w:rFonts w:ascii="Trebuchet MS" w:eastAsia="Times New Roman" w:hAnsi="Trebuchet MS"/>
          <w:sz w:val="24"/>
          <w:szCs w:val="24"/>
          <w:lang w:val="fr-FR" w:eastAsia="fr-FR"/>
        </w:rPr>
      </w:pPr>
    </w:p>
    <w:p w:rsidR="005419FA" w:rsidRPr="002F6BD9" w:rsidRDefault="005419FA" w:rsidP="002B5E45">
      <w:pPr>
        <w:numPr>
          <w:ilvl w:val="0"/>
          <w:numId w:val="9"/>
        </w:numPr>
        <w:spacing w:after="0" w:line="240" w:lineRule="auto"/>
        <w:ind w:left="709"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billets de banque ;</w:t>
      </w:r>
    </w:p>
    <w:p w:rsidR="005419FA" w:rsidRPr="002F6BD9" w:rsidRDefault="005419FA" w:rsidP="002B5E45">
      <w:pPr>
        <w:numPr>
          <w:ilvl w:val="0"/>
          <w:numId w:val="9"/>
        </w:numPr>
        <w:shd w:val="clear" w:color="auto" w:fill="FFFFFF"/>
        <w:spacing w:after="0" w:line="240" w:lineRule="auto"/>
        <w:ind w:left="709"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pièces de monnaies ;</w:t>
      </w:r>
    </w:p>
    <w:p w:rsidR="005419FA" w:rsidRPr="002F6BD9" w:rsidRDefault="005419FA" w:rsidP="002B5E45">
      <w:pPr>
        <w:numPr>
          <w:ilvl w:val="0"/>
          <w:numId w:val="9"/>
        </w:numPr>
        <w:shd w:val="clear" w:color="auto" w:fill="FFFFFF"/>
        <w:spacing w:after="0" w:line="240" w:lineRule="auto"/>
        <w:ind w:left="709"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pièces commémoratives ;</w:t>
      </w:r>
    </w:p>
    <w:p w:rsidR="005419FA" w:rsidRPr="002F6BD9" w:rsidRDefault="005419FA" w:rsidP="002B5E45">
      <w:pPr>
        <w:numPr>
          <w:ilvl w:val="0"/>
          <w:numId w:val="9"/>
        </w:numPr>
        <w:spacing w:after="0" w:line="240" w:lineRule="auto"/>
        <w:ind w:left="709"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produits non cotés sur les marchés mondiaux ;</w:t>
      </w:r>
    </w:p>
    <w:p w:rsidR="005419FA" w:rsidRPr="002F6BD9" w:rsidRDefault="005419FA" w:rsidP="002B5E45">
      <w:pPr>
        <w:numPr>
          <w:ilvl w:val="0"/>
          <w:numId w:val="9"/>
        </w:numPr>
        <w:spacing w:after="0" w:line="240" w:lineRule="auto"/>
        <w:ind w:left="709"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biens d’équipement sous toutes leurs formes faisant l’objet d’une délocalisation en faveur d’un pays étranger ;</w:t>
      </w:r>
    </w:p>
    <w:p w:rsidR="005419FA" w:rsidRPr="002F6BD9" w:rsidRDefault="005419FA" w:rsidP="002B5E45">
      <w:pPr>
        <w:numPr>
          <w:ilvl w:val="0"/>
          <w:numId w:val="9"/>
        </w:numPr>
        <w:spacing w:after="0" w:line="240" w:lineRule="auto"/>
        <w:ind w:left="709"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armes, munitions et autres effets militaires</w:t>
      </w:r>
      <w:r w:rsidR="00EE4B3D" w:rsidRPr="002F6BD9">
        <w:rPr>
          <w:rFonts w:ascii="Trebuchet MS" w:eastAsia="Times New Roman" w:hAnsi="Trebuchet MS"/>
          <w:sz w:val="24"/>
          <w:szCs w:val="24"/>
          <w:lang w:val="fr-FR" w:eastAsia="fr-FR"/>
        </w:rPr>
        <w:t xml:space="preserve"> </w:t>
      </w:r>
      <w:r w:rsidRPr="002F6BD9">
        <w:rPr>
          <w:rFonts w:ascii="Trebuchet MS" w:eastAsia="Times New Roman" w:hAnsi="Trebuchet MS"/>
          <w:sz w:val="24"/>
          <w:szCs w:val="24"/>
          <w:lang w:val="fr-FR" w:eastAsia="fr-FR"/>
        </w:rPr>
        <w:t>;</w:t>
      </w:r>
    </w:p>
    <w:p w:rsidR="005419FA" w:rsidRPr="002F6BD9" w:rsidRDefault="005419FA" w:rsidP="002B5E45">
      <w:pPr>
        <w:numPr>
          <w:ilvl w:val="0"/>
          <w:numId w:val="9"/>
        </w:numPr>
        <w:spacing w:after="0" w:line="240" w:lineRule="auto"/>
        <w:ind w:left="709"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espèces de la faune et de la flore menacées de disparition ;</w:t>
      </w:r>
    </w:p>
    <w:p w:rsidR="005419FA" w:rsidRPr="002F6BD9" w:rsidRDefault="005419FA" w:rsidP="002B5E45">
      <w:pPr>
        <w:numPr>
          <w:ilvl w:val="0"/>
          <w:numId w:val="9"/>
        </w:numPr>
        <w:spacing w:after="0" w:line="240" w:lineRule="auto"/>
        <w:ind w:left="709"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échantillons.</w:t>
      </w:r>
    </w:p>
    <w:p w:rsidR="005419FA" w:rsidRPr="002F6BD9" w:rsidRDefault="005419FA" w:rsidP="002B5E45">
      <w:pPr>
        <w:spacing w:after="0" w:line="240" w:lineRule="auto"/>
        <w:ind w:left="993"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rPr>
      </w:pPr>
      <w:r w:rsidRPr="002F6BD9">
        <w:rPr>
          <w:rFonts w:ascii="Trebuchet MS" w:eastAsia="Times New Roman" w:hAnsi="Trebuchet MS"/>
          <w:b/>
          <w:sz w:val="24"/>
          <w:szCs w:val="24"/>
          <w:lang w:val="fr-FR"/>
        </w:rPr>
        <w:t>Article 37</w:t>
      </w:r>
      <w:r w:rsidR="00EE4B3D" w:rsidRPr="002F6BD9">
        <w:rPr>
          <w:rFonts w:ascii="Trebuchet MS" w:eastAsia="Times New Roman" w:hAnsi="Trebuchet MS"/>
          <w:b/>
          <w:sz w:val="24"/>
          <w:szCs w:val="24"/>
          <w:lang w:val="fr-FR"/>
        </w:rPr>
        <w:t xml:space="preserve"> </w:t>
      </w:r>
      <w:r w:rsidRPr="002F6BD9">
        <w:rPr>
          <w:rFonts w:ascii="Trebuchet MS" w:eastAsia="Times New Roman" w:hAnsi="Trebuchet MS"/>
          <w:b/>
          <w:sz w:val="24"/>
          <w:szCs w:val="24"/>
          <w:lang w:val="fr-FR" w:eastAsia="fr-FR"/>
        </w:rPr>
        <w:t>:</w:t>
      </w:r>
    </w:p>
    <w:p w:rsidR="005419FA" w:rsidRPr="002F6BD9" w:rsidRDefault="005419FA" w:rsidP="002B5E45">
      <w:pPr>
        <w:spacing w:after="0" w:line="240" w:lineRule="auto"/>
        <w:ind w:right="284"/>
        <w:jc w:val="both"/>
        <w:rPr>
          <w:rFonts w:ascii="Trebuchet MS" w:eastAsia="Times New Roman" w:hAnsi="Trebuchet MS"/>
          <w:sz w:val="24"/>
          <w:szCs w:val="24"/>
          <w:lang w:val="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sz w:val="24"/>
          <w:szCs w:val="24"/>
          <w:lang w:val="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rPr>
      </w:pPr>
      <w:r w:rsidRPr="002F6BD9">
        <w:rPr>
          <w:rFonts w:ascii="Trebuchet MS" w:eastAsia="Times New Roman" w:hAnsi="Trebuchet MS"/>
          <w:sz w:val="24"/>
          <w:szCs w:val="24"/>
          <w:lang w:val="fr-FR"/>
        </w:rPr>
        <w:t xml:space="preserve">Les résidents sont autorisés à envoyer à titre temporaire, des emballages consignés, des </w:t>
      </w:r>
      <w:r w:rsidRPr="002F6BD9">
        <w:rPr>
          <w:rFonts w:ascii="Trebuchet MS" w:eastAsia="Times New Roman" w:hAnsi="Trebuchet MS"/>
          <w:sz w:val="24"/>
          <w:szCs w:val="24"/>
          <w:lang w:val="fr-FR" w:eastAsia="fr-FR"/>
        </w:rPr>
        <w:t>objets réputés sans valeur commerciale</w:t>
      </w:r>
      <w:r w:rsidRPr="002F6BD9">
        <w:rPr>
          <w:rFonts w:ascii="Trebuchet MS" w:eastAsia="Times New Roman" w:hAnsi="Trebuchet MS"/>
          <w:sz w:val="24"/>
          <w:szCs w:val="24"/>
          <w:lang w:val="fr-FR"/>
        </w:rPr>
        <w:t xml:space="preserve">, des biens à l’étranger aux fins de perfectionnement passif (réparation, vérification, entretien, transformation), de location, d’exposition ou de contrat d’entreprise, moyennant souscription d’une Déclaration modèle </w:t>
      </w:r>
      <w:r w:rsidRPr="002F6BD9">
        <w:rPr>
          <w:rFonts w:ascii="Trebuchet MS" w:eastAsia="Times New Roman" w:hAnsi="Trebuchet MS"/>
          <w:sz w:val="24"/>
          <w:szCs w:val="24"/>
          <w:lang w:val="fr-FR" w:eastAsia="fr-FR"/>
        </w:rPr>
        <w:t>« EB » temporaire </w:t>
      </w:r>
      <w:r w:rsidRPr="002F6BD9">
        <w:rPr>
          <w:rFonts w:ascii="Trebuchet MS" w:eastAsia="Times New Roman" w:hAnsi="Trebuchet MS"/>
          <w:sz w:val="24"/>
          <w:szCs w:val="24"/>
          <w:lang w:val="fr-FR"/>
        </w:rPr>
        <w:t>.</w:t>
      </w:r>
    </w:p>
    <w:p w:rsidR="005419FA" w:rsidRPr="002F6BD9" w:rsidRDefault="005419FA" w:rsidP="002B5E45">
      <w:pPr>
        <w:spacing w:after="0" w:line="240" w:lineRule="auto"/>
        <w:ind w:right="284"/>
        <w:jc w:val="both"/>
        <w:rPr>
          <w:rFonts w:ascii="Trebuchet MS" w:eastAsia="Times New Roman" w:hAnsi="Trebuchet MS"/>
          <w:sz w:val="24"/>
          <w:szCs w:val="24"/>
          <w:lang w:val="fr-FR"/>
        </w:rPr>
      </w:pPr>
    </w:p>
    <w:p w:rsidR="005419FA" w:rsidRPr="002F6BD9" w:rsidRDefault="005419FA" w:rsidP="002B5E45">
      <w:pPr>
        <w:spacing w:after="0" w:line="240" w:lineRule="auto"/>
        <w:ind w:right="284"/>
        <w:jc w:val="both"/>
        <w:rPr>
          <w:rFonts w:ascii="Trebuchet MS" w:eastAsia="Times New Roman" w:hAnsi="Trebuchet MS"/>
          <w:sz w:val="24"/>
          <w:szCs w:val="24"/>
          <w:lang w:val="fr-FR"/>
        </w:rPr>
      </w:pPr>
      <w:r w:rsidRPr="002F6BD9">
        <w:rPr>
          <w:rFonts w:ascii="Trebuchet MS" w:eastAsia="Times New Roman" w:hAnsi="Trebuchet MS"/>
          <w:sz w:val="24"/>
          <w:szCs w:val="24"/>
          <w:lang w:val="fr-FR"/>
        </w:rPr>
        <w:t>Alinéa  2 :</w:t>
      </w:r>
      <w:r w:rsidRPr="002F6BD9">
        <w:rPr>
          <w:rFonts w:ascii="Trebuchet MS" w:eastAsia="Times New Roman" w:hAnsi="Trebuchet MS"/>
          <w:sz w:val="24"/>
          <w:szCs w:val="24"/>
          <w:lang w:val="fr-FR"/>
        </w:rPr>
        <w:tab/>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 xml:space="preserve"> </w:t>
      </w:r>
      <w:r w:rsidRPr="002F6BD9">
        <w:rPr>
          <w:rFonts w:ascii="Trebuchet MS" w:eastAsia="Times New Roman" w:hAnsi="Trebuchet MS"/>
          <w:b/>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tab/>
      </w:r>
      <w:r w:rsidRPr="002F6BD9">
        <w:rPr>
          <w:rFonts w:ascii="Trebuchet MS" w:eastAsia="Times New Roman" w:hAnsi="Trebuchet MS"/>
          <w:sz w:val="24"/>
          <w:szCs w:val="24"/>
          <w:lang w:val="fr-FR" w:eastAsia="fr-FR"/>
        </w:rPr>
        <w:t>Selon les cas énumérés ci-dessous, la Déclaration modèle « EB » temporaire doit être appuyée par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numPr>
          <w:ilvl w:val="0"/>
          <w:numId w:val="11"/>
        </w:numPr>
        <w:spacing w:after="0" w:line="240" w:lineRule="auto"/>
        <w:ind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lastRenderedPageBreak/>
        <w:t>cas de location et contrat d’entreprise:</w:t>
      </w:r>
    </w:p>
    <w:p w:rsidR="005419FA" w:rsidRPr="002F6BD9" w:rsidRDefault="005419FA" w:rsidP="002B5E45">
      <w:pPr>
        <w:spacing w:after="0" w:line="240" w:lineRule="auto"/>
        <w:ind w:right="284"/>
        <w:contextualSpacing/>
        <w:jc w:val="both"/>
        <w:rPr>
          <w:rFonts w:ascii="Trebuchet MS" w:eastAsia="Times New Roman" w:hAnsi="Trebuchet MS"/>
          <w:sz w:val="24"/>
          <w:szCs w:val="24"/>
          <w:lang w:val="fr-FR" w:eastAsia="fr-FR"/>
        </w:rPr>
      </w:pPr>
    </w:p>
    <w:p w:rsidR="005419FA" w:rsidRPr="002F6BD9" w:rsidRDefault="005419FA" w:rsidP="002B5E45">
      <w:pPr>
        <w:numPr>
          <w:ilvl w:val="0"/>
          <w:numId w:val="10"/>
        </w:numPr>
        <w:tabs>
          <w:tab w:val="left" w:pos="742"/>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 rapport de lot prêt à l’exportation</w:t>
      </w:r>
      <w:r w:rsidRPr="002F6BD9">
        <w:rPr>
          <w:rFonts w:ascii="Trebuchet MS" w:eastAsia="Times New Roman" w:hAnsi="Trebuchet MS"/>
          <w:color w:val="7030A0"/>
          <w:sz w:val="24"/>
          <w:szCs w:val="24"/>
          <w:lang w:val="fr-FR" w:eastAsia="fr-FR"/>
        </w:rPr>
        <w:t> </w:t>
      </w:r>
      <w:r w:rsidRPr="002F6BD9">
        <w:rPr>
          <w:rFonts w:ascii="Trebuchet MS" w:eastAsia="Times New Roman" w:hAnsi="Trebuchet MS"/>
          <w:sz w:val="24"/>
          <w:szCs w:val="24"/>
          <w:lang w:val="fr-FR" w:eastAsia="fr-FR"/>
        </w:rPr>
        <w:t xml:space="preserve"> délivré par l’OCC, spécifiant l’état et la valeur actuelle du bien</w:t>
      </w:r>
      <w:r w:rsidR="00EE4B3D" w:rsidRPr="002F6BD9">
        <w:rPr>
          <w:rFonts w:ascii="Trebuchet MS" w:eastAsia="Times New Roman" w:hAnsi="Trebuchet MS"/>
          <w:sz w:val="24"/>
          <w:szCs w:val="24"/>
          <w:lang w:val="fr-FR" w:eastAsia="fr-FR"/>
        </w:rPr>
        <w:t xml:space="preserve"> </w:t>
      </w:r>
      <w:r w:rsidRPr="002F6BD9">
        <w:rPr>
          <w:rFonts w:ascii="Trebuchet MS" w:eastAsia="Times New Roman" w:hAnsi="Trebuchet MS"/>
          <w:sz w:val="24"/>
          <w:szCs w:val="24"/>
          <w:lang w:val="fr-FR" w:eastAsia="fr-FR"/>
        </w:rPr>
        <w:t>;</w:t>
      </w:r>
    </w:p>
    <w:p w:rsidR="005419FA" w:rsidRPr="002F6BD9" w:rsidRDefault="005419FA" w:rsidP="002B5E45">
      <w:pPr>
        <w:numPr>
          <w:ilvl w:val="0"/>
          <w:numId w:val="10"/>
        </w:numPr>
        <w:tabs>
          <w:tab w:val="left" w:pos="742"/>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 le contrat de location ou d’entreprise précisant les loyers à payer</w:t>
      </w:r>
      <w:r w:rsidR="00EE4B3D" w:rsidRPr="002F6BD9">
        <w:rPr>
          <w:rFonts w:ascii="Trebuchet MS" w:eastAsia="Times New Roman" w:hAnsi="Trebuchet MS"/>
          <w:sz w:val="24"/>
          <w:szCs w:val="24"/>
          <w:lang w:val="fr-FR" w:eastAsia="fr-FR"/>
        </w:rPr>
        <w:t xml:space="preserve"> </w:t>
      </w:r>
      <w:r w:rsidRPr="002F6BD9">
        <w:rPr>
          <w:rFonts w:ascii="Trebuchet MS" w:eastAsia="Times New Roman" w:hAnsi="Trebuchet MS"/>
          <w:sz w:val="24"/>
          <w:szCs w:val="24"/>
          <w:lang w:val="fr-FR" w:eastAsia="fr-FR"/>
        </w:rPr>
        <w:t>;</w:t>
      </w:r>
    </w:p>
    <w:p w:rsidR="005419FA" w:rsidRPr="002F6BD9" w:rsidRDefault="005419FA" w:rsidP="002B5E45">
      <w:pPr>
        <w:numPr>
          <w:ilvl w:val="0"/>
          <w:numId w:val="10"/>
        </w:numPr>
        <w:tabs>
          <w:tab w:val="left" w:pos="742"/>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 les autres documents justifiant l’exportation temporaire.</w:t>
      </w:r>
    </w:p>
    <w:p w:rsidR="005419FA" w:rsidRPr="002F6BD9" w:rsidRDefault="005419FA" w:rsidP="002B5E45">
      <w:pPr>
        <w:spacing w:after="0" w:line="240" w:lineRule="auto"/>
        <w:ind w:right="284"/>
        <w:contextualSpacing/>
        <w:jc w:val="both"/>
        <w:rPr>
          <w:rFonts w:ascii="Trebuchet MS" w:eastAsia="Times New Roman" w:hAnsi="Trebuchet MS"/>
          <w:sz w:val="24"/>
          <w:szCs w:val="24"/>
          <w:lang w:val="fr-FR" w:eastAsia="fr-FR"/>
        </w:rPr>
      </w:pPr>
    </w:p>
    <w:p w:rsidR="005419FA" w:rsidRPr="002F6BD9" w:rsidRDefault="005419FA" w:rsidP="002B5E45">
      <w:pPr>
        <w:numPr>
          <w:ilvl w:val="0"/>
          <w:numId w:val="11"/>
        </w:numPr>
        <w:spacing w:after="0" w:line="240" w:lineRule="auto"/>
        <w:ind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 cas de réparation, vérification et entretien :</w:t>
      </w:r>
    </w:p>
    <w:p w:rsidR="005419FA" w:rsidRPr="002F6BD9" w:rsidRDefault="005419FA" w:rsidP="002B5E45">
      <w:pPr>
        <w:tabs>
          <w:tab w:val="left" w:pos="742"/>
        </w:tabs>
        <w:spacing w:after="0" w:line="240" w:lineRule="auto"/>
        <w:ind w:right="284"/>
        <w:jc w:val="both"/>
        <w:rPr>
          <w:rFonts w:ascii="Trebuchet MS" w:eastAsia="Times New Roman" w:hAnsi="Trebuchet MS"/>
          <w:sz w:val="24"/>
          <w:szCs w:val="24"/>
          <w:lang w:val="fr-FR" w:eastAsia="fr-FR"/>
        </w:rPr>
      </w:pPr>
    </w:p>
    <w:p w:rsidR="007032F3" w:rsidRPr="002F6BD9" w:rsidRDefault="005419FA" w:rsidP="002B5E45">
      <w:pPr>
        <w:numPr>
          <w:ilvl w:val="0"/>
          <w:numId w:val="10"/>
        </w:numPr>
        <w:tabs>
          <w:tab w:val="left" w:pos="709"/>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 le rapport de lot prêt à l’exportation</w:t>
      </w:r>
      <w:r w:rsidRPr="002F6BD9">
        <w:rPr>
          <w:rFonts w:ascii="Trebuchet MS" w:eastAsia="Times New Roman" w:hAnsi="Trebuchet MS"/>
          <w:color w:val="7030A0"/>
          <w:sz w:val="24"/>
          <w:szCs w:val="24"/>
          <w:lang w:val="fr-FR" w:eastAsia="fr-FR"/>
        </w:rPr>
        <w:t> </w:t>
      </w:r>
      <w:r w:rsidRPr="002F6BD9">
        <w:rPr>
          <w:rFonts w:ascii="Trebuchet MS" w:eastAsia="Times New Roman" w:hAnsi="Trebuchet MS"/>
          <w:sz w:val="24"/>
          <w:szCs w:val="24"/>
          <w:lang w:val="fr-FR" w:eastAsia="fr-FR"/>
        </w:rPr>
        <w:t xml:space="preserve"> délivré par l’OCC, spécifiant l’état et </w:t>
      </w:r>
      <w:r w:rsidR="007032F3" w:rsidRPr="002F6BD9">
        <w:rPr>
          <w:rFonts w:ascii="Trebuchet MS" w:eastAsia="Times New Roman" w:hAnsi="Trebuchet MS"/>
          <w:sz w:val="24"/>
          <w:szCs w:val="24"/>
          <w:lang w:val="fr-FR" w:eastAsia="fr-FR"/>
        </w:rPr>
        <w:t xml:space="preserve">  </w:t>
      </w:r>
    </w:p>
    <w:p w:rsidR="005419FA" w:rsidRPr="002F6BD9" w:rsidRDefault="007032F3" w:rsidP="002B5E45">
      <w:pPr>
        <w:tabs>
          <w:tab w:val="left" w:pos="851"/>
        </w:tabs>
        <w:spacing w:after="0" w:line="240" w:lineRule="auto"/>
        <w:ind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          </w:t>
      </w:r>
      <w:proofErr w:type="gramStart"/>
      <w:r w:rsidR="005419FA" w:rsidRPr="002F6BD9">
        <w:rPr>
          <w:rFonts w:ascii="Trebuchet MS" w:eastAsia="Times New Roman" w:hAnsi="Trebuchet MS"/>
          <w:sz w:val="24"/>
          <w:szCs w:val="24"/>
          <w:lang w:val="fr-FR" w:eastAsia="fr-FR"/>
        </w:rPr>
        <w:t>la</w:t>
      </w:r>
      <w:proofErr w:type="gramEnd"/>
      <w:r w:rsidR="005419FA" w:rsidRPr="002F6BD9">
        <w:rPr>
          <w:rFonts w:ascii="Trebuchet MS" w:eastAsia="Times New Roman" w:hAnsi="Trebuchet MS"/>
          <w:sz w:val="24"/>
          <w:szCs w:val="24"/>
          <w:lang w:val="fr-FR" w:eastAsia="fr-FR"/>
        </w:rPr>
        <w:t xml:space="preserve"> valeur actuelle du bien</w:t>
      </w:r>
      <w:r w:rsidR="00EE4B3D" w:rsidRPr="002F6BD9">
        <w:rPr>
          <w:rFonts w:ascii="Trebuchet MS" w:eastAsia="Times New Roman" w:hAnsi="Trebuchet MS"/>
          <w:sz w:val="24"/>
          <w:szCs w:val="24"/>
          <w:lang w:val="fr-FR" w:eastAsia="fr-FR"/>
        </w:rPr>
        <w:t xml:space="preserve"> </w:t>
      </w:r>
      <w:r w:rsidR="005419FA" w:rsidRPr="002F6BD9">
        <w:rPr>
          <w:rFonts w:ascii="Trebuchet MS" w:eastAsia="Times New Roman" w:hAnsi="Trebuchet MS"/>
          <w:sz w:val="24"/>
          <w:szCs w:val="24"/>
          <w:lang w:val="fr-FR" w:eastAsia="fr-FR"/>
        </w:rPr>
        <w:t>;</w:t>
      </w:r>
    </w:p>
    <w:p w:rsidR="005419FA" w:rsidRPr="002F6BD9" w:rsidRDefault="005419FA" w:rsidP="002B5E45">
      <w:pPr>
        <w:numPr>
          <w:ilvl w:val="0"/>
          <w:numId w:val="10"/>
        </w:numPr>
        <w:tabs>
          <w:tab w:val="left" w:pos="709"/>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 le contrat de réparation ou d’entretien précisant les frais à payer</w:t>
      </w:r>
      <w:r w:rsidR="00EE4B3D" w:rsidRPr="002F6BD9">
        <w:rPr>
          <w:rFonts w:ascii="Trebuchet MS" w:eastAsia="Times New Roman" w:hAnsi="Trebuchet MS"/>
          <w:sz w:val="24"/>
          <w:szCs w:val="24"/>
          <w:lang w:val="fr-FR" w:eastAsia="fr-FR"/>
        </w:rPr>
        <w:t xml:space="preserve"> </w:t>
      </w:r>
      <w:r w:rsidRPr="002F6BD9">
        <w:rPr>
          <w:rFonts w:ascii="Trebuchet MS" w:eastAsia="Times New Roman" w:hAnsi="Trebuchet MS"/>
          <w:sz w:val="24"/>
          <w:szCs w:val="24"/>
          <w:lang w:val="fr-FR" w:eastAsia="fr-FR"/>
        </w:rPr>
        <w:t>;</w:t>
      </w:r>
    </w:p>
    <w:p w:rsidR="005419FA" w:rsidRPr="002F6BD9" w:rsidRDefault="007032F3" w:rsidP="002B5E45">
      <w:pPr>
        <w:numPr>
          <w:ilvl w:val="0"/>
          <w:numId w:val="10"/>
        </w:numPr>
        <w:tabs>
          <w:tab w:val="left" w:pos="709"/>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 </w:t>
      </w:r>
      <w:r w:rsidR="005419FA" w:rsidRPr="002F6BD9">
        <w:rPr>
          <w:rFonts w:ascii="Trebuchet MS" w:eastAsia="Times New Roman" w:hAnsi="Trebuchet MS"/>
          <w:sz w:val="24"/>
          <w:szCs w:val="24"/>
          <w:lang w:val="fr-FR" w:eastAsia="fr-FR"/>
        </w:rPr>
        <w:t>les autres documents justifiant l’exportation temporaire.</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numPr>
          <w:ilvl w:val="0"/>
          <w:numId w:val="11"/>
        </w:numPr>
        <w:spacing w:after="0" w:line="240" w:lineRule="auto"/>
        <w:ind w:right="284"/>
        <w:contextualSpacing/>
        <w:jc w:val="both"/>
        <w:rPr>
          <w:rFonts w:ascii="Trebuchet MS" w:hAnsi="Trebuchet MS"/>
          <w:sz w:val="24"/>
          <w:szCs w:val="24"/>
          <w:lang w:val="fr-FR"/>
        </w:rPr>
      </w:pPr>
      <w:r w:rsidRPr="002F6BD9">
        <w:rPr>
          <w:rFonts w:ascii="Trebuchet MS" w:eastAsia="Times New Roman" w:hAnsi="Trebuchet MS"/>
          <w:sz w:val="24"/>
          <w:szCs w:val="24"/>
          <w:lang w:val="fr-FR" w:eastAsia="fr-FR"/>
        </w:rPr>
        <w:t>cas de travail à façon :</w:t>
      </w:r>
    </w:p>
    <w:p w:rsidR="005419FA" w:rsidRPr="002F6BD9" w:rsidRDefault="005419FA" w:rsidP="002B5E45">
      <w:pPr>
        <w:spacing w:after="0" w:line="240" w:lineRule="auto"/>
        <w:ind w:right="284"/>
        <w:jc w:val="both"/>
        <w:rPr>
          <w:rFonts w:ascii="Trebuchet MS" w:hAnsi="Trebuchet MS"/>
          <w:sz w:val="24"/>
          <w:szCs w:val="24"/>
          <w:lang w:val="fr-FR"/>
        </w:rPr>
      </w:pPr>
    </w:p>
    <w:p w:rsidR="005419FA" w:rsidRPr="002F6BD9" w:rsidRDefault="005419FA" w:rsidP="002B5E45">
      <w:pPr>
        <w:numPr>
          <w:ilvl w:val="0"/>
          <w:numId w:val="10"/>
        </w:numPr>
        <w:tabs>
          <w:tab w:val="left" w:pos="742"/>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  rapport du lot prêt à l’exportation ;</w:t>
      </w:r>
    </w:p>
    <w:p w:rsidR="005419FA" w:rsidRPr="002F6BD9" w:rsidRDefault="005419FA" w:rsidP="002B5E45">
      <w:pPr>
        <w:numPr>
          <w:ilvl w:val="0"/>
          <w:numId w:val="10"/>
        </w:numPr>
        <w:tabs>
          <w:tab w:val="left" w:pos="742"/>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 contrat de perfectionnement passif précisant les frais à payer</w:t>
      </w:r>
      <w:r w:rsidR="00EE4B3D" w:rsidRPr="002F6BD9">
        <w:rPr>
          <w:rFonts w:ascii="Trebuchet MS" w:eastAsia="Times New Roman" w:hAnsi="Trebuchet MS"/>
          <w:sz w:val="24"/>
          <w:szCs w:val="24"/>
          <w:lang w:val="fr-FR" w:eastAsia="fr-FR"/>
        </w:rPr>
        <w:t xml:space="preserve"> </w:t>
      </w:r>
      <w:r w:rsidRPr="002F6BD9">
        <w:rPr>
          <w:rFonts w:ascii="Trebuchet MS" w:eastAsia="Times New Roman" w:hAnsi="Trebuchet MS"/>
          <w:sz w:val="24"/>
          <w:szCs w:val="24"/>
          <w:lang w:val="fr-FR" w:eastAsia="fr-FR"/>
        </w:rPr>
        <w:t>;</w:t>
      </w:r>
    </w:p>
    <w:p w:rsidR="005419FA" w:rsidRPr="002F6BD9" w:rsidRDefault="005419FA" w:rsidP="002B5E45">
      <w:pPr>
        <w:numPr>
          <w:ilvl w:val="0"/>
          <w:numId w:val="10"/>
        </w:numPr>
        <w:tabs>
          <w:tab w:val="left" w:pos="742"/>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autres documents justifiant l’exportation temporaire.</w:t>
      </w:r>
    </w:p>
    <w:p w:rsidR="005419FA" w:rsidRPr="002F6BD9" w:rsidRDefault="005419FA" w:rsidP="002B5E45">
      <w:pPr>
        <w:tabs>
          <w:tab w:val="left" w:pos="742"/>
        </w:tabs>
        <w:spacing w:after="0" w:line="240" w:lineRule="auto"/>
        <w:ind w:right="284"/>
        <w:contextualSpacing/>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09"/>
        <w:jc w:val="both"/>
        <w:rPr>
          <w:rFonts w:ascii="Trebuchet MS" w:eastAsia="Times New Roman" w:hAnsi="Trebuchet MS"/>
          <w:color w:val="000000"/>
          <w:sz w:val="24"/>
          <w:szCs w:val="24"/>
          <w:lang w:val="fr-FR" w:eastAsia="fr-FR"/>
        </w:rPr>
      </w:pPr>
      <w:r w:rsidRPr="002F6BD9">
        <w:rPr>
          <w:rFonts w:ascii="Trebuchet MS" w:eastAsia="Times New Roman" w:hAnsi="Trebuchet MS"/>
          <w:color w:val="000000"/>
          <w:sz w:val="24"/>
          <w:szCs w:val="24"/>
          <w:lang w:val="fr-FR" w:eastAsia="fr-FR"/>
        </w:rPr>
        <w:t>Le décompte de perfectionnement passif établi par l’affineur doit mentionner :</w:t>
      </w:r>
    </w:p>
    <w:p w:rsidR="005419FA" w:rsidRPr="002F6BD9" w:rsidRDefault="005419FA" w:rsidP="002B5E45">
      <w:pPr>
        <w:spacing w:after="0" w:line="240" w:lineRule="auto"/>
        <w:ind w:right="284"/>
        <w:jc w:val="both"/>
        <w:rPr>
          <w:rFonts w:ascii="Trebuchet MS" w:eastAsia="Times New Roman" w:hAnsi="Trebuchet MS"/>
          <w:color w:val="000000"/>
          <w:sz w:val="24"/>
          <w:szCs w:val="24"/>
          <w:lang w:val="fr-FR" w:eastAsia="fr-FR"/>
        </w:rPr>
      </w:pPr>
    </w:p>
    <w:p w:rsidR="005419FA" w:rsidRPr="002F6BD9" w:rsidRDefault="005419FA" w:rsidP="002B5E45">
      <w:pPr>
        <w:pStyle w:val="Paragraphedeliste"/>
        <w:numPr>
          <w:ilvl w:val="0"/>
          <w:numId w:val="10"/>
        </w:numPr>
        <w:tabs>
          <w:tab w:val="clear" w:pos="2484"/>
          <w:tab w:val="num" w:pos="709"/>
        </w:tabs>
        <w:spacing w:after="0" w:line="240" w:lineRule="auto"/>
        <w:ind w:left="709" w:right="284" w:hanging="283"/>
        <w:rPr>
          <w:rFonts w:ascii="Trebuchet MS" w:eastAsia="Times New Roman" w:hAnsi="Trebuchet MS"/>
          <w:color w:val="000000"/>
          <w:sz w:val="24"/>
          <w:szCs w:val="24"/>
          <w:lang w:eastAsia="fr-FR"/>
        </w:rPr>
      </w:pPr>
      <w:r w:rsidRPr="002F6BD9">
        <w:rPr>
          <w:rFonts w:ascii="Trebuchet MS" w:eastAsia="Times New Roman" w:hAnsi="Trebuchet MS"/>
          <w:color w:val="000000"/>
          <w:sz w:val="24"/>
          <w:szCs w:val="24"/>
          <w:lang w:eastAsia="fr-FR"/>
        </w:rPr>
        <w:t>la nature et la quantité de matière brute reçue ;</w:t>
      </w:r>
    </w:p>
    <w:p w:rsidR="005419FA" w:rsidRPr="002F6BD9" w:rsidRDefault="005419FA" w:rsidP="002B5E45">
      <w:pPr>
        <w:pStyle w:val="Paragraphedeliste"/>
        <w:numPr>
          <w:ilvl w:val="0"/>
          <w:numId w:val="10"/>
        </w:numPr>
        <w:tabs>
          <w:tab w:val="clear" w:pos="2484"/>
          <w:tab w:val="num" w:pos="709"/>
        </w:tabs>
        <w:spacing w:after="0" w:line="240" w:lineRule="auto"/>
        <w:ind w:left="709" w:right="284" w:hanging="283"/>
        <w:rPr>
          <w:rFonts w:ascii="Trebuchet MS" w:eastAsia="Times New Roman" w:hAnsi="Trebuchet MS"/>
          <w:color w:val="000000"/>
          <w:sz w:val="24"/>
          <w:szCs w:val="24"/>
          <w:lang w:eastAsia="fr-FR"/>
        </w:rPr>
      </w:pPr>
      <w:r w:rsidRPr="002F6BD9">
        <w:rPr>
          <w:rFonts w:ascii="Trebuchet MS" w:eastAsia="Times New Roman" w:hAnsi="Trebuchet MS"/>
          <w:color w:val="000000"/>
          <w:sz w:val="24"/>
          <w:szCs w:val="24"/>
          <w:lang w:eastAsia="fr-FR"/>
        </w:rPr>
        <w:t>la nature et la quantité des produits affinés (produits principaux et sous-produits), extraits de la matière brute ;</w:t>
      </w:r>
    </w:p>
    <w:p w:rsidR="005419FA" w:rsidRPr="002F6BD9" w:rsidRDefault="005419FA" w:rsidP="002B5E45">
      <w:pPr>
        <w:pStyle w:val="Paragraphedeliste"/>
        <w:numPr>
          <w:ilvl w:val="0"/>
          <w:numId w:val="10"/>
        </w:numPr>
        <w:tabs>
          <w:tab w:val="clear" w:pos="2484"/>
          <w:tab w:val="num" w:pos="709"/>
        </w:tabs>
        <w:spacing w:after="0" w:line="240" w:lineRule="auto"/>
        <w:ind w:left="709" w:right="284" w:hanging="283"/>
        <w:rPr>
          <w:rFonts w:ascii="Trebuchet MS" w:eastAsia="Times New Roman" w:hAnsi="Trebuchet MS"/>
          <w:color w:val="000000"/>
          <w:sz w:val="24"/>
          <w:szCs w:val="24"/>
          <w:lang w:eastAsia="fr-FR"/>
        </w:rPr>
      </w:pPr>
      <w:r w:rsidRPr="002F6BD9">
        <w:rPr>
          <w:rFonts w:ascii="Trebuchet MS" w:eastAsia="Times New Roman" w:hAnsi="Trebuchet MS"/>
          <w:color w:val="000000"/>
          <w:sz w:val="24"/>
          <w:szCs w:val="24"/>
          <w:lang w:eastAsia="fr-FR"/>
        </w:rPr>
        <w:t>les divers frais d’affinage.</w:t>
      </w:r>
    </w:p>
    <w:p w:rsidR="005419FA" w:rsidRPr="002F6BD9" w:rsidRDefault="005419FA" w:rsidP="002B5E45">
      <w:pPr>
        <w:spacing w:after="0" w:line="240" w:lineRule="auto"/>
        <w:ind w:right="284"/>
        <w:jc w:val="both"/>
        <w:rPr>
          <w:rFonts w:ascii="Trebuchet MS" w:eastAsia="Times New Roman" w:hAnsi="Trebuchet MS"/>
          <w:color w:val="000000"/>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color w:val="000000"/>
          <w:sz w:val="24"/>
          <w:szCs w:val="24"/>
          <w:lang w:val="fr-FR" w:eastAsia="fr-FR"/>
        </w:rPr>
      </w:pPr>
      <w:r w:rsidRPr="002F6BD9">
        <w:rPr>
          <w:rFonts w:ascii="Trebuchet MS" w:eastAsia="Times New Roman" w:hAnsi="Trebuchet MS"/>
          <w:color w:val="000000"/>
          <w:sz w:val="24"/>
          <w:szCs w:val="24"/>
          <w:lang w:val="fr-FR" w:eastAsia="fr-FR"/>
        </w:rPr>
        <w:t>La valeur des produits et sous-produits résultant de l’affinage  de la matière brute est à rapatrier. L’exportateur remet une copie de ces documents à la banque  agréée intervenante.</w:t>
      </w:r>
    </w:p>
    <w:p w:rsidR="005419FA" w:rsidRPr="002F6BD9" w:rsidRDefault="005419FA" w:rsidP="002B5E45">
      <w:pPr>
        <w:spacing w:after="0" w:line="240" w:lineRule="auto"/>
        <w:ind w:right="284"/>
        <w:jc w:val="both"/>
        <w:rPr>
          <w:rFonts w:ascii="Trebuchet MS" w:eastAsia="Times New Roman" w:hAnsi="Trebuchet MS"/>
          <w:color w:val="000000"/>
          <w:sz w:val="24"/>
          <w:szCs w:val="24"/>
          <w:lang w:val="fr-FR" w:eastAsia="fr-FR"/>
        </w:rPr>
      </w:pPr>
    </w:p>
    <w:p w:rsidR="005419FA" w:rsidRPr="002F6BD9" w:rsidRDefault="005419FA" w:rsidP="002B5E45">
      <w:pPr>
        <w:numPr>
          <w:ilvl w:val="0"/>
          <w:numId w:val="11"/>
        </w:num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cas d’emballages consignés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numPr>
          <w:ilvl w:val="0"/>
          <w:numId w:val="10"/>
        </w:numPr>
        <w:tabs>
          <w:tab w:val="left" w:pos="742"/>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  rapport du lot prêt à l’exportation spécifiant l’état et la valeur actuelle de l’emballage consigné</w:t>
      </w:r>
      <w:r w:rsidR="00EE4B3D" w:rsidRPr="002F6BD9">
        <w:rPr>
          <w:rFonts w:ascii="Trebuchet MS" w:eastAsia="Times New Roman" w:hAnsi="Trebuchet MS"/>
          <w:sz w:val="24"/>
          <w:szCs w:val="24"/>
          <w:lang w:val="fr-FR" w:eastAsia="fr-FR"/>
        </w:rPr>
        <w:t xml:space="preserve"> </w:t>
      </w:r>
      <w:r w:rsidRPr="002F6BD9">
        <w:rPr>
          <w:rFonts w:ascii="Trebuchet MS" w:eastAsia="Times New Roman" w:hAnsi="Trebuchet MS"/>
          <w:sz w:val="24"/>
          <w:szCs w:val="24"/>
          <w:lang w:val="fr-FR" w:eastAsia="fr-FR"/>
        </w:rPr>
        <w:t>;</w:t>
      </w:r>
    </w:p>
    <w:p w:rsidR="005419FA" w:rsidRPr="002F6BD9" w:rsidRDefault="005419FA" w:rsidP="002B5E45">
      <w:pPr>
        <w:numPr>
          <w:ilvl w:val="0"/>
          <w:numId w:val="10"/>
        </w:numPr>
        <w:tabs>
          <w:tab w:val="left" w:pos="742"/>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la déclaration d’exportation des biens modèle « EB » à laquelle l’emballage consigné se rapporte ;</w:t>
      </w:r>
    </w:p>
    <w:p w:rsidR="005419FA" w:rsidRPr="002F6BD9" w:rsidRDefault="005419FA" w:rsidP="002B5E45">
      <w:pPr>
        <w:numPr>
          <w:ilvl w:val="0"/>
          <w:numId w:val="10"/>
        </w:numPr>
        <w:tabs>
          <w:tab w:val="left" w:pos="742"/>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la garantie de restitution.</w:t>
      </w:r>
    </w:p>
    <w:p w:rsidR="005419FA" w:rsidRPr="002F6BD9" w:rsidRDefault="005419FA" w:rsidP="002B5E45">
      <w:pPr>
        <w:tabs>
          <w:tab w:val="left" w:pos="742"/>
        </w:tabs>
        <w:spacing w:after="0" w:line="240" w:lineRule="auto"/>
        <w:ind w:right="284"/>
        <w:contextualSpacing/>
        <w:jc w:val="both"/>
        <w:rPr>
          <w:rFonts w:ascii="Trebuchet MS" w:eastAsia="Times New Roman" w:hAnsi="Trebuchet MS"/>
          <w:sz w:val="24"/>
          <w:szCs w:val="24"/>
          <w:lang w:val="fr-FR" w:eastAsia="fr-FR"/>
        </w:rPr>
      </w:pPr>
    </w:p>
    <w:p w:rsidR="005419FA" w:rsidRPr="002F6BD9" w:rsidRDefault="005419FA" w:rsidP="002B5E45">
      <w:pPr>
        <w:numPr>
          <w:ilvl w:val="0"/>
          <w:numId w:val="11"/>
        </w:numPr>
        <w:tabs>
          <w:tab w:val="left" w:pos="742"/>
        </w:tabs>
        <w:spacing w:after="0" w:line="240" w:lineRule="auto"/>
        <w:ind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cas </w:t>
      </w:r>
      <w:r w:rsidRPr="002F6BD9">
        <w:rPr>
          <w:rFonts w:ascii="Trebuchet MS" w:eastAsia="Times New Roman" w:hAnsi="Trebuchet MS"/>
          <w:sz w:val="24"/>
          <w:szCs w:val="24"/>
          <w:lang w:val="fr-FR"/>
        </w:rPr>
        <w:t>d’exposition :</w:t>
      </w:r>
    </w:p>
    <w:p w:rsidR="005419FA" w:rsidRPr="002F6BD9" w:rsidRDefault="005419FA" w:rsidP="002B5E45">
      <w:pPr>
        <w:tabs>
          <w:tab w:val="left" w:pos="742"/>
        </w:tabs>
        <w:spacing w:after="0" w:line="240" w:lineRule="auto"/>
        <w:ind w:left="644" w:right="284"/>
        <w:contextualSpacing/>
        <w:jc w:val="both"/>
        <w:rPr>
          <w:rFonts w:ascii="Trebuchet MS" w:eastAsia="Times New Roman" w:hAnsi="Trebuchet MS"/>
          <w:sz w:val="24"/>
          <w:szCs w:val="24"/>
          <w:lang w:val="fr-FR" w:eastAsia="fr-FR"/>
        </w:rPr>
      </w:pPr>
    </w:p>
    <w:p w:rsidR="005419FA" w:rsidRPr="002F6BD9" w:rsidRDefault="005419FA" w:rsidP="002B5E45">
      <w:pPr>
        <w:numPr>
          <w:ilvl w:val="0"/>
          <w:numId w:val="10"/>
        </w:numPr>
        <w:tabs>
          <w:tab w:val="left" w:pos="742"/>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 rapport du lot prêt à l’exportation ou le certificat de vérification à l’exportation, spécifiant l’état et la valeur actuelle du bien</w:t>
      </w:r>
      <w:r w:rsidR="00EE4B3D" w:rsidRPr="002F6BD9">
        <w:rPr>
          <w:rFonts w:ascii="Trebuchet MS" w:eastAsia="Times New Roman" w:hAnsi="Trebuchet MS"/>
          <w:sz w:val="24"/>
          <w:szCs w:val="24"/>
          <w:lang w:val="fr-FR" w:eastAsia="fr-FR"/>
        </w:rPr>
        <w:t xml:space="preserve"> </w:t>
      </w:r>
      <w:r w:rsidRPr="002F6BD9">
        <w:rPr>
          <w:rFonts w:ascii="Trebuchet MS" w:eastAsia="Times New Roman" w:hAnsi="Trebuchet MS"/>
          <w:sz w:val="24"/>
          <w:szCs w:val="24"/>
          <w:lang w:val="fr-FR" w:eastAsia="fr-FR"/>
        </w:rPr>
        <w:t>;</w:t>
      </w:r>
    </w:p>
    <w:p w:rsidR="005419FA" w:rsidRPr="002F6BD9" w:rsidRDefault="005419FA" w:rsidP="002B5E45">
      <w:pPr>
        <w:numPr>
          <w:ilvl w:val="0"/>
          <w:numId w:val="10"/>
        </w:numPr>
        <w:tabs>
          <w:tab w:val="left" w:pos="742"/>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 contrat d’exposition précisant les conditions déterminant le lieu, la durée et la raison d’envoi</w:t>
      </w:r>
      <w:r w:rsidR="00EE4B3D" w:rsidRPr="002F6BD9">
        <w:rPr>
          <w:rFonts w:ascii="Trebuchet MS" w:eastAsia="Times New Roman" w:hAnsi="Trebuchet MS"/>
          <w:sz w:val="24"/>
          <w:szCs w:val="24"/>
          <w:lang w:val="fr-FR" w:eastAsia="fr-FR"/>
        </w:rPr>
        <w:t xml:space="preserve"> </w:t>
      </w:r>
      <w:r w:rsidRPr="002F6BD9">
        <w:rPr>
          <w:rFonts w:ascii="Trebuchet MS" w:eastAsia="Times New Roman" w:hAnsi="Trebuchet MS"/>
          <w:sz w:val="24"/>
          <w:szCs w:val="24"/>
          <w:lang w:val="fr-FR" w:eastAsia="fr-FR"/>
        </w:rPr>
        <w:t>;</w:t>
      </w:r>
    </w:p>
    <w:p w:rsidR="005419FA" w:rsidRPr="002F6BD9" w:rsidRDefault="005419FA" w:rsidP="002B5E45">
      <w:pPr>
        <w:numPr>
          <w:ilvl w:val="0"/>
          <w:numId w:val="10"/>
        </w:numPr>
        <w:tabs>
          <w:tab w:val="left" w:pos="742"/>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autres documents justifiant l’exportation temporaire.</w:t>
      </w:r>
    </w:p>
    <w:p w:rsidR="005419FA" w:rsidRPr="002F6BD9" w:rsidRDefault="005419FA" w:rsidP="002B5E45">
      <w:pPr>
        <w:tabs>
          <w:tab w:val="left" w:pos="742"/>
        </w:tabs>
        <w:spacing w:after="0" w:line="240" w:lineRule="auto"/>
        <w:ind w:right="284"/>
        <w:contextualSpacing/>
        <w:jc w:val="both"/>
        <w:rPr>
          <w:rFonts w:ascii="Trebuchet MS" w:eastAsia="Times New Roman" w:hAnsi="Trebuchet MS"/>
          <w:sz w:val="24"/>
          <w:szCs w:val="24"/>
          <w:lang w:val="fr-FR" w:eastAsia="fr-FR"/>
        </w:rPr>
      </w:pPr>
    </w:p>
    <w:p w:rsidR="005419FA" w:rsidRPr="002F6BD9" w:rsidRDefault="005419FA" w:rsidP="002B5E45">
      <w:pPr>
        <w:numPr>
          <w:ilvl w:val="0"/>
          <w:numId w:val="11"/>
        </w:num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lastRenderedPageBreak/>
        <w:t xml:space="preserve"> cas d’objets réputés sans valeur commerciale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numPr>
          <w:ilvl w:val="0"/>
          <w:numId w:val="10"/>
        </w:numPr>
        <w:tabs>
          <w:tab w:val="left" w:pos="742"/>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  rapport d’inspection spécifiant l’état de l’objet</w:t>
      </w:r>
      <w:r w:rsidR="00EE4B3D" w:rsidRPr="002F6BD9">
        <w:rPr>
          <w:rFonts w:ascii="Trebuchet MS" w:eastAsia="Times New Roman" w:hAnsi="Trebuchet MS"/>
          <w:sz w:val="24"/>
          <w:szCs w:val="24"/>
          <w:lang w:val="fr-FR" w:eastAsia="fr-FR"/>
        </w:rPr>
        <w:t xml:space="preserve"> </w:t>
      </w:r>
      <w:r w:rsidRPr="002F6BD9">
        <w:rPr>
          <w:rFonts w:ascii="Trebuchet MS" w:eastAsia="Times New Roman" w:hAnsi="Trebuchet MS"/>
          <w:sz w:val="24"/>
          <w:szCs w:val="24"/>
          <w:lang w:val="fr-FR" w:eastAsia="fr-FR"/>
        </w:rPr>
        <w:t>;</w:t>
      </w:r>
    </w:p>
    <w:p w:rsidR="005419FA" w:rsidRPr="002F6BD9" w:rsidRDefault="005419FA" w:rsidP="002B5E45">
      <w:pPr>
        <w:numPr>
          <w:ilvl w:val="0"/>
          <w:numId w:val="10"/>
        </w:numPr>
        <w:tabs>
          <w:tab w:val="left" w:pos="742"/>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 contrat et/ou de la facture pro forma du nouvel objet à fabriquer</w:t>
      </w:r>
      <w:r w:rsidR="00EE4B3D" w:rsidRPr="002F6BD9">
        <w:rPr>
          <w:rFonts w:ascii="Trebuchet MS" w:eastAsia="Times New Roman" w:hAnsi="Trebuchet MS"/>
          <w:sz w:val="24"/>
          <w:szCs w:val="24"/>
          <w:lang w:val="fr-FR" w:eastAsia="fr-FR"/>
        </w:rPr>
        <w:t xml:space="preserve"> </w:t>
      </w:r>
      <w:r w:rsidRPr="002F6BD9">
        <w:rPr>
          <w:rFonts w:ascii="Trebuchet MS" w:eastAsia="Times New Roman" w:hAnsi="Trebuchet MS"/>
          <w:sz w:val="24"/>
          <w:szCs w:val="24"/>
          <w:lang w:val="fr-FR" w:eastAsia="fr-FR"/>
        </w:rPr>
        <w:t>;</w:t>
      </w:r>
    </w:p>
    <w:p w:rsidR="005419FA" w:rsidRPr="002F6BD9" w:rsidRDefault="005419FA" w:rsidP="002B5E45">
      <w:pPr>
        <w:numPr>
          <w:ilvl w:val="0"/>
          <w:numId w:val="10"/>
        </w:numPr>
        <w:tabs>
          <w:tab w:val="left" w:pos="742"/>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autres documents justifiant l’exportation temporaire.</w:t>
      </w:r>
    </w:p>
    <w:p w:rsidR="005419FA" w:rsidRPr="002F6BD9" w:rsidRDefault="005419FA" w:rsidP="002B5E45">
      <w:pPr>
        <w:tabs>
          <w:tab w:val="left" w:pos="742"/>
        </w:tabs>
        <w:spacing w:after="0" w:line="240" w:lineRule="auto"/>
        <w:ind w:right="284"/>
        <w:contextualSpacing/>
        <w:jc w:val="both"/>
        <w:rPr>
          <w:rFonts w:ascii="Trebuchet MS" w:eastAsia="Times New Roman" w:hAnsi="Trebuchet MS"/>
          <w:sz w:val="24"/>
          <w:szCs w:val="24"/>
          <w:lang w:val="fr-FR" w:eastAsia="fr-FR"/>
        </w:rPr>
      </w:pPr>
    </w:p>
    <w:p w:rsidR="005419FA" w:rsidRPr="002F6BD9" w:rsidRDefault="005419FA" w:rsidP="002B5E45">
      <w:pPr>
        <w:ind w:right="284"/>
        <w:jc w:val="both"/>
        <w:rPr>
          <w:rFonts w:ascii="Trebuchet MS" w:hAnsi="Trebuchet MS"/>
          <w:sz w:val="24"/>
          <w:szCs w:val="24"/>
          <w:lang w:val="fr-FR"/>
        </w:rPr>
      </w:pPr>
      <w:r w:rsidRPr="002F6BD9">
        <w:rPr>
          <w:rFonts w:ascii="Trebuchet MS" w:hAnsi="Trebuchet MS"/>
          <w:sz w:val="24"/>
          <w:szCs w:val="24"/>
          <w:lang w:val="fr-FR"/>
        </w:rPr>
        <w:t xml:space="preserve">Alinéa 3 : </w:t>
      </w:r>
    </w:p>
    <w:p w:rsidR="005419FA" w:rsidRPr="002F6BD9" w:rsidRDefault="005419FA" w:rsidP="002B5E45">
      <w:pPr>
        <w:ind w:right="284" w:firstLine="720"/>
        <w:jc w:val="both"/>
        <w:rPr>
          <w:rFonts w:ascii="Trebuchet MS" w:hAnsi="Trebuchet MS"/>
          <w:sz w:val="24"/>
          <w:szCs w:val="24"/>
          <w:lang w:val="fr-FR"/>
        </w:rPr>
      </w:pPr>
      <w:r w:rsidRPr="002F6BD9">
        <w:rPr>
          <w:rFonts w:ascii="Trebuchet MS" w:hAnsi="Trebuchet MS"/>
          <w:sz w:val="24"/>
          <w:szCs w:val="24"/>
          <w:lang w:val="fr-FR"/>
        </w:rPr>
        <w:t>Les exportations temporaires sont couvertes par une garantie bancaire constituée par l’exportateur ou un acte de cautionnement de son banquier d’une valeur  d’au moins égale à celle du bien telle que certifiée par l’OCC.</w:t>
      </w:r>
    </w:p>
    <w:p w:rsidR="00A53D8B" w:rsidRPr="002F6BD9" w:rsidRDefault="005419FA" w:rsidP="002B5E45">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L’original de l’acte de cautionnement ou de la lettre de garantie doit être transmis à la BCC, au plus tard dix  (10) jours après sa constitution.</w:t>
      </w:r>
    </w:p>
    <w:p w:rsidR="005419FA" w:rsidRPr="002F6BD9" w:rsidRDefault="005419FA" w:rsidP="002B5E45">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 xml:space="preserve"> </w:t>
      </w:r>
    </w:p>
    <w:p w:rsidR="005419FA" w:rsidRPr="002F6BD9" w:rsidRDefault="005419FA" w:rsidP="002B5E45">
      <w:pPr>
        <w:ind w:right="284" w:firstLine="720"/>
        <w:jc w:val="both"/>
        <w:rPr>
          <w:rFonts w:ascii="Trebuchet MS" w:hAnsi="Trebuchet MS"/>
          <w:color w:val="000000"/>
          <w:sz w:val="24"/>
          <w:szCs w:val="24"/>
          <w:lang w:val="fr-FR"/>
        </w:rPr>
      </w:pPr>
      <w:r w:rsidRPr="002F6BD9">
        <w:rPr>
          <w:rFonts w:ascii="Trebuchet MS" w:eastAsia="Times New Roman" w:hAnsi="Trebuchet MS"/>
          <w:sz w:val="24"/>
          <w:szCs w:val="24"/>
          <w:lang w:val="fr-FR"/>
        </w:rPr>
        <w:t xml:space="preserve">Le déposant est dispensé </w:t>
      </w:r>
      <w:r w:rsidRPr="002F6BD9">
        <w:rPr>
          <w:rFonts w:ascii="Trebuchet MS" w:hAnsi="Trebuchet MS"/>
          <w:color w:val="000000"/>
          <w:sz w:val="24"/>
          <w:szCs w:val="24"/>
          <w:lang w:val="fr-FR"/>
        </w:rPr>
        <w:t xml:space="preserve">du paiement des frais de consignation et de  garde des titres. </w:t>
      </w:r>
    </w:p>
    <w:p w:rsidR="005419FA" w:rsidRPr="002F6BD9" w:rsidRDefault="005419FA" w:rsidP="002B5E45">
      <w:pPr>
        <w:spacing w:after="0" w:line="240" w:lineRule="auto"/>
        <w:ind w:right="284"/>
        <w:jc w:val="both"/>
        <w:rPr>
          <w:rFonts w:ascii="Trebuchet MS" w:eastAsia="Times New Roman" w:hAnsi="Trebuchet MS"/>
          <w:sz w:val="24"/>
          <w:szCs w:val="24"/>
          <w:lang w:val="fr-FR"/>
        </w:rPr>
      </w:pPr>
      <w:r w:rsidRPr="002F6BD9">
        <w:rPr>
          <w:rFonts w:ascii="Trebuchet MS" w:eastAsia="Times New Roman" w:hAnsi="Trebuchet MS"/>
          <w:sz w:val="24"/>
          <w:szCs w:val="24"/>
          <w:lang w:val="fr-FR"/>
        </w:rPr>
        <w:t xml:space="preserve">Alinéa 4 : </w:t>
      </w:r>
    </w:p>
    <w:p w:rsidR="005419FA" w:rsidRPr="002F6BD9" w:rsidRDefault="005419FA" w:rsidP="002B5E45">
      <w:pPr>
        <w:spacing w:after="0" w:line="240" w:lineRule="auto"/>
        <w:ind w:right="284"/>
        <w:jc w:val="both"/>
        <w:rPr>
          <w:rFonts w:ascii="Trebuchet MS" w:eastAsia="Times New Roman" w:hAnsi="Trebuchet MS"/>
          <w:b/>
          <w:sz w:val="24"/>
          <w:szCs w:val="24"/>
          <w:lang w:val="fr-FR"/>
        </w:rPr>
      </w:pPr>
    </w:p>
    <w:p w:rsidR="005419FA" w:rsidRPr="002F6BD9" w:rsidRDefault="005419FA" w:rsidP="002B5E45">
      <w:pPr>
        <w:spacing w:after="0" w:line="240" w:lineRule="auto"/>
        <w:ind w:right="284"/>
        <w:jc w:val="both"/>
        <w:rPr>
          <w:rFonts w:ascii="Trebuchet MS" w:eastAsia="Times New Roman" w:hAnsi="Trebuchet MS"/>
          <w:sz w:val="24"/>
          <w:szCs w:val="24"/>
          <w:lang w:val="fr-FR"/>
        </w:rPr>
      </w:pPr>
      <w:r w:rsidRPr="002F6BD9">
        <w:rPr>
          <w:rFonts w:ascii="Trebuchet MS" w:eastAsia="Times New Roman" w:hAnsi="Trebuchet MS"/>
          <w:b/>
          <w:sz w:val="24"/>
          <w:szCs w:val="24"/>
          <w:lang w:val="fr-FR"/>
        </w:rPr>
        <w:tab/>
      </w:r>
      <w:r w:rsidRPr="002F6BD9">
        <w:rPr>
          <w:rFonts w:ascii="Trebuchet MS" w:eastAsia="Times New Roman" w:hAnsi="Trebuchet MS"/>
          <w:sz w:val="24"/>
          <w:szCs w:val="24"/>
          <w:lang w:val="fr-FR"/>
        </w:rPr>
        <w:t>La réimportation de biens est effectuée sous couvert de la déclaration modèle « EB-temporaire » validée pour l’exportation temporaire.</w:t>
      </w:r>
    </w:p>
    <w:p w:rsidR="00E33686" w:rsidRPr="002F6BD9" w:rsidRDefault="00E33686" w:rsidP="002B5E45">
      <w:pPr>
        <w:spacing w:after="0" w:line="240" w:lineRule="auto"/>
        <w:ind w:right="284"/>
        <w:jc w:val="both"/>
        <w:rPr>
          <w:rFonts w:ascii="Trebuchet MS" w:eastAsia="Times New Roman" w:hAnsi="Trebuchet MS"/>
          <w:sz w:val="24"/>
          <w:szCs w:val="24"/>
          <w:lang w:val="fr-FR"/>
        </w:rPr>
      </w:pPr>
    </w:p>
    <w:p w:rsidR="00E33686" w:rsidRPr="002F6BD9" w:rsidRDefault="005419FA" w:rsidP="002B5E45">
      <w:pPr>
        <w:spacing w:after="0" w:line="240" w:lineRule="auto"/>
        <w:ind w:right="284" w:firstLine="720"/>
        <w:jc w:val="both"/>
        <w:rPr>
          <w:rFonts w:ascii="Trebuchet MS" w:eastAsia="Times New Roman" w:hAnsi="Trebuchet MS"/>
          <w:color w:val="000000"/>
          <w:sz w:val="24"/>
          <w:szCs w:val="24"/>
          <w:lang w:val="fr-FR"/>
        </w:rPr>
      </w:pPr>
      <w:r w:rsidRPr="002F6BD9">
        <w:rPr>
          <w:rFonts w:ascii="Trebuchet MS" w:eastAsia="Times New Roman" w:hAnsi="Trebuchet MS"/>
          <w:color w:val="000000"/>
          <w:sz w:val="24"/>
          <w:szCs w:val="24"/>
          <w:lang w:val="fr-FR"/>
        </w:rPr>
        <w:t>Le cautionnement ou la garantie bancaire doit être levé à son échéance ou au retour intégral des biens exportés temporairement, par la BCC, à la demande de la banque agréée intervenante.</w:t>
      </w:r>
    </w:p>
    <w:p w:rsidR="005419FA" w:rsidRPr="002F6BD9" w:rsidRDefault="005419FA" w:rsidP="002B5E45">
      <w:pPr>
        <w:spacing w:after="0" w:line="240" w:lineRule="auto"/>
        <w:ind w:right="284" w:firstLine="720"/>
        <w:jc w:val="both"/>
        <w:rPr>
          <w:rFonts w:ascii="Trebuchet MS" w:eastAsia="Times New Roman" w:hAnsi="Trebuchet MS"/>
          <w:color w:val="000000"/>
          <w:sz w:val="24"/>
          <w:szCs w:val="24"/>
          <w:lang w:val="fr-FR"/>
        </w:rPr>
      </w:pPr>
      <w:r w:rsidRPr="002F6BD9">
        <w:rPr>
          <w:rFonts w:ascii="Trebuchet MS" w:eastAsia="Times New Roman" w:hAnsi="Trebuchet MS"/>
          <w:color w:val="000000"/>
          <w:sz w:val="24"/>
          <w:szCs w:val="24"/>
          <w:lang w:val="fr-FR"/>
        </w:rPr>
        <w:t xml:space="preserve"> </w:t>
      </w: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rPr>
      </w:pPr>
      <w:r w:rsidRPr="002F6BD9">
        <w:rPr>
          <w:rFonts w:ascii="Trebuchet MS" w:eastAsia="Times New Roman" w:hAnsi="Trebuchet MS"/>
          <w:color w:val="000000"/>
          <w:sz w:val="24"/>
          <w:szCs w:val="24"/>
          <w:lang w:val="fr-FR"/>
        </w:rPr>
        <w:t xml:space="preserve">La demande doit être accompagnée de la preuve du retour de l’intégralité des biens sortis sous couvert </w:t>
      </w:r>
      <w:r w:rsidRPr="002F6BD9">
        <w:rPr>
          <w:rFonts w:ascii="Trebuchet MS" w:eastAsia="Times New Roman" w:hAnsi="Trebuchet MS"/>
          <w:sz w:val="24"/>
          <w:szCs w:val="24"/>
          <w:lang w:val="fr-FR"/>
        </w:rPr>
        <w:t>du Certificat de Vérification à l’Importation (CVI) de l’OCC ou Attestation de Vérification de son mandataire.</w:t>
      </w:r>
    </w:p>
    <w:p w:rsidR="00E33686" w:rsidRPr="002F6BD9" w:rsidRDefault="00E33686" w:rsidP="002B5E45">
      <w:pPr>
        <w:spacing w:after="0" w:line="240" w:lineRule="auto"/>
        <w:ind w:right="284" w:firstLine="720"/>
        <w:jc w:val="both"/>
        <w:rPr>
          <w:rFonts w:ascii="Trebuchet MS" w:eastAsia="Times New Roman" w:hAnsi="Trebuchet MS"/>
          <w:sz w:val="24"/>
          <w:szCs w:val="24"/>
          <w:lang w:val="fr-FR"/>
        </w:rPr>
      </w:pPr>
    </w:p>
    <w:p w:rsidR="005419FA" w:rsidRPr="002F6BD9" w:rsidRDefault="005419FA" w:rsidP="002B5E45">
      <w:pPr>
        <w:spacing w:after="0" w:line="240" w:lineRule="auto"/>
        <w:ind w:right="284"/>
        <w:jc w:val="both"/>
        <w:rPr>
          <w:rFonts w:ascii="Trebuchet MS" w:eastAsia="Times New Roman" w:hAnsi="Trebuchet MS"/>
          <w:color w:val="000000"/>
          <w:sz w:val="24"/>
          <w:szCs w:val="24"/>
          <w:lang w:val="fr-FR"/>
        </w:rPr>
      </w:pPr>
      <w:r w:rsidRPr="002F6BD9">
        <w:rPr>
          <w:rFonts w:ascii="Trebuchet MS" w:eastAsia="Times New Roman" w:hAnsi="Trebuchet MS"/>
          <w:color w:val="000000"/>
          <w:sz w:val="24"/>
          <w:szCs w:val="24"/>
          <w:lang w:val="fr-FR"/>
        </w:rPr>
        <w:t>Alinéa 5 :</w:t>
      </w:r>
    </w:p>
    <w:p w:rsidR="00E33686" w:rsidRPr="002F6BD9" w:rsidRDefault="00E33686" w:rsidP="002B5E45">
      <w:pPr>
        <w:spacing w:after="0" w:line="240" w:lineRule="auto"/>
        <w:ind w:right="284"/>
        <w:jc w:val="both"/>
        <w:rPr>
          <w:rFonts w:ascii="Trebuchet MS" w:eastAsia="Times New Roman" w:hAnsi="Trebuchet MS"/>
          <w:color w:val="000000"/>
          <w:sz w:val="24"/>
          <w:szCs w:val="24"/>
          <w:lang w:val="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rPr>
      </w:pPr>
      <w:r w:rsidRPr="002F6BD9">
        <w:rPr>
          <w:rFonts w:ascii="Trebuchet MS" w:eastAsia="Times New Roman" w:hAnsi="Trebuchet MS"/>
          <w:sz w:val="24"/>
          <w:szCs w:val="24"/>
          <w:lang w:val="fr-FR"/>
        </w:rPr>
        <w:t>Le paiement des services relatifs aux biens temporairement exportés s’effectue conformément aux dispositions du chapitre III de la présente Règlementation relatif aux dispositions applicables aux services.</w:t>
      </w:r>
    </w:p>
    <w:p w:rsidR="005419FA" w:rsidRPr="002F6BD9" w:rsidRDefault="005419FA" w:rsidP="002B5E45">
      <w:pPr>
        <w:spacing w:after="0" w:line="240" w:lineRule="auto"/>
        <w:ind w:right="284"/>
        <w:jc w:val="both"/>
        <w:rPr>
          <w:rFonts w:ascii="Trebuchet MS" w:eastAsia="Times New Roman" w:hAnsi="Trebuchet MS"/>
          <w:b/>
          <w:sz w:val="24"/>
          <w:szCs w:val="24"/>
          <w:lang w:val="fr-FR"/>
        </w:rPr>
      </w:pPr>
    </w:p>
    <w:p w:rsidR="005419FA" w:rsidRPr="002F6BD9" w:rsidRDefault="005419FA" w:rsidP="002B5E45">
      <w:pPr>
        <w:spacing w:after="0" w:line="240" w:lineRule="auto"/>
        <w:ind w:right="284"/>
        <w:rPr>
          <w:rFonts w:ascii="Trebuchet MS" w:hAnsi="Trebuchet MS"/>
          <w:sz w:val="24"/>
          <w:szCs w:val="24"/>
          <w:lang w:val="fr-FR"/>
        </w:rPr>
      </w:pPr>
      <w:r w:rsidRPr="002F6BD9">
        <w:rPr>
          <w:rFonts w:ascii="Trebuchet MS" w:hAnsi="Trebuchet MS"/>
          <w:sz w:val="24"/>
          <w:szCs w:val="24"/>
          <w:lang w:val="fr-FR"/>
        </w:rPr>
        <w:t>Alinéa 6 :</w:t>
      </w:r>
    </w:p>
    <w:p w:rsidR="00E33686" w:rsidRPr="002F6BD9" w:rsidRDefault="00E33686" w:rsidP="002B5E45">
      <w:pPr>
        <w:spacing w:after="0" w:line="240" w:lineRule="auto"/>
        <w:ind w:right="284"/>
        <w:rPr>
          <w:rFonts w:ascii="Trebuchet MS" w:hAnsi="Trebuchet MS"/>
          <w:sz w:val="24"/>
          <w:szCs w:val="24"/>
          <w:lang w:val="fr-FR"/>
        </w:rPr>
      </w:pPr>
    </w:p>
    <w:p w:rsidR="00E33686" w:rsidRPr="002F6BD9" w:rsidRDefault="005419FA" w:rsidP="002B5E45">
      <w:pPr>
        <w:spacing w:after="0" w:line="240" w:lineRule="auto"/>
        <w:ind w:right="284" w:firstLine="720"/>
        <w:contextualSpacing/>
        <w:jc w:val="both"/>
        <w:rPr>
          <w:rFonts w:ascii="Trebuchet MS" w:hAnsi="Trebuchet MS"/>
          <w:sz w:val="24"/>
          <w:szCs w:val="24"/>
          <w:lang w:val="fr-FR"/>
        </w:rPr>
      </w:pPr>
      <w:r w:rsidRPr="002F6BD9">
        <w:rPr>
          <w:rFonts w:ascii="Trebuchet MS" w:hAnsi="Trebuchet MS"/>
          <w:sz w:val="24"/>
          <w:szCs w:val="24"/>
          <w:lang w:val="fr-FR"/>
        </w:rPr>
        <w:t>A défaut de réimportation dans le délai fixé, la Banque Centrale se réserve le droit de :</w:t>
      </w:r>
    </w:p>
    <w:p w:rsidR="005419FA" w:rsidRPr="002F6BD9" w:rsidRDefault="005419FA" w:rsidP="002B5E45">
      <w:pPr>
        <w:spacing w:after="0" w:line="240" w:lineRule="auto"/>
        <w:ind w:right="284" w:firstLine="720"/>
        <w:contextualSpacing/>
        <w:jc w:val="both"/>
        <w:rPr>
          <w:rFonts w:ascii="Trebuchet MS" w:hAnsi="Trebuchet MS"/>
          <w:sz w:val="24"/>
          <w:szCs w:val="24"/>
          <w:lang w:val="fr-FR"/>
        </w:rPr>
      </w:pPr>
      <w:r w:rsidRPr="002F6BD9">
        <w:rPr>
          <w:rFonts w:ascii="Trebuchet MS" w:hAnsi="Trebuchet MS"/>
          <w:sz w:val="24"/>
          <w:szCs w:val="24"/>
          <w:lang w:val="fr-FR"/>
        </w:rPr>
        <w:t xml:space="preserve"> </w:t>
      </w:r>
    </w:p>
    <w:p w:rsidR="00074620" w:rsidRPr="002F6BD9" w:rsidRDefault="005419FA" w:rsidP="002B5E45">
      <w:pPr>
        <w:pStyle w:val="Paragraphedeliste"/>
        <w:numPr>
          <w:ilvl w:val="0"/>
          <w:numId w:val="38"/>
        </w:numPr>
        <w:spacing w:after="0" w:line="240" w:lineRule="auto"/>
        <w:ind w:right="284"/>
        <w:jc w:val="both"/>
        <w:rPr>
          <w:rFonts w:ascii="Trebuchet MS" w:hAnsi="Trebuchet MS"/>
          <w:sz w:val="24"/>
          <w:szCs w:val="24"/>
        </w:rPr>
      </w:pPr>
      <w:r w:rsidRPr="002F6BD9">
        <w:rPr>
          <w:rFonts w:ascii="Trebuchet MS" w:hAnsi="Trebuchet MS"/>
          <w:sz w:val="24"/>
          <w:szCs w:val="24"/>
        </w:rPr>
        <w:t>percevoir la Redevance de  Suivi de Change en débitant d’office le compte de l’opérateur économique ou de la banque intervenante selon le ca</w:t>
      </w:r>
      <w:r w:rsidR="001B3438" w:rsidRPr="002F6BD9">
        <w:rPr>
          <w:rFonts w:ascii="Trebuchet MS" w:hAnsi="Trebuchet MS"/>
          <w:sz w:val="24"/>
          <w:szCs w:val="24"/>
        </w:rPr>
        <w:t>s, sans préjudice des sanctions prévues par la présente Réglementation</w:t>
      </w:r>
      <w:r w:rsidR="00E33686" w:rsidRPr="002F6BD9">
        <w:rPr>
          <w:rFonts w:ascii="Trebuchet MS" w:hAnsi="Trebuchet MS"/>
          <w:sz w:val="24"/>
          <w:szCs w:val="24"/>
        </w:rPr>
        <w:t xml:space="preserve"> </w:t>
      </w:r>
      <w:r w:rsidRPr="002F6BD9">
        <w:rPr>
          <w:rFonts w:ascii="Trebuchet MS" w:hAnsi="Trebuchet MS"/>
          <w:sz w:val="24"/>
          <w:szCs w:val="24"/>
        </w:rPr>
        <w:t>;</w:t>
      </w:r>
    </w:p>
    <w:p w:rsidR="005419FA" w:rsidRPr="002F6BD9" w:rsidRDefault="005419FA" w:rsidP="002B5E45">
      <w:pPr>
        <w:pStyle w:val="Paragraphedeliste"/>
        <w:spacing w:line="240" w:lineRule="auto"/>
        <w:ind w:right="284"/>
        <w:jc w:val="both"/>
        <w:rPr>
          <w:rFonts w:ascii="Trebuchet MS" w:hAnsi="Trebuchet MS"/>
          <w:sz w:val="24"/>
          <w:szCs w:val="24"/>
        </w:rPr>
      </w:pPr>
      <w:r w:rsidRPr="002F6BD9">
        <w:rPr>
          <w:rFonts w:ascii="Trebuchet MS" w:hAnsi="Trebuchet MS"/>
          <w:sz w:val="24"/>
          <w:szCs w:val="24"/>
        </w:rPr>
        <w:t xml:space="preserve"> </w:t>
      </w:r>
    </w:p>
    <w:p w:rsidR="005419FA" w:rsidRPr="002F6BD9" w:rsidRDefault="005419FA" w:rsidP="002B5E45">
      <w:pPr>
        <w:pStyle w:val="Paragraphedeliste"/>
        <w:numPr>
          <w:ilvl w:val="0"/>
          <w:numId w:val="38"/>
        </w:numPr>
        <w:spacing w:line="240" w:lineRule="auto"/>
        <w:ind w:right="284"/>
        <w:jc w:val="both"/>
        <w:rPr>
          <w:rFonts w:ascii="Trebuchet MS" w:hAnsi="Trebuchet MS"/>
          <w:sz w:val="24"/>
          <w:szCs w:val="24"/>
        </w:rPr>
      </w:pPr>
      <w:r w:rsidRPr="002F6BD9">
        <w:rPr>
          <w:rFonts w:ascii="Trebuchet MS" w:hAnsi="Trebuchet MS"/>
          <w:sz w:val="24"/>
          <w:szCs w:val="24"/>
        </w:rPr>
        <w:t>exiger la régularisation de cette situation par l’opérateur économique.</w:t>
      </w:r>
    </w:p>
    <w:p w:rsidR="00327E5B" w:rsidRPr="002F6BD9" w:rsidRDefault="00327E5B" w:rsidP="002B5E45">
      <w:pPr>
        <w:pStyle w:val="Paragraphedeliste"/>
        <w:spacing w:line="240" w:lineRule="auto"/>
        <w:ind w:right="284"/>
        <w:jc w:val="both"/>
        <w:rPr>
          <w:rFonts w:ascii="Trebuchet MS" w:hAnsi="Trebuchet MS"/>
          <w:sz w:val="24"/>
          <w:szCs w:val="24"/>
        </w:rPr>
      </w:pPr>
    </w:p>
    <w:p w:rsidR="005419FA" w:rsidRPr="002F6BD9" w:rsidRDefault="005419FA" w:rsidP="002B5E45">
      <w:pPr>
        <w:spacing w:after="0" w:line="240" w:lineRule="auto"/>
        <w:ind w:right="284"/>
        <w:jc w:val="both"/>
        <w:rPr>
          <w:rFonts w:ascii="Trebuchet MS" w:eastAsia="Times New Roman" w:hAnsi="Trebuchet MS"/>
          <w:sz w:val="24"/>
          <w:szCs w:val="24"/>
          <w:lang w:val="fr-FR"/>
        </w:rPr>
      </w:pPr>
      <w:r w:rsidRPr="002F6BD9">
        <w:rPr>
          <w:rFonts w:ascii="Trebuchet MS" w:eastAsia="Times New Roman" w:hAnsi="Trebuchet MS"/>
          <w:b/>
          <w:bCs/>
          <w:sz w:val="24"/>
          <w:szCs w:val="24"/>
          <w:lang w:val="fr-FR"/>
        </w:rPr>
        <w:lastRenderedPageBreak/>
        <w:t xml:space="preserve">Article </w:t>
      </w:r>
      <w:r w:rsidRPr="002F6BD9">
        <w:rPr>
          <w:rFonts w:ascii="Trebuchet MS" w:eastAsia="Times New Roman" w:hAnsi="Trebuchet MS"/>
          <w:b/>
          <w:sz w:val="24"/>
          <w:szCs w:val="24"/>
          <w:lang w:val="fr-FR"/>
        </w:rPr>
        <w:t>38 :</w:t>
      </w:r>
    </w:p>
    <w:p w:rsidR="005419FA" w:rsidRPr="002F6BD9" w:rsidRDefault="005419FA" w:rsidP="002B5E45">
      <w:pPr>
        <w:spacing w:after="0" w:line="240" w:lineRule="auto"/>
        <w:ind w:right="284"/>
        <w:jc w:val="both"/>
        <w:rPr>
          <w:rFonts w:ascii="Trebuchet MS" w:eastAsia="Times New Roman" w:hAnsi="Trebuchet MS"/>
          <w:sz w:val="24"/>
          <w:szCs w:val="24"/>
          <w:u w:val="single"/>
          <w:lang w:val="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sz w:val="24"/>
          <w:szCs w:val="24"/>
          <w:u w:val="single"/>
          <w:lang w:val="fr-FR"/>
        </w:rPr>
      </w:pPr>
    </w:p>
    <w:p w:rsidR="005419FA" w:rsidRDefault="005419FA" w:rsidP="002B5E45">
      <w:pPr>
        <w:spacing w:after="0" w:line="240" w:lineRule="auto"/>
        <w:ind w:right="284" w:firstLine="720"/>
        <w:jc w:val="both"/>
        <w:rPr>
          <w:rFonts w:ascii="Trebuchet MS" w:eastAsia="Times New Roman" w:hAnsi="Trebuchet MS"/>
          <w:sz w:val="24"/>
          <w:szCs w:val="24"/>
          <w:lang w:val="fr-FR"/>
        </w:rPr>
      </w:pPr>
      <w:r w:rsidRPr="002F6BD9">
        <w:rPr>
          <w:rFonts w:ascii="Trebuchet MS" w:eastAsia="Times New Roman" w:hAnsi="Trebuchet MS"/>
          <w:sz w:val="24"/>
          <w:szCs w:val="24"/>
          <w:lang w:val="fr-FR"/>
        </w:rPr>
        <w:t xml:space="preserve">Le résident doit solliciter, selon le cas, l’annulation ou la modification de la Déclaration d’exportation des biens modèle « EB » </w:t>
      </w:r>
      <w:r w:rsidR="001B3438" w:rsidRPr="002F6BD9">
        <w:rPr>
          <w:rFonts w:ascii="Trebuchet MS" w:eastAsia="Times New Roman" w:hAnsi="Trebuchet MS"/>
          <w:sz w:val="24"/>
          <w:szCs w:val="24"/>
          <w:lang w:val="fr-FR"/>
        </w:rPr>
        <w:t xml:space="preserve">temporaire </w:t>
      </w:r>
      <w:r w:rsidRPr="002F6BD9">
        <w:rPr>
          <w:rFonts w:ascii="Trebuchet MS" w:eastAsia="Times New Roman" w:hAnsi="Trebuchet MS"/>
          <w:sz w:val="24"/>
          <w:szCs w:val="24"/>
          <w:lang w:val="fr-FR"/>
        </w:rPr>
        <w:t>ou souscrire une Déclaration modèle « EB</w:t>
      </w:r>
      <w:r w:rsidR="001B3438" w:rsidRPr="002F6BD9">
        <w:rPr>
          <w:rFonts w:ascii="Trebuchet MS" w:eastAsia="Times New Roman" w:hAnsi="Trebuchet MS"/>
          <w:sz w:val="24"/>
          <w:szCs w:val="24"/>
          <w:lang w:val="fr-FR"/>
        </w:rPr>
        <w:t xml:space="preserve"> </w:t>
      </w:r>
      <w:r w:rsidRPr="002F6BD9">
        <w:rPr>
          <w:rFonts w:ascii="Trebuchet MS" w:eastAsia="Times New Roman" w:hAnsi="Trebuchet MS"/>
          <w:sz w:val="24"/>
          <w:szCs w:val="24"/>
          <w:lang w:val="fr-FR"/>
        </w:rPr>
        <w:t>» de régularisation auprès de son banquier lorsque la réimportation n’a pas eu lieu du fait que :</w:t>
      </w:r>
    </w:p>
    <w:p w:rsidR="003E512D" w:rsidRPr="002F6BD9" w:rsidRDefault="003E512D" w:rsidP="002B5E45">
      <w:pPr>
        <w:spacing w:after="0" w:line="240" w:lineRule="auto"/>
        <w:ind w:right="284" w:firstLine="720"/>
        <w:jc w:val="both"/>
        <w:rPr>
          <w:rFonts w:ascii="Trebuchet MS" w:eastAsia="Times New Roman" w:hAnsi="Trebuchet MS"/>
          <w:sz w:val="24"/>
          <w:szCs w:val="24"/>
          <w:lang w:val="fr-FR"/>
        </w:rPr>
      </w:pPr>
    </w:p>
    <w:p w:rsidR="005419FA" w:rsidRPr="002F6BD9" w:rsidRDefault="005419FA" w:rsidP="002B5E45">
      <w:pPr>
        <w:numPr>
          <w:ilvl w:val="1"/>
          <w:numId w:val="13"/>
        </w:numPr>
        <w:tabs>
          <w:tab w:val="clear" w:pos="2741"/>
        </w:tabs>
        <w:spacing w:after="0" w:line="240" w:lineRule="auto"/>
        <w:ind w:left="851" w:right="284" w:hanging="567"/>
        <w:jc w:val="both"/>
        <w:rPr>
          <w:rFonts w:ascii="Trebuchet MS" w:eastAsia="Times New Roman" w:hAnsi="Trebuchet MS"/>
          <w:sz w:val="24"/>
          <w:szCs w:val="24"/>
          <w:lang w:val="fr-FR"/>
        </w:rPr>
      </w:pPr>
      <w:r w:rsidRPr="002F6BD9">
        <w:rPr>
          <w:rFonts w:ascii="Trebuchet MS" w:eastAsia="Times New Roman" w:hAnsi="Trebuchet MS"/>
          <w:sz w:val="24"/>
          <w:szCs w:val="24"/>
          <w:lang w:val="fr-FR"/>
        </w:rPr>
        <w:t>l’exportation prévue n’a pas été réalisée ;</w:t>
      </w:r>
    </w:p>
    <w:p w:rsidR="005419FA" w:rsidRPr="002F6BD9" w:rsidRDefault="005419FA" w:rsidP="002B5E45">
      <w:pPr>
        <w:numPr>
          <w:ilvl w:val="1"/>
          <w:numId w:val="13"/>
        </w:numPr>
        <w:tabs>
          <w:tab w:val="clear" w:pos="2741"/>
        </w:tabs>
        <w:spacing w:after="0" w:line="240" w:lineRule="auto"/>
        <w:ind w:left="851" w:right="284" w:hanging="567"/>
        <w:jc w:val="both"/>
        <w:rPr>
          <w:rFonts w:ascii="Trebuchet MS" w:hAnsi="Trebuchet MS"/>
          <w:sz w:val="24"/>
          <w:szCs w:val="24"/>
          <w:lang w:val="fr-FR"/>
        </w:rPr>
      </w:pPr>
      <w:r w:rsidRPr="002F6BD9">
        <w:rPr>
          <w:rFonts w:ascii="Trebuchet MS" w:eastAsia="Times New Roman" w:hAnsi="Trebuchet MS"/>
          <w:sz w:val="24"/>
          <w:szCs w:val="24"/>
          <w:lang w:val="fr-FR"/>
        </w:rPr>
        <w:t>le bien exporté a été vendu à l’étranger ;</w:t>
      </w:r>
    </w:p>
    <w:p w:rsidR="005419FA" w:rsidRPr="002F6BD9" w:rsidRDefault="005419FA" w:rsidP="002B5E45">
      <w:pPr>
        <w:numPr>
          <w:ilvl w:val="1"/>
          <w:numId w:val="13"/>
        </w:numPr>
        <w:tabs>
          <w:tab w:val="clear" w:pos="2741"/>
        </w:tabs>
        <w:spacing w:after="0" w:line="240" w:lineRule="auto"/>
        <w:ind w:left="851" w:right="284" w:hanging="567"/>
        <w:jc w:val="both"/>
        <w:rPr>
          <w:rFonts w:ascii="Trebuchet MS" w:eastAsia="Times New Roman" w:hAnsi="Trebuchet MS"/>
          <w:sz w:val="24"/>
          <w:szCs w:val="24"/>
          <w:lang w:val="fr-FR"/>
        </w:rPr>
      </w:pPr>
      <w:r w:rsidRPr="002F6BD9">
        <w:rPr>
          <w:rFonts w:ascii="Trebuchet MS" w:eastAsia="Times New Roman" w:hAnsi="Trebuchet MS"/>
          <w:sz w:val="24"/>
          <w:szCs w:val="24"/>
          <w:lang w:val="fr-FR"/>
        </w:rPr>
        <w:t>le bien est réputé détérioré ou déclassé. </w:t>
      </w:r>
    </w:p>
    <w:p w:rsidR="005419FA" w:rsidRPr="002F6BD9" w:rsidRDefault="005419FA" w:rsidP="002B5E45">
      <w:pPr>
        <w:spacing w:after="0" w:line="240" w:lineRule="auto"/>
        <w:ind w:left="993" w:right="284"/>
        <w:jc w:val="both"/>
        <w:rPr>
          <w:rFonts w:ascii="Trebuchet MS" w:eastAsia="Times New Roman" w:hAnsi="Trebuchet MS"/>
          <w:sz w:val="24"/>
          <w:szCs w:val="24"/>
          <w:lang w:val="fr-FR"/>
        </w:rPr>
      </w:pPr>
    </w:p>
    <w:p w:rsidR="005419FA" w:rsidRPr="002F6BD9" w:rsidRDefault="005419FA" w:rsidP="002B5E45">
      <w:pPr>
        <w:spacing w:after="0" w:line="240" w:lineRule="auto"/>
        <w:ind w:right="284"/>
        <w:jc w:val="both"/>
        <w:rPr>
          <w:rFonts w:ascii="Trebuchet MS" w:eastAsia="Times New Roman" w:hAnsi="Trebuchet MS"/>
          <w:sz w:val="24"/>
          <w:szCs w:val="24"/>
          <w:lang w:val="fr-FR"/>
        </w:rPr>
      </w:pPr>
      <w:r w:rsidRPr="002F6BD9">
        <w:rPr>
          <w:rFonts w:ascii="Trebuchet MS" w:eastAsia="Times New Roman" w:hAnsi="Trebuchet MS"/>
          <w:sz w:val="24"/>
          <w:szCs w:val="24"/>
          <w:lang w:val="fr-FR"/>
        </w:rPr>
        <w:t>Alinéa 2 :</w:t>
      </w:r>
    </w:p>
    <w:p w:rsidR="005419FA" w:rsidRPr="002F6BD9" w:rsidRDefault="005419FA" w:rsidP="002B5E45">
      <w:pPr>
        <w:spacing w:after="0" w:line="240" w:lineRule="auto"/>
        <w:ind w:right="284"/>
        <w:jc w:val="both"/>
        <w:rPr>
          <w:rFonts w:ascii="Trebuchet MS" w:eastAsia="Times New Roman" w:hAnsi="Trebuchet MS"/>
          <w:sz w:val="24"/>
          <w:szCs w:val="24"/>
          <w:lang w:val="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rPr>
      </w:pPr>
      <w:r w:rsidRPr="002F6BD9">
        <w:rPr>
          <w:rFonts w:ascii="Trebuchet MS" w:eastAsia="Times New Roman" w:hAnsi="Trebuchet MS"/>
          <w:sz w:val="24"/>
          <w:szCs w:val="24"/>
          <w:lang w:val="fr-FR"/>
        </w:rPr>
        <w:t>Cette demande  doit être accompagnée :</w:t>
      </w:r>
    </w:p>
    <w:p w:rsidR="005419FA" w:rsidRPr="002F6BD9" w:rsidRDefault="005419FA" w:rsidP="002B5E45">
      <w:pPr>
        <w:spacing w:after="0" w:line="240" w:lineRule="auto"/>
        <w:ind w:right="284"/>
        <w:jc w:val="both"/>
        <w:rPr>
          <w:rFonts w:ascii="Trebuchet MS" w:eastAsia="Times New Roman" w:hAnsi="Trebuchet MS"/>
          <w:sz w:val="24"/>
          <w:szCs w:val="24"/>
          <w:lang w:val="fr-FR"/>
        </w:rPr>
      </w:pPr>
    </w:p>
    <w:p w:rsidR="005419FA" w:rsidRPr="002F6BD9" w:rsidRDefault="005419FA" w:rsidP="002B5E45">
      <w:pPr>
        <w:numPr>
          <w:ilvl w:val="0"/>
          <w:numId w:val="15"/>
        </w:numPr>
        <w:spacing w:after="0" w:line="240" w:lineRule="auto"/>
        <w:ind w:left="709" w:right="284" w:hanging="425"/>
        <w:jc w:val="both"/>
        <w:rPr>
          <w:rFonts w:ascii="Trebuchet MS" w:eastAsia="Times New Roman" w:hAnsi="Trebuchet MS"/>
          <w:sz w:val="24"/>
          <w:szCs w:val="24"/>
          <w:lang w:val="fr-FR"/>
        </w:rPr>
      </w:pPr>
      <w:r w:rsidRPr="002F6BD9">
        <w:rPr>
          <w:rFonts w:ascii="Trebuchet MS" w:eastAsia="Times New Roman" w:hAnsi="Trebuchet MS"/>
          <w:sz w:val="24"/>
          <w:szCs w:val="24"/>
          <w:lang w:val="fr-FR"/>
        </w:rPr>
        <w:t>pour les biens non exportés, du Certificat de Non Exportation de l’OCC selon que le bien se trouve encore dans le pays. Ce Certificat permettra l’annulation de la Déclaration d’exportation des biens modèle « EB »</w:t>
      </w:r>
      <w:r w:rsidR="00074620" w:rsidRPr="002F6BD9">
        <w:rPr>
          <w:rFonts w:ascii="Trebuchet MS" w:eastAsia="Times New Roman" w:hAnsi="Trebuchet MS"/>
          <w:sz w:val="24"/>
          <w:szCs w:val="24"/>
          <w:lang w:val="fr-FR"/>
        </w:rPr>
        <w:t xml:space="preserve"> temporaire </w:t>
      </w:r>
      <w:r w:rsidRPr="002F6BD9">
        <w:rPr>
          <w:rFonts w:ascii="Trebuchet MS" w:eastAsia="Times New Roman" w:hAnsi="Trebuchet MS"/>
          <w:sz w:val="24"/>
          <w:szCs w:val="24"/>
          <w:lang w:val="fr-FR"/>
        </w:rPr>
        <w:t>;</w:t>
      </w:r>
    </w:p>
    <w:p w:rsidR="005419FA" w:rsidRPr="002F6BD9" w:rsidRDefault="005419FA" w:rsidP="002B5E45">
      <w:pPr>
        <w:numPr>
          <w:ilvl w:val="0"/>
          <w:numId w:val="15"/>
        </w:numPr>
        <w:spacing w:after="0" w:line="240" w:lineRule="auto"/>
        <w:ind w:left="709" w:right="284" w:hanging="425"/>
        <w:jc w:val="both"/>
        <w:rPr>
          <w:rFonts w:ascii="Trebuchet MS" w:eastAsia="Times New Roman" w:hAnsi="Trebuchet MS"/>
          <w:sz w:val="24"/>
          <w:szCs w:val="24"/>
          <w:lang w:val="fr-FR"/>
        </w:rPr>
      </w:pPr>
      <w:r w:rsidRPr="002F6BD9">
        <w:rPr>
          <w:rFonts w:ascii="Trebuchet MS" w:eastAsia="Times New Roman" w:hAnsi="Trebuchet MS"/>
          <w:sz w:val="24"/>
          <w:szCs w:val="24"/>
          <w:lang w:val="fr-FR"/>
        </w:rPr>
        <w:t>pour les biens vendus à l’étranger, d’une attestation relative à la valeur de vente des biens concernés émise par le mandataire de l’OCC à l’étranger, la facture définitive, la Déclaration pour l’Exportation Définitive de la DGDA et le modèle « EB » de régularisation en remplacement du modèle « EB » </w:t>
      </w:r>
      <w:r w:rsidR="00074620" w:rsidRPr="002F6BD9">
        <w:rPr>
          <w:rFonts w:ascii="Trebuchet MS" w:eastAsia="Times New Roman" w:hAnsi="Trebuchet MS"/>
          <w:sz w:val="24"/>
          <w:szCs w:val="24"/>
          <w:lang w:val="fr-FR"/>
        </w:rPr>
        <w:t>temporaire</w:t>
      </w:r>
      <w:r w:rsidRPr="002F6BD9">
        <w:rPr>
          <w:rFonts w:ascii="Trebuchet MS" w:eastAsia="Times New Roman" w:hAnsi="Trebuchet MS"/>
          <w:sz w:val="24"/>
          <w:szCs w:val="24"/>
          <w:lang w:val="fr-FR"/>
        </w:rPr>
        <w:t>;</w:t>
      </w:r>
    </w:p>
    <w:p w:rsidR="005419FA" w:rsidRPr="002F6BD9" w:rsidRDefault="005419FA" w:rsidP="002B5E45">
      <w:pPr>
        <w:numPr>
          <w:ilvl w:val="0"/>
          <w:numId w:val="15"/>
        </w:numPr>
        <w:spacing w:after="0" w:line="240" w:lineRule="auto"/>
        <w:ind w:left="709" w:right="284" w:hanging="425"/>
        <w:jc w:val="both"/>
        <w:rPr>
          <w:rFonts w:ascii="Trebuchet MS" w:eastAsia="Times New Roman" w:hAnsi="Trebuchet MS"/>
          <w:sz w:val="24"/>
          <w:szCs w:val="24"/>
          <w:lang w:val="fr-FR"/>
        </w:rPr>
      </w:pPr>
      <w:r w:rsidRPr="002F6BD9">
        <w:rPr>
          <w:rFonts w:ascii="Trebuchet MS" w:eastAsia="Times New Roman" w:hAnsi="Trebuchet MS"/>
          <w:sz w:val="24"/>
          <w:szCs w:val="24"/>
          <w:lang w:val="fr-FR"/>
        </w:rPr>
        <w:t xml:space="preserve">pour les biens réputés détériorés et déclassés, d’une attestation du mandataire de l’OCC à l’étranger certifiant que les biens </w:t>
      </w:r>
      <w:r w:rsidR="00EB60D4" w:rsidRPr="002F6BD9">
        <w:rPr>
          <w:rFonts w:ascii="Trebuchet MS" w:eastAsia="Times New Roman" w:hAnsi="Trebuchet MS"/>
          <w:sz w:val="24"/>
          <w:szCs w:val="24"/>
          <w:lang w:val="fr-FR"/>
        </w:rPr>
        <w:t>s</w:t>
      </w:r>
      <w:r w:rsidRPr="002F6BD9">
        <w:rPr>
          <w:rFonts w:ascii="Trebuchet MS" w:eastAsia="Times New Roman" w:hAnsi="Trebuchet MS"/>
          <w:sz w:val="24"/>
          <w:szCs w:val="24"/>
          <w:lang w:val="fr-FR"/>
        </w:rPr>
        <w:t xml:space="preserve">ont effectivement détériorés et déclassés pour clôturer la Déclaration d’exportation des biens modèle </w:t>
      </w:r>
      <w:r w:rsidR="00074620" w:rsidRPr="002F6BD9">
        <w:rPr>
          <w:rFonts w:ascii="Trebuchet MS" w:eastAsia="Times New Roman" w:hAnsi="Trebuchet MS"/>
          <w:sz w:val="24"/>
          <w:szCs w:val="24"/>
          <w:lang w:val="fr-FR"/>
        </w:rPr>
        <w:t>« EB » temporaire</w:t>
      </w:r>
      <w:r w:rsidRPr="002F6BD9">
        <w:rPr>
          <w:rFonts w:ascii="Trebuchet MS" w:eastAsia="Times New Roman" w:hAnsi="Trebuchet MS"/>
          <w:sz w:val="24"/>
          <w:szCs w:val="24"/>
          <w:lang w:val="fr-FR"/>
        </w:rPr>
        <w:t>.</w:t>
      </w:r>
    </w:p>
    <w:p w:rsidR="00327E5B" w:rsidRPr="002F6BD9" w:rsidRDefault="00327E5B" w:rsidP="002B5E45">
      <w:pPr>
        <w:spacing w:after="0" w:line="240" w:lineRule="auto"/>
        <w:ind w:left="993" w:right="284"/>
        <w:jc w:val="both"/>
        <w:rPr>
          <w:rFonts w:ascii="Trebuchet MS" w:eastAsia="Times New Roman" w:hAnsi="Trebuchet MS"/>
          <w:color w:val="0070C0"/>
          <w:sz w:val="24"/>
          <w:szCs w:val="24"/>
          <w:lang w:val="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bCs/>
          <w:sz w:val="24"/>
          <w:szCs w:val="24"/>
          <w:lang w:val="fr-FR" w:eastAsia="fr-FR"/>
        </w:rPr>
        <w:t xml:space="preserve">Article 39 </w:t>
      </w:r>
      <w:r w:rsidRPr="002F6BD9">
        <w:rPr>
          <w:rFonts w:ascii="Trebuchet MS" w:eastAsia="Times New Roman" w:hAnsi="Trebuchet MS"/>
          <w:sz w:val="24"/>
          <w:szCs w:val="24"/>
          <w:lang w:val="fr-FR" w:eastAsia="fr-FR"/>
        </w:rPr>
        <w:t>:</w:t>
      </w:r>
      <w:r w:rsidRPr="002F6BD9">
        <w:rPr>
          <w:rFonts w:ascii="Trebuchet MS" w:eastAsia="Times New Roman" w:hAnsi="Trebuchet M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          Les exportations peuvent faire l’objet de préfinancement provenant de l’étranger.</w:t>
      </w:r>
    </w:p>
    <w:p w:rsidR="005419FA" w:rsidRPr="002F6BD9" w:rsidRDefault="005419FA" w:rsidP="002B5E45">
      <w:pPr>
        <w:spacing w:after="0" w:line="240" w:lineRule="auto"/>
        <w:ind w:right="284"/>
        <w:jc w:val="both"/>
        <w:rPr>
          <w:rFonts w:ascii="Trebuchet MS" w:eastAsia="Times New Roman" w:hAnsi="Trebuchet M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Alinéa 2 :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 montant du préfinancement est reçu sur base d’une  déclaration modèle RC à laquelle est obligatoirement joint un exemplaire du contrat y relatif et tout autre document justificatif.</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Alinéa 3 :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09"/>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 contrat dont question ci-haut est à conclure entre le bailleur de fonds non-résident et l’exportateur résident. Il doit renseigner clairement les conditions ci-après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numPr>
          <w:ilvl w:val="0"/>
          <w:numId w:val="14"/>
        </w:num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 montant de l’opération ;</w:t>
      </w:r>
    </w:p>
    <w:p w:rsidR="005419FA" w:rsidRPr="002F6BD9" w:rsidRDefault="005419FA" w:rsidP="002B5E45">
      <w:pPr>
        <w:numPr>
          <w:ilvl w:val="0"/>
          <w:numId w:val="14"/>
        </w:num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 taux d’intérêt à appliquer ;</w:t>
      </w:r>
    </w:p>
    <w:p w:rsidR="005419FA" w:rsidRPr="002F6BD9" w:rsidRDefault="005419FA" w:rsidP="002B5E45">
      <w:pPr>
        <w:numPr>
          <w:ilvl w:val="0"/>
          <w:numId w:val="14"/>
        </w:num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lastRenderedPageBreak/>
        <w:t>la durée du prêt ;</w:t>
      </w:r>
    </w:p>
    <w:p w:rsidR="005419FA" w:rsidRPr="002F6BD9" w:rsidRDefault="005419FA" w:rsidP="002B5E45">
      <w:pPr>
        <w:numPr>
          <w:ilvl w:val="0"/>
          <w:numId w:val="14"/>
        </w:num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modalités et conditions de remboursement.</w:t>
      </w:r>
    </w:p>
    <w:p w:rsidR="005419FA" w:rsidRPr="002F6BD9" w:rsidRDefault="005419FA" w:rsidP="002B5E45">
      <w:pPr>
        <w:spacing w:after="0" w:line="240" w:lineRule="auto"/>
        <w:ind w:right="284"/>
        <w:jc w:val="both"/>
        <w:rPr>
          <w:rFonts w:ascii="Trebuchet MS" w:hAnsi="Trebuchet MS"/>
          <w:sz w:val="24"/>
          <w:szCs w:val="24"/>
          <w:lang w:val="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Alinéa 4 :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Le paiement des intérêts sur le  financement ne peut intervenir avant la sortie des biens. </w:t>
      </w:r>
    </w:p>
    <w:p w:rsidR="005419FA" w:rsidRPr="002F6BD9" w:rsidRDefault="005419FA" w:rsidP="002B5E45">
      <w:pPr>
        <w:spacing w:after="0" w:line="240" w:lineRule="auto"/>
        <w:ind w:right="284"/>
        <w:contextualSpacing/>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 taux d’intérêt doit être conforme à ceux appliqués sur les principales places financières internationales pour les mêmes conditions et durées.</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intérêts sur le financement sont  uniquement dus sur le montant effectivement reçu par la banque agréée intervenante.</w:t>
      </w:r>
      <w:r w:rsidRPr="002F6BD9">
        <w:rPr>
          <w:rFonts w:ascii="Trebuchet MS" w:eastAsia="Times New Roman" w:hAnsi="Trebuchet MS"/>
          <w:sz w:val="24"/>
          <w:szCs w:val="24"/>
          <w:lang w:val="fr-FR" w:eastAsia="fr-FR"/>
        </w:rPr>
        <w:tab/>
      </w:r>
    </w:p>
    <w:p w:rsidR="005419FA" w:rsidRPr="002F6BD9" w:rsidRDefault="005419FA" w:rsidP="002B5E45">
      <w:pPr>
        <w:spacing w:after="0" w:line="240" w:lineRule="auto"/>
        <w:ind w:right="284"/>
        <w:contextualSpacing/>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La durée du préfinancement assortie des intérêts ne peut dépasser six  (6) mois à dater de la cession des fonds par le créancier étranger</w:t>
      </w:r>
      <w:r w:rsidR="00A635A1" w:rsidRPr="002F6BD9">
        <w:rPr>
          <w:rFonts w:ascii="Trebuchet MS" w:eastAsia="Times New Roman" w:hAnsi="Trebuchet MS"/>
          <w:sz w:val="24"/>
          <w:szCs w:val="24"/>
          <w:lang w:val="fr-FR" w:eastAsia="fr-FR"/>
        </w:rPr>
        <w:t>,</w:t>
      </w:r>
      <w:r w:rsidRPr="002F6BD9">
        <w:rPr>
          <w:rFonts w:ascii="Trebuchet MS" w:eastAsia="Times New Roman" w:hAnsi="Trebuchet MS"/>
          <w:sz w:val="24"/>
          <w:szCs w:val="24"/>
          <w:lang w:val="fr-FR" w:eastAsia="fr-FR"/>
        </w:rPr>
        <w:t xml:space="preserve"> exception faite pour tout financement octroyé sans intérêt dont la durée  est de douze  (12) mois.</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 remboursement du principal et le paiement des intérêts éventuels doivent être effectués au moyen des recettes d’exportation des biens préfinancés et sont à défalquer de celles-ci lors du rapatriement. La Banque Centrale se réserve le droit de vérifier  a posteriori le respect de ces conditions dans le chef des banques agréées intervenantes.</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Le remboursement du préfinancement et le paiement des intérêts éventuels y relatifs s’effectuent sur base des déclarations modèles </w:t>
      </w:r>
      <w:r w:rsidR="00A635A1" w:rsidRPr="002F6BD9">
        <w:rPr>
          <w:rFonts w:ascii="Trebuchet MS" w:eastAsia="Times New Roman" w:hAnsi="Trebuchet MS"/>
          <w:sz w:val="24"/>
          <w:szCs w:val="24"/>
          <w:lang w:val="fr-FR" w:eastAsia="fr-FR"/>
        </w:rPr>
        <w:t>« </w:t>
      </w:r>
      <w:r w:rsidRPr="002F6BD9">
        <w:rPr>
          <w:rFonts w:ascii="Trebuchet MS" w:eastAsia="Times New Roman" w:hAnsi="Trebuchet MS"/>
          <w:sz w:val="24"/>
          <w:szCs w:val="24"/>
          <w:lang w:val="fr-FR" w:eastAsia="fr-FR"/>
        </w:rPr>
        <w:t>EB</w:t>
      </w:r>
      <w:r w:rsidR="00A635A1" w:rsidRPr="002F6BD9">
        <w:rPr>
          <w:rFonts w:ascii="Trebuchet MS" w:eastAsia="Times New Roman" w:hAnsi="Trebuchet MS"/>
          <w:sz w:val="24"/>
          <w:szCs w:val="24"/>
          <w:lang w:val="fr-FR" w:eastAsia="fr-FR"/>
        </w:rPr>
        <w:t> »</w:t>
      </w:r>
      <w:r w:rsidRPr="002F6BD9">
        <w:rPr>
          <w:rFonts w:ascii="Trebuchet MS" w:eastAsia="Times New Roman" w:hAnsi="Trebuchet MS"/>
          <w:sz w:val="24"/>
          <w:szCs w:val="24"/>
          <w:lang w:val="fr-FR" w:eastAsia="fr-FR"/>
        </w:rPr>
        <w:t xml:space="preserve"> reprenant le numéro de la déclaration modèle </w:t>
      </w:r>
      <w:r w:rsidR="00A635A1" w:rsidRPr="002F6BD9">
        <w:rPr>
          <w:rFonts w:ascii="Trebuchet MS" w:eastAsia="Times New Roman" w:hAnsi="Trebuchet MS"/>
          <w:sz w:val="24"/>
          <w:szCs w:val="24"/>
          <w:lang w:val="fr-FR" w:eastAsia="fr-FR"/>
        </w:rPr>
        <w:t>« </w:t>
      </w:r>
      <w:r w:rsidRPr="002F6BD9">
        <w:rPr>
          <w:rFonts w:ascii="Trebuchet MS" w:eastAsia="Times New Roman" w:hAnsi="Trebuchet MS"/>
          <w:sz w:val="24"/>
          <w:szCs w:val="24"/>
          <w:lang w:val="fr-FR" w:eastAsia="fr-FR"/>
        </w:rPr>
        <w:t>RC</w:t>
      </w:r>
      <w:r w:rsidR="00A635A1" w:rsidRPr="002F6BD9">
        <w:rPr>
          <w:rFonts w:ascii="Trebuchet MS" w:eastAsia="Times New Roman" w:hAnsi="Trebuchet MS"/>
          <w:sz w:val="24"/>
          <w:szCs w:val="24"/>
          <w:lang w:val="fr-FR" w:eastAsia="fr-FR"/>
        </w:rPr>
        <w:t> »</w:t>
      </w:r>
      <w:r w:rsidRPr="002F6BD9">
        <w:rPr>
          <w:rFonts w:ascii="Trebuchet MS" w:eastAsia="Times New Roman" w:hAnsi="Trebuchet MS"/>
          <w:sz w:val="24"/>
          <w:szCs w:val="24"/>
          <w:lang w:val="fr-FR" w:eastAsia="fr-FR"/>
        </w:rPr>
        <w:t xml:space="preserve"> s’y rapportant.</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5 :</w:t>
      </w:r>
      <w:r w:rsidRPr="002F6BD9">
        <w:rPr>
          <w:rFonts w:ascii="Trebuchet MS" w:eastAsia="Times New Roman" w:hAnsi="Trebuchet M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color w:val="0070C0"/>
          <w:sz w:val="24"/>
          <w:szCs w:val="24"/>
          <w:lang w:val="fr-FR" w:eastAsia="fr-FR"/>
        </w:rPr>
      </w:pPr>
      <w:r w:rsidRPr="002F6BD9">
        <w:rPr>
          <w:rFonts w:ascii="Trebuchet MS" w:eastAsia="Times New Roman" w:hAnsi="Trebuchet MS"/>
          <w:sz w:val="24"/>
          <w:szCs w:val="24"/>
          <w:lang w:val="fr-FR" w:eastAsia="fr-FR"/>
        </w:rPr>
        <w:t>La différence positive entre les recettes totales des exportations préfinancées et le montant de préfinancement doit être rapatriée conformément aux dispositions de l’article 3</w:t>
      </w:r>
      <w:r w:rsidR="007E1BF0" w:rsidRPr="002F6BD9">
        <w:rPr>
          <w:rFonts w:ascii="Trebuchet MS" w:eastAsia="Times New Roman" w:hAnsi="Trebuchet MS"/>
          <w:sz w:val="24"/>
          <w:szCs w:val="24"/>
          <w:lang w:val="fr-FR" w:eastAsia="fr-FR"/>
        </w:rPr>
        <w:t>2</w:t>
      </w:r>
      <w:r w:rsidRPr="002F6BD9">
        <w:rPr>
          <w:rFonts w:ascii="Trebuchet MS" w:eastAsia="Times New Roman" w:hAnsi="Trebuchet MS"/>
          <w:sz w:val="24"/>
          <w:szCs w:val="24"/>
          <w:lang w:val="fr-FR" w:eastAsia="fr-FR"/>
        </w:rPr>
        <w:t xml:space="preserve">. Dans ce cas, le code </w:t>
      </w:r>
      <w:r w:rsidR="000E663F" w:rsidRPr="002F6BD9">
        <w:rPr>
          <w:rFonts w:ascii="Trebuchet MS" w:eastAsia="Times New Roman" w:hAnsi="Trebuchet MS"/>
          <w:sz w:val="24"/>
          <w:szCs w:val="24"/>
          <w:lang w:val="fr-FR" w:eastAsia="fr-FR"/>
        </w:rPr>
        <w:t>« </w:t>
      </w:r>
      <w:r w:rsidRPr="002F6BD9">
        <w:rPr>
          <w:rFonts w:ascii="Trebuchet MS" w:eastAsia="Times New Roman" w:hAnsi="Trebuchet MS"/>
          <w:sz w:val="24"/>
          <w:szCs w:val="24"/>
          <w:lang w:val="fr-FR" w:eastAsia="fr-FR"/>
        </w:rPr>
        <w:t>sous type déclaration</w:t>
      </w:r>
      <w:r w:rsidR="000E663F" w:rsidRPr="002F6BD9">
        <w:rPr>
          <w:rFonts w:ascii="Trebuchet MS" w:eastAsia="Times New Roman" w:hAnsi="Trebuchet MS"/>
          <w:sz w:val="24"/>
          <w:szCs w:val="24"/>
          <w:lang w:val="fr-FR" w:eastAsia="fr-FR"/>
        </w:rPr>
        <w:t> »</w:t>
      </w:r>
      <w:r w:rsidRPr="002F6BD9">
        <w:rPr>
          <w:rFonts w:ascii="Trebuchet MS" w:eastAsia="Times New Roman" w:hAnsi="Trebuchet MS"/>
          <w:sz w:val="24"/>
          <w:szCs w:val="24"/>
          <w:lang w:val="fr-FR" w:eastAsia="fr-FR"/>
        </w:rPr>
        <w:t xml:space="preserve"> à utiliser reste celui d’une exportation avec préfinancement.</w:t>
      </w:r>
    </w:p>
    <w:p w:rsidR="00DB18B5" w:rsidRPr="002F6BD9" w:rsidRDefault="00DB18B5" w:rsidP="002B5E45">
      <w:pPr>
        <w:spacing w:after="0" w:line="240" w:lineRule="auto"/>
        <w:ind w:right="284"/>
        <w:jc w:val="both"/>
        <w:rPr>
          <w:rFonts w:ascii="Trebuchet MS" w:eastAsia="Times New Roman" w:hAnsi="Trebuchet MS"/>
          <w:color w:val="0070C0"/>
          <w:sz w:val="24"/>
          <w:szCs w:val="24"/>
          <w:lang w:val="fr-FR" w:eastAsia="fr-FR"/>
        </w:rPr>
      </w:pPr>
    </w:p>
    <w:p w:rsidR="005419FA" w:rsidRPr="002F6BD9" w:rsidRDefault="005419FA" w:rsidP="002B5E45">
      <w:pPr>
        <w:spacing w:after="0" w:line="240" w:lineRule="auto"/>
        <w:ind w:right="284"/>
        <w:jc w:val="both"/>
        <w:rPr>
          <w:rFonts w:ascii="Trebuchet MS" w:hAnsi="Trebuchet MS"/>
          <w:b/>
          <w:sz w:val="24"/>
          <w:szCs w:val="24"/>
          <w:lang w:val="fr-FR"/>
        </w:rPr>
      </w:pPr>
      <w:r w:rsidRPr="002F6BD9">
        <w:rPr>
          <w:rFonts w:ascii="Trebuchet MS" w:hAnsi="Trebuchet MS"/>
          <w:b/>
          <w:sz w:val="24"/>
          <w:szCs w:val="24"/>
          <w:lang w:val="fr-FR"/>
        </w:rPr>
        <w:t>Article 40 :</w:t>
      </w:r>
    </w:p>
    <w:p w:rsidR="005419FA" w:rsidRPr="002F6BD9" w:rsidRDefault="005419FA" w:rsidP="002B5E45">
      <w:pPr>
        <w:spacing w:after="0" w:line="240" w:lineRule="auto"/>
        <w:ind w:right="284"/>
        <w:jc w:val="both"/>
        <w:rPr>
          <w:rFonts w:ascii="Trebuchet MS" w:hAnsi="Trebuchet MS"/>
          <w:sz w:val="24"/>
          <w:szCs w:val="24"/>
          <w:lang w:val="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hAnsi="Trebuchet MS"/>
          <w:b/>
          <w:sz w:val="24"/>
          <w:szCs w:val="24"/>
          <w:lang w:val="fr-FR"/>
        </w:rPr>
      </w:pPr>
    </w:p>
    <w:p w:rsidR="005419FA" w:rsidRPr="002F6BD9" w:rsidRDefault="005419FA" w:rsidP="002B5E45">
      <w:pPr>
        <w:tabs>
          <w:tab w:val="right" w:pos="851"/>
          <w:tab w:val="right" w:pos="1134"/>
          <w:tab w:val="right" w:pos="1418"/>
          <w:tab w:val="right" w:pos="1701"/>
        </w:tabs>
        <w:spacing w:after="0" w:line="240" w:lineRule="auto"/>
        <w:ind w:right="284" w:firstLine="720"/>
        <w:jc w:val="both"/>
        <w:rPr>
          <w:rFonts w:ascii="Trebuchet MS" w:hAnsi="Trebuchet MS"/>
          <w:sz w:val="24"/>
          <w:szCs w:val="24"/>
          <w:lang w:val="fr-FR"/>
        </w:rPr>
      </w:pPr>
      <w:r w:rsidRPr="002F6BD9">
        <w:rPr>
          <w:rFonts w:ascii="Trebuchet MS" w:hAnsi="Trebuchet MS"/>
          <w:b/>
          <w:sz w:val="24"/>
          <w:szCs w:val="24"/>
          <w:lang w:val="fr-FR"/>
        </w:rPr>
        <w:tab/>
      </w:r>
      <w:r w:rsidRPr="002F6BD9">
        <w:rPr>
          <w:rFonts w:ascii="Trebuchet MS" w:hAnsi="Trebuchet MS"/>
          <w:sz w:val="24"/>
          <w:szCs w:val="24"/>
          <w:lang w:val="fr-FR"/>
        </w:rPr>
        <w:t>Moyennant autorisation spécifique de l’autorité compétente, les exportations Sans Rapatriement des Devises sont autorisées sous couvert d’une déclaration d’exportation des biens modèle « EB » à souscrire auprès d’une banque agréée.</w:t>
      </w:r>
    </w:p>
    <w:p w:rsidR="005419FA" w:rsidRPr="002F6BD9" w:rsidRDefault="005419FA" w:rsidP="002B5E45">
      <w:pPr>
        <w:spacing w:after="0" w:line="240" w:lineRule="auto"/>
        <w:ind w:right="284"/>
        <w:jc w:val="both"/>
        <w:rPr>
          <w:rFonts w:ascii="Trebuchet MS" w:hAnsi="Trebuchet MS"/>
          <w:sz w:val="24"/>
          <w:szCs w:val="24"/>
          <w:lang w:val="fr-FR"/>
        </w:rPr>
      </w:pPr>
    </w:p>
    <w:p w:rsidR="005419FA" w:rsidRPr="002F6BD9" w:rsidRDefault="005419FA" w:rsidP="002B5E45">
      <w:pPr>
        <w:spacing w:after="0" w:line="240" w:lineRule="auto"/>
        <w:ind w:right="284"/>
        <w:jc w:val="both"/>
        <w:rPr>
          <w:rFonts w:ascii="Trebuchet MS" w:hAnsi="Trebuchet MS"/>
          <w:sz w:val="24"/>
          <w:szCs w:val="24"/>
          <w:lang w:val="fr-FR"/>
        </w:rPr>
      </w:pPr>
      <w:r w:rsidRPr="002F6BD9">
        <w:rPr>
          <w:rFonts w:ascii="Trebuchet MS" w:hAnsi="Trebuchet MS"/>
          <w:sz w:val="24"/>
          <w:szCs w:val="24"/>
          <w:lang w:val="fr-FR"/>
        </w:rPr>
        <w:tab/>
        <w:t>La banque intervenante veillera à ce que la mention « Sans Rapatriement des Devises » soit inscrite dans  la rubrique « modalité de paiement ».</w:t>
      </w:r>
    </w:p>
    <w:p w:rsidR="005419FA" w:rsidRDefault="005419FA" w:rsidP="002B5E45">
      <w:pPr>
        <w:spacing w:after="0" w:line="240" w:lineRule="auto"/>
        <w:ind w:right="284"/>
        <w:jc w:val="both"/>
        <w:rPr>
          <w:rFonts w:ascii="Trebuchet MS" w:hAnsi="Trebuchet MS"/>
          <w:sz w:val="24"/>
          <w:szCs w:val="24"/>
          <w:lang w:val="fr-FR"/>
        </w:rPr>
      </w:pPr>
    </w:p>
    <w:p w:rsidR="00BE2829" w:rsidRDefault="00BE2829" w:rsidP="002B5E45">
      <w:pPr>
        <w:spacing w:after="0" w:line="240" w:lineRule="auto"/>
        <w:ind w:right="284"/>
        <w:jc w:val="both"/>
        <w:rPr>
          <w:rFonts w:ascii="Trebuchet MS" w:hAnsi="Trebuchet MS"/>
          <w:sz w:val="24"/>
          <w:szCs w:val="24"/>
          <w:lang w:val="fr-FR"/>
        </w:rPr>
      </w:pPr>
    </w:p>
    <w:p w:rsidR="00BE2829" w:rsidRDefault="00BE2829" w:rsidP="002B5E45">
      <w:pPr>
        <w:spacing w:after="0" w:line="240" w:lineRule="auto"/>
        <w:ind w:right="284"/>
        <w:jc w:val="both"/>
        <w:rPr>
          <w:rFonts w:ascii="Trebuchet MS" w:hAnsi="Trebuchet MS"/>
          <w:sz w:val="24"/>
          <w:szCs w:val="24"/>
          <w:lang w:val="fr-FR"/>
        </w:rPr>
      </w:pPr>
    </w:p>
    <w:p w:rsidR="00C93775" w:rsidRPr="002F6BD9" w:rsidRDefault="00C93775" w:rsidP="002B5E45">
      <w:pPr>
        <w:spacing w:after="0" w:line="240" w:lineRule="auto"/>
        <w:ind w:right="284"/>
        <w:jc w:val="both"/>
        <w:rPr>
          <w:rFonts w:ascii="Trebuchet MS" w:hAnsi="Trebuchet MS"/>
          <w:sz w:val="24"/>
          <w:szCs w:val="24"/>
          <w:lang w:val="fr-FR"/>
        </w:rPr>
      </w:pPr>
    </w:p>
    <w:p w:rsidR="005419FA" w:rsidRPr="002F6BD9" w:rsidRDefault="005419FA" w:rsidP="002B5E45">
      <w:pPr>
        <w:spacing w:after="0" w:line="240" w:lineRule="auto"/>
        <w:ind w:right="284"/>
        <w:jc w:val="both"/>
        <w:rPr>
          <w:rFonts w:ascii="Trebuchet MS" w:hAnsi="Trebuchet MS"/>
          <w:sz w:val="24"/>
          <w:szCs w:val="24"/>
          <w:lang w:val="fr-FR"/>
        </w:rPr>
      </w:pPr>
      <w:r w:rsidRPr="002F6BD9">
        <w:rPr>
          <w:rFonts w:ascii="Trebuchet MS" w:hAnsi="Trebuchet MS"/>
          <w:sz w:val="24"/>
          <w:szCs w:val="24"/>
          <w:lang w:val="fr-FR"/>
        </w:rPr>
        <w:lastRenderedPageBreak/>
        <w:t>Alinéa 2 :</w:t>
      </w:r>
    </w:p>
    <w:p w:rsidR="005419FA" w:rsidRPr="002F6BD9" w:rsidRDefault="005419FA" w:rsidP="002B5E45">
      <w:pPr>
        <w:spacing w:after="0" w:line="240" w:lineRule="auto"/>
        <w:ind w:right="284"/>
        <w:jc w:val="both"/>
        <w:rPr>
          <w:rFonts w:ascii="Trebuchet MS" w:hAnsi="Trebuchet MS"/>
          <w:b/>
          <w:sz w:val="24"/>
          <w:szCs w:val="24"/>
          <w:lang w:val="fr-FR"/>
        </w:rPr>
      </w:pPr>
    </w:p>
    <w:p w:rsidR="005419FA" w:rsidRPr="002F6BD9" w:rsidRDefault="005419FA" w:rsidP="002B5E45">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Les exportations Sans Rapatriement de Devises interceptées sans souscription de déclaration d’exportation des biens modèle « EB », doivent faire l’objet d’une régularisation avant la sortie définitive.</w:t>
      </w:r>
    </w:p>
    <w:p w:rsidR="005419FA" w:rsidRPr="002F6BD9" w:rsidRDefault="005419FA" w:rsidP="002B5E45">
      <w:pPr>
        <w:spacing w:after="0" w:line="240" w:lineRule="auto"/>
        <w:ind w:right="284"/>
        <w:jc w:val="both"/>
        <w:rPr>
          <w:rFonts w:ascii="Trebuchet MS" w:hAnsi="Trebuchet MS"/>
          <w:sz w:val="24"/>
          <w:szCs w:val="24"/>
          <w:lang w:val="fr-FR"/>
        </w:rPr>
      </w:pPr>
    </w:p>
    <w:p w:rsidR="005419FA" w:rsidRPr="002F6BD9" w:rsidRDefault="005419FA" w:rsidP="002B5E45">
      <w:pPr>
        <w:spacing w:after="0" w:line="240" w:lineRule="auto"/>
        <w:ind w:right="284"/>
        <w:jc w:val="both"/>
        <w:rPr>
          <w:rFonts w:ascii="Trebuchet MS" w:hAnsi="Trebuchet MS"/>
          <w:sz w:val="24"/>
          <w:szCs w:val="24"/>
          <w:lang w:val="fr-FR"/>
        </w:rPr>
      </w:pPr>
      <w:r w:rsidRPr="002F6BD9">
        <w:rPr>
          <w:rFonts w:ascii="Trebuchet MS" w:hAnsi="Trebuchet MS"/>
          <w:sz w:val="24"/>
          <w:szCs w:val="24"/>
          <w:lang w:val="fr-FR"/>
        </w:rPr>
        <w:t>Alinéa 3 :</w:t>
      </w:r>
    </w:p>
    <w:p w:rsidR="005419FA" w:rsidRPr="002F6BD9" w:rsidRDefault="005419FA" w:rsidP="002B5E45">
      <w:pPr>
        <w:spacing w:after="0" w:line="240" w:lineRule="auto"/>
        <w:ind w:right="284"/>
        <w:jc w:val="both"/>
        <w:rPr>
          <w:rFonts w:ascii="Trebuchet MS" w:hAnsi="Trebuchet MS"/>
          <w:b/>
          <w:color w:val="C00000"/>
          <w:sz w:val="24"/>
          <w:szCs w:val="24"/>
          <w:lang w:val="fr-FR"/>
        </w:rPr>
      </w:pPr>
    </w:p>
    <w:p w:rsidR="005419FA" w:rsidRPr="002F6BD9" w:rsidRDefault="005419FA" w:rsidP="002B5E45">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 xml:space="preserve">Pour la bonne fin d’une exportation sous le régime </w:t>
      </w:r>
      <w:r w:rsidR="00413CC3" w:rsidRPr="002F6BD9">
        <w:rPr>
          <w:rFonts w:ascii="Trebuchet MS" w:hAnsi="Trebuchet MS"/>
          <w:sz w:val="24"/>
          <w:szCs w:val="24"/>
          <w:lang w:val="fr-FR"/>
        </w:rPr>
        <w:t>Sans Rapatriement des Devises,</w:t>
      </w:r>
      <w:r w:rsidR="007032F3" w:rsidRPr="002F6BD9">
        <w:rPr>
          <w:rFonts w:ascii="Trebuchet MS" w:hAnsi="Trebuchet MS"/>
          <w:sz w:val="24"/>
          <w:szCs w:val="24"/>
          <w:lang w:val="fr-FR"/>
        </w:rPr>
        <w:t xml:space="preserve"> </w:t>
      </w:r>
      <w:r w:rsidRPr="002F6BD9">
        <w:rPr>
          <w:rFonts w:ascii="Trebuchet MS" w:hAnsi="Trebuchet MS"/>
          <w:sz w:val="24"/>
          <w:szCs w:val="24"/>
          <w:lang w:val="fr-FR"/>
        </w:rPr>
        <w:t>le souscripteur est tenu de remettre à la banque intervenante les justificatifs dans un délai de dix (10) jours ouvrables après dédouanement et avant la date extrême de validité du document de change.</w:t>
      </w:r>
    </w:p>
    <w:p w:rsidR="005419FA" w:rsidRPr="002F6BD9" w:rsidRDefault="005419FA" w:rsidP="002B5E45">
      <w:pPr>
        <w:tabs>
          <w:tab w:val="left" w:pos="1478"/>
        </w:tabs>
        <w:spacing w:after="0" w:line="240" w:lineRule="auto"/>
        <w:ind w:right="284"/>
        <w:jc w:val="both"/>
        <w:rPr>
          <w:rFonts w:ascii="Trebuchet MS" w:eastAsia="Times New Roman" w:hAnsi="Trebuchet MS"/>
          <w:color w:val="0070C0"/>
          <w:sz w:val="24"/>
          <w:szCs w:val="24"/>
          <w:lang w:val="fr-FR" w:eastAsia="fr-FR"/>
        </w:rPr>
      </w:pPr>
    </w:p>
    <w:p w:rsidR="008619D2" w:rsidRDefault="008619D2" w:rsidP="008619D2">
      <w:pPr>
        <w:pStyle w:val="Titre2"/>
        <w:spacing w:before="0" w:after="0" w:line="240" w:lineRule="auto"/>
        <w:ind w:left="1701" w:right="284" w:hanging="1701"/>
        <w:rPr>
          <w:rFonts w:ascii="Trebuchet MS" w:hAnsi="Trebuchet MS"/>
          <w:i w:val="0"/>
          <w:lang w:val="fr-FR" w:eastAsia="fr-FR"/>
        </w:rPr>
      </w:pPr>
      <w:bookmarkStart w:id="19" w:name="_Toc379362173"/>
    </w:p>
    <w:p w:rsidR="005419FA" w:rsidRPr="00BE2829" w:rsidRDefault="005419FA" w:rsidP="008619D2">
      <w:pPr>
        <w:pStyle w:val="Titre2"/>
        <w:spacing w:before="0" w:after="0" w:line="240" w:lineRule="auto"/>
        <w:ind w:left="1701" w:right="284" w:hanging="1701"/>
        <w:rPr>
          <w:rFonts w:ascii="Trebuchet MS" w:hAnsi="Trebuchet MS"/>
          <w:i w:val="0"/>
          <w:lang w:val="fr-FR" w:eastAsia="fr-FR"/>
        </w:rPr>
      </w:pPr>
      <w:r w:rsidRPr="00BE2829">
        <w:rPr>
          <w:rFonts w:ascii="Trebuchet MS" w:hAnsi="Trebuchet MS"/>
          <w:i w:val="0"/>
          <w:lang w:val="fr-FR" w:eastAsia="fr-FR"/>
        </w:rPr>
        <w:t>SECTION 3 : DES DISPOSITIONS SPÉCIFIQUES APPLICABLES AUX IMPORTATIONS DES BIENS</w:t>
      </w:r>
      <w:bookmarkEnd w:id="19"/>
    </w:p>
    <w:p w:rsidR="005419FA" w:rsidRPr="002F6BD9" w:rsidRDefault="005419FA" w:rsidP="002B5E45">
      <w:pPr>
        <w:spacing w:after="0" w:line="240" w:lineRule="auto"/>
        <w:ind w:right="284"/>
        <w:jc w:val="both"/>
        <w:rPr>
          <w:rFonts w:ascii="Trebuchet MS" w:eastAsia="Times New Roman" w:hAnsi="Trebuchet MS"/>
          <w:b/>
          <w:color w:val="0070C0"/>
          <w:sz w:val="24"/>
          <w:szCs w:val="24"/>
          <w:lang w:val="fr-FR" w:eastAsia="fr-FR"/>
        </w:rPr>
      </w:pPr>
    </w:p>
    <w:p w:rsidR="005419FA" w:rsidRPr="002F6BD9" w:rsidRDefault="005419FA" w:rsidP="002B5E45">
      <w:pPr>
        <w:spacing w:after="0" w:line="240" w:lineRule="auto"/>
        <w:ind w:right="284"/>
        <w:jc w:val="both"/>
        <w:rPr>
          <w:rFonts w:ascii="Trebuchet MS" w:hAnsi="Trebuchet MS"/>
          <w:b/>
          <w:sz w:val="24"/>
          <w:szCs w:val="24"/>
          <w:lang w:val="fr-FR"/>
        </w:rPr>
      </w:pPr>
      <w:r w:rsidRPr="002F6BD9">
        <w:rPr>
          <w:rFonts w:ascii="Trebuchet MS" w:hAnsi="Trebuchet MS"/>
          <w:b/>
          <w:sz w:val="24"/>
          <w:szCs w:val="24"/>
          <w:lang w:val="fr-FR"/>
        </w:rPr>
        <w:t>Article 41 :</w:t>
      </w:r>
    </w:p>
    <w:p w:rsidR="005419FA" w:rsidRPr="002F6BD9" w:rsidRDefault="005419FA" w:rsidP="002B5E45">
      <w:pPr>
        <w:spacing w:after="0" w:line="240" w:lineRule="auto"/>
        <w:ind w:right="284"/>
        <w:jc w:val="both"/>
        <w:rPr>
          <w:rFonts w:ascii="Trebuchet MS" w:hAnsi="Trebuchet MS"/>
          <w:b/>
          <w:sz w:val="24"/>
          <w:szCs w:val="24"/>
          <w:lang w:val="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hAnsi="Trebuchet MS"/>
          <w:b/>
          <w:sz w:val="24"/>
          <w:szCs w:val="24"/>
          <w:lang w:val="fr-FR"/>
        </w:rPr>
      </w:pPr>
    </w:p>
    <w:p w:rsidR="005419FA" w:rsidRPr="002F6BD9" w:rsidRDefault="009B0111" w:rsidP="002B5E45">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Sauf disposition contraire de la présente Réglementation du Change, une Déclaration modèle « IB » dûment validée par une banque agréée vaut intention d’importer et, en cas d’importation, la banque intervenante est autorisée à effectuer le paiement en faveur du fournisseur étranger.</w:t>
      </w:r>
    </w:p>
    <w:p w:rsidR="005419FA" w:rsidRPr="002F6BD9" w:rsidRDefault="005419FA" w:rsidP="002B5E45">
      <w:pPr>
        <w:spacing w:after="0" w:line="240" w:lineRule="auto"/>
        <w:ind w:right="284"/>
        <w:jc w:val="both"/>
        <w:rPr>
          <w:rFonts w:ascii="Trebuchet MS" w:hAnsi="Trebuchet MS"/>
          <w:b/>
          <w:sz w:val="24"/>
          <w:szCs w:val="24"/>
          <w:lang w:val="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2 :</w:t>
      </w:r>
    </w:p>
    <w:p w:rsidR="005419FA" w:rsidRPr="002F6BD9" w:rsidRDefault="005419FA" w:rsidP="002B5E45">
      <w:pPr>
        <w:spacing w:after="0" w:line="240" w:lineRule="auto"/>
        <w:ind w:right="284"/>
        <w:jc w:val="both"/>
        <w:rPr>
          <w:rFonts w:ascii="Trebuchet MS" w:hAnsi="Trebuchet MS"/>
          <w:sz w:val="24"/>
          <w:szCs w:val="24"/>
          <w:lang w:val="fr-FR"/>
        </w:rPr>
      </w:pPr>
    </w:p>
    <w:p w:rsidR="00413CC3" w:rsidRDefault="005419FA" w:rsidP="002B5E45">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Toute autre demande de prorogation est à soumettre à l’autorisation de la Banq</w:t>
      </w:r>
      <w:r w:rsidR="00311FC9" w:rsidRPr="002F6BD9">
        <w:rPr>
          <w:rFonts w:ascii="Trebuchet MS" w:hAnsi="Trebuchet MS"/>
          <w:sz w:val="24"/>
          <w:szCs w:val="24"/>
          <w:lang w:val="fr-FR"/>
        </w:rPr>
        <w:t>ue Centrale.</w:t>
      </w:r>
    </w:p>
    <w:p w:rsidR="009C4BD4" w:rsidRPr="002F6BD9" w:rsidRDefault="009C4BD4" w:rsidP="002B5E45">
      <w:pPr>
        <w:spacing w:after="0" w:line="240" w:lineRule="auto"/>
        <w:ind w:right="284" w:firstLine="720"/>
        <w:jc w:val="both"/>
        <w:rPr>
          <w:rFonts w:ascii="Trebuchet MS" w:hAnsi="Trebuchet MS"/>
          <w:sz w:val="24"/>
          <w:szCs w:val="24"/>
          <w:lang w:val="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3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La Banque Centrale peut également accorder, si le contrat commercial le justifie, une dérogation pour adapter le délai de validité de la Déclaration modèle </w:t>
      </w:r>
      <w:r w:rsidR="00413CC3" w:rsidRPr="002F6BD9">
        <w:rPr>
          <w:rFonts w:ascii="Trebuchet MS" w:eastAsia="Times New Roman" w:hAnsi="Trebuchet MS"/>
          <w:sz w:val="24"/>
          <w:szCs w:val="24"/>
          <w:lang w:val="fr-FR" w:eastAsia="fr-FR"/>
        </w:rPr>
        <w:t>« </w:t>
      </w:r>
      <w:r w:rsidRPr="002F6BD9">
        <w:rPr>
          <w:rFonts w:ascii="Trebuchet MS" w:eastAsia="Times New Roman" w:hAnsi="Trebuchet MS"/>
          <w:sz w:val="24"/>
          <w:szCs w:val="24"/>
          <w:lang w:val="fr-FR" w:eastAsia="fr-FR"/>
        </w:rPr>
        <w:t>IB</w:t>
      </w:r>
      <w:r w:rsidR="00413CC3" w:rsidRPr="002F6BD9">
        <w:rPr>
          <w:rFonts w:ascii="Trebuchet MS" w:eastAsia="Times New Roman" w:hAnsi="Trebuchet MS"/>
          <w:sz w:val="24"/>
          <w:szCs w:val="24"/>
          <w:lang w:val="fr-FR" w:eastAsia="fr-FR"/>
        </w:rPr>
        <w:t> »</w:t>
      </w:r>
      <w:r w:rsidRPr="002F6BD9">
        <w:rPr>
          <w:rFonts w:ascii="Trebuchet MS" w:eastAsia="Times New Roman" w:hAnsi="Trebuchet MS"/>
          <w:sz w:val="24"/>
          <w:szCs w:val="24"/>
          <w:lang w:val="fr-FR" w:eastAsia="fr-FR"/>
        </w:rPr>
        <w:t xml:space="preserve"> à celui du contrat commercial.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b/>
          <w:sz w:val="24"/>
          <w:szCs w:val="24"/>
          <w:lang w:val="fr-FR" w:eastAsia="fr-FR"/>
        </w:rPr>
      </w:pPr>
      <w:r w:rsidRPr="002F6BD9">
        <w:rPr>
          <w:rFonts w:ascii="Trebuchet MS" w:eastAsia="Times New Roman" w:hAnsi="Trebuchet MS"/>
          <w:sz w:val="24"/>
          <w:szCs w:val="24"/>
          <w:lang w:val="fr-FR" w:eastAsia="fr-FR"/>
        </w:rPr>
        <w:t>Il s’agit toutefois d’autorisation particulière accordée dans des cas spécifiques.</w:t>
      </w:r>
    </w:p>
    <w:p w:rsidR="00EF4D35" w:rsidRDefault="00EF4D35" w:rsidP="002B5E45">
      <w:pPr>
        <w:spacing w:after="0" w:line="240" w:lineRule="auto"/>
        <w:ind w:right="284"/>
        <w:jc w:val="both"/>
        <w:rPr>
          <w:rFonts w:ascii="Trebuchet MS" w:hAnsi="Trebuchet MS"/>
          <w:b/>
          <w:sz w:val="24"/>
          <w:szCs w:val="24"/>
          <w:lang w:val="fr-FR"/>
        </w:rPr>
      </w:pPr>
    </w:p>
    <w:p w:rsidR="005419FA" w:rsidRPr="002F6BD9" w:rsidRDefault="005419FA" w:rsidP="002B5E45">
      <w:pPr>
        <w:spacing w:after="0" w:line="240" w:lineRule="auto"/>
        <w:ind w:right="284"/>
        <w:jc w:val="both"/>
        <w:rPr>
          <w:rFonts w:ascii="Trebuchet MS" w:hAnsi="Trebuchet MS"/>
          <w:b/>
          <w:sz w:val="24"/>
          <w:szCs w:val="24"/>
          <w:lang w:val="fr-FR"/>
        </w:rPr>
      </w:pPr>
      <w:r w:rsidRPr="002F6BD9">
        <w:rPr>
          <w:rFonts w:ascii="Trebuchet MS" w:hAnsi="Trebuchet MS"/>
          <w:b/>
          <w:sz w:val="24"/>
          <w:szCs w:val="24"/>
          <w:lang w:val="fr-FR"/>
        </w:rPr>
        <w:t>Article 42 :</w:t>
      </w:r>
    </w:p>
    <w:p w:rsidR="005419FA" w:rsidRPr="002F6BD9" w:rsidRDefault="005419FA" w:rsidP="002B5E45">
      <w:pPr>
        <w:spacing w:after="0" w:line="240" w:lineRule="auto"/>
        <w:ind w:right="284"/>
        <w:jc w:val="both"/>
        <w:rPr>
          <w:rFonts w:ascii="Trebuchet MS" w:hAnsi="Trebuchet MS"/>
          <w:sz w:val="24"/>
          <w:szCs w:val="24"/>
          <w:lang w:val="fr-FR"/>
        </w:rPr>
      </w:pPr>
    </w:p>
    <w:p w:rsidR="005419FA" w:rsidRPr="002F6BD9" w:rsidRDefault="005419FA" w:rsidP="002B5E45">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La banque agréée intervenante paie le fournisseur étranger sur base de la  Déclaration à laquelle sont annexés les contrats et/ou les factures, l’Attestation de Vérification de l’Office Congolais de Contrôle ou de son mandataire agréé, la preuve de mise en consommation douanière de la Direction Générale de Douane et Accises et autres documents justificatifs.</w:t>
      </w:r>
    </w:p>
    <w:p w:rsidR="005419FA" w:rsidRPr="002F6BD9" w:rsidRDefault="005419FA" w:rsidP="002B5E45">
      <w:pPr>
        <w:spacing w:after="0" w:line="240" w:lineRule="auto"/>
        <w:ind w:right="284"/>
        <w:jc w:val="both"/>
        <w:rPr>
          <w:rFonts w:ascii="Trebuchet MS" w:hAnsi="Trebuchet MS"/>
          <w:sz w:val="24"/>
          <w:szCs w:val="24"/>
          <w:lang w:val="fr-FR"/>
        </w:rPr>
      </w:pPr>
    </w:p>
    <w:p w:rsidR="009B0111" w:rsidRPr="002F6BD9" w:rsidRDefault="005419FA" w:rsidP="002B5E45">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lastRenderedPageBreak/>
        <w:t>La banque agréée intervenante doit garder la preuve de mise en consommation douanière pour besoin de contrôle éventuel sans obligation de la transmettre à la Banque Centrale.</w:t>
      </w:r>
    </w:p>
    <w:p w:rsidR="008207A6" w:rsidRPr="002F6BD9" w:rsidRDefault="008207A6" w:rsidP="002B5E45">
      <w:pPr>
        <w:spacing w:after="0" w:line="240" w:lineRule="auto"/>
        <w:ind w:right="284" w:firstLine="720"/>
        <w:jc w:val="both"/>
        <w:rPr>
          <w:rFonts w:ascii="Trebuchet MS" w:eastAsia="Times New Roman" w:hAnsi="Trebuchet MS"/>
          <w:color w:val="0070C0"/>
          <w:sz w:val="24"/>
          <w:szCs w:val="24"/>
          <w:lang w:val="fr-FR" w:eastAsia="fr-FR"/>
        </w:rPr>
      </w:pPr>
    </w:p>
    <w:p w:rsidR="005419FA" w:rsidRPr="002F6BD9" w:rsidRDefault="005419FA" w:rsidP="002B5E45">
      <w:pPr>
        <w:ind w:right="284"/>
        <w:jc w:val="both"/>
        <w:rPr>
          <w:rFonts w:ascii="Trebuchet MS" w:hAnsi="Trebuchet MS"/>
          <w:b/>
          <w:sz w:val="24"/>
          <w:szCs w:val="24"/>
          <w:lang w:val="fr-FR"/>
        </w:rPr>
      </w:pPr>
      <w:r w:rsidRPr="002F6BD9">
        <w:rPr>
          <w:rFonts w:ascii="Trebuchet MS" w:hAnsi="Trebuchet MS"/>
          <w:b/>
          <w:sz w:val="24"/>
          <w:szCs w:val="24"/>
          <w:lang w:val="fr-FR"/>
        </w:rPr>
        <w:t>Article 43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ind w:right="284"/>
        <w:jc w:val="both"/>
        <w:rPr>
          <w:rFonts w:ascii="Trebuchet MS" w:hAnsi="Trebuchet MS"/>
          <w:sz w:val="24"/>
          <w:szCs w:val="24"/>
          <w:lang w:val="fr-FR"/>
        </w:rPr>
      </w:pPr>
      <w:r w:rsidRPr="002F6BD9">
        <w:rPr>
          <w:rFonts w:ascii="Trebuchet MS" w:hAnsi="Trebuchet MS"/>
          <w:sz w:val="24"/>
          <w:szCs w:val="24"/>
          <w:lang w:val="fr-FR"/>
        </w:rPr>
        <w:t xml:space="preserve">         La Banque intervenante peut  également procéder  au paiement partiel ou intégral en faveur du  fournisseur étranger avant l’embarquement, à l’embarquement et/ou à l’arrivée, sous la condition de la présentation par l’importateur, lors de la validation de la Déclaration modèle « IB » des justificatifs suivants</w:t>
      </w:r>
      <w:r w:rsidR="008E212E">
        <w:rPr>
          <w:rFonts w:ascii="Trebuchet MS" w:hAnsi="Trebuchet MS"/>
          <w:sz w:val="24"/>
          <w:szCs w:val="24"/>
          <w:lang w:val="fr-FR"/>
        </w:rPr>
        <w:t xml:space="preserve"> </w:t>
      </w:r>
      <w:r w:rsidRPr="002F6BD9">
        <w:rPr>
          <w:rFonts w:ascii="Trebuchet MS" w:hAnsi="Trebuchet MS"/>
          <w:sz w:val="24"/>
          <w:szCs w:val="24"/>
          <w:lang w:val="fr-FR"/>
        </w:rPr>
        <w:t>:</w:t>
      </w:r>
    </w:p>
    <w:p w:rsidR="005419FA" w:rsidRPr="002F6BD9" w:rsidRDefault="005419FA" w:rsidP="002B5E45">
      <w:pPr>
        <w:numPr>
          <w:ilvl w:val="0"/>
          <w:numId w:val="16"/>
        </w:numPr>
        <w:ind w:left="709" w:right="284" w:hanging="283"/>
        <w:contextualSpacing/>
        <w:jc w:val="both"/>
        <w:rPr>
          <w:rFonts w:ascii="Trebuchet MS" w:hAnsi="Trebuchet MS"/>
          <w:sz w:val="24"/>
          <w:szCs w:val="24"/>
          <w:lang w:val="fr-FR"/>
        </w:rPr>
      </w:pPr>
      <w:r w:rsidRPr="002F6BD9">
        <w:rPr>
          <w:rFonts w:ascii="Trebuchet MS" w:hAnsi="Trebuchet MS"/>
          <w:sz w:val="24"/>
          <w:szCs w:val="24"/>
          <w:lang w:val="fr-FR"/>
        </w:rPr>
        <w:t>le contrat commercial et/ou la facture pro forma assortis d’une telle exigence ;</w:t>
      </w:r>
    </w:p>
    <w:p w:rsidR="005419FA" w:rsidRDefault="005419FA" w:rsidP="004268D0">
      <w:pPr>
        <w:numPr>
          <w:ilvl w:val="0"/>
          <w:numId w:val="16"/>
        </w:numPr>
        <w:spacing w:after="0" w:line="240" w:lineRule="auto"/>
        <w:ind w:left="709" w:right="284" w:hanging="283"/>
        <w:contextualSpacing/>
        <w:jc w:val="both"/>
        <w:rPr>
          <w:rFonts w:ascii="Trebuchet MS" w:hAnsi="Trebuchet MS"/>
          <w:sz w:val="24"/>
          <w:szCs w:val="24"/>
          <w:lang w:val="fr-FR"/>
        </w:rPr>
      </w:pPr>
      <w:r w:rsidRPr="002F6BD9">
        <w:rPr>
          <w:rFonts w:ascii="Trebuchet MS" w:hAnsi="Trebuchet MS"/>
          <w:sz w:val="24"/>
          <w:szCs w:val="24"/>
          <w:lang w:val="fr-FR"/>
        </w:rPr>
        <w:t>la lettre par laquelle l’importateur s’engage à présenter les documents ci-après : la facture définitive, l’Attestation de Vérification, le document de transport, la preuve de mise en consommation douanière ainsi que tout autre document exigé dans le commerce international, et ce, endéans le délai de :</w:t>
      </w:r>
    </w:p>
    <w:p w:rsidR="004268D0" w:rsidRPr="002F6BD9" w:rsidRDefault="004268D0" w:rsidP="004268D0">
      <w:pPr>
        <w:spacing w:after="0" w:line="240" w:lineRule="auto"/>
        <w:ind w:left="709" w:right="284"/>
        <w:contextualSpacing/>
        <w:jc w:val="both"/>
        <w:rPr>
          <w:rFonts w:ascii="Trebuchet MS" w:hAnsi="Trebuchet MS"/>
          <w:sz w:val="24"/>
          <w:szCs w:val="24"/>
          <w:lang w:val="fr-FR"/>
        </w:rPr>
      </w:pPr>
    </w:p>
    <w:p w:rsidR="005419FA" w:rsidRPr="002F6BD9" w:rsidRDefault="005419FA" w:rsidP="004268D0">
      <w:pPr>
        <w:pStyle w:val="Paragraphedeliste"/>
        <w:numPr>
          <w:ilvl w:val="0"/>
          <w:numId w:val="42"/>
        </w:numPr>
        <w:spacing w:after="0" w:line="240" w:lineRule="auto"/>
        <w:ind w:left="993" w:right="284" w:hanging="284"/>
        <w:jc w:val="both"/>
        <w:rPr>
          <w:rFonts w:ascii="Trebuchet MS" w:hAnsi="Trebuchet MS"/>
          <w:sz w:val="24"/>
          <w:szCs w:val="24"/>
        </w:rPr>
      </w:pPr>
      <w:r w:rsidRPr="002F6BD9">
        <w:rPr>
          <w:rFonts w:ascii="Trebuchet MS" w:hAnsi="Trebuchet MS"/>
          <w:sz w:val="24"/>
          <w:szCs w:val="24"/>
        </w:rPr>
        <w:t>quatre-vingt-dix (90) jours calendriers pour les paiements avant embarquement ;</w:t>
      </w:r>
    </w:p>
    <w:p w:rsidR="005419FA" w:rsidRPr="002F6BD9" w:rsidRDefault="005419FA" w:rsidP="004268D0">
      <w:pPr>
        <w:pStyle w:val="Paragraphedeliste"/>
        <w:numPr>
          <w:ilvl w:val="0"/>
          <w:numId w:val="42"/>
        </w:numPr>
        <w:spacing w:after="0" w:line="240" w:lineRule="auto"/>
        <w:ind w:left="993" w:right="284" w:hanging="284"/>
        <w:jc w:val="both"/>
        <w:rPr>
          <w:rFonts w:ascii="Trebuchet MS" w:hAnsi="Trebuchet MS"/>
          <w:sz w:val="24"/>
          <w:szCs w:val="24"/>
        </w:rPr>
      </w:pPr>
      <w:r w:rsidRPr="002F6BD9">
        <w:rPr>
          <w:rFonts w:ascii="Trebuchet MS" w:hAnsi="Trebuchet MS"/>
          <w:sz w:val="24"/>
          <w:szCs w:val="24"/>
        </w:rPr>
        <w:t>quarante-cinq (45) jours calendriers pour les paiements à l’embarquement ;</w:t>
      </w:r>
    </w:p>
    <w:p w:rsidR="005419FA" w:rsidRDefault="005419FA" w:rsidP="004268D0">
      <w:pPr>
        <w:pStyle w:val="Paragraphedeliste"/>
        <w:numPr>
          <w:ilvl w:val="0"/>
          <w:numId w:val="42"/>
        </w:numPr>
        <w:spacing w:after="0" w:line="240" w:lineRule="auto"/>
        <w:ind w:left="993" w:right="284" w:hanging="284"/>
        <w:jc w:val="both"/>
        <w:rPr>
          <w:rFonts w:ascii="Trebuchet MS" w:hAnsi="Trebuchet MS"/>
          <w:sz w:val="24"/>
          <w:szCs w:val="24"/>
        </w:rPr>
      </w:pPr>
      <w:r w:rsidRPr="002F6BD9">
        <w:rPr>
          <w:rFonts w:ascii="Trebuchet MS" w:hAnsi="Trebuchet MS"/>
          <w:sz w:val="24"/>
          <w:szCs w:val="24"/>
        </w:rPr>
        <w:t>quinze (15) jours calendriers pour les paiements à l’arrivée.</w:t>
      </w:r>
    </w:p>
    <w:p w:rsidR="008E212E" w:rsidRPr="002F6BD9" w:rsidRDefault="008E212E" w:rsidP="008E212E">
      <w:pPr>
        <w:pStyle w:val="Paragraphedeliste"/>
        <w:spacing w:after="0" w:line="240" w:lineRule="auto"/>
        <w:ind w:left="993" w:right="284"/>
        <w:rPr>
          <w:rFonts w:ascii="Trebuchet MS" w:hAnsi="Trebuchet MS"/>
          <w:sz w:val="24"/>
          <w:szCs w:val="24"/>
        </w:rPr>
      </w:pPr>
    </w:p>
    <w:p w:rsidR="008E212E" w:rsidRDefault="005419FA" w:rsidP="008E212E">
      <w:pPr>
        <w:spacing w:after="0" w:line="240" w:lineRule="auto"/>
        <w:ind w:right="284"/>
        <w:jc w:val="both"/>
        <w:rPr>
          <w:rFonts w:ascii="Trebuchet MS" w:hAnsi="Trebuchet MS"/>
          <w:sz w:val="24"/>
          <w:szCs w:val="24"/>
          <w:lang w:val="fr-FR"/>
        </w:rPr>
      </w:pPr>
      <w:r w:rsidRPr="002F6BD9">
        <w:rPr>
          <w:rFonts w:ascii="Trebuchet MS" w:hAnsi="Trebuchet MS"/>
          <w:sz w:val="24"/>
          <w:szCs w:val="24"/>
          <w:lang w:val="fr-FR"/>
        </w:rPr>
        <w:t>Alinéa 2</w:t>
      </w:r>
      <w:r w:rsidR="00631D42" w:rsidRPr="002F6BD9">
        <w:rPr>
          <w:rFonts w:ascii="Trebuchet MS" w:hAnsi="Trebuchet MS"/>
          <w:sz w:val="24"/>
          <w:szCs w:val="24"/>
          <w:lang w:val="fr-FR"/>
        </w:rPr>
        <w:t> :</w:t>
      </w:r>
    </w:p>
    <w:p w:rsidR="005419FA" w:rsidRPr="002F6BD9" w:rsidRDefault="005419FA" w:rsidP="008E212E">
      <w:pPr>
        <w:spacing w:after="0" w:line="240" w:lineRule="auto"/>
        <w:ind w:right="284"/>
        <w:jc w:val="both"/>
        <w:rPr>
          <w:rFonts w:ascii="Trebuchet MS" w:hAnsi="Trebuchet MS"/>
          <w:sz w:val="24"/>
          <w:szCs w:val="24"/>
          <w:lang w:val="fr-FR"/>
        </w:rPr>
      </w:pPr>
      <w:r w:rsidRPr="002F6BD9">
        <w:rPr>
          <w:rFonts w:ascii="Trebuchet MS" w:hAnsi="Trebuchet MS"/>
          <w:sz w:val="24"/>
          <w:szCs w:val="24"/>
          <w:lang w:val="fr-FR"/>
        </w:rPr>
        <w:t xml:space="preserve"> </w:t>
      </w:r>
    </w:p>
    <w:p w:rsidR="005419FA" w:rsidRPr="002F6BD9" w:rsidRDefault="005419FA" w:rsidP="002B5E45">
      <w:pPr>
        <w:ind w:right="284" w:firstLine="720"/>
        <w:jc w:val="both"/>
        <w:rPr>
          <w:rFonts w:ascii="Trebuchet MS" w:hAnsi="Trebuchet MS"/>
          <w:sz w:val="24"/>
          <w:szCs w:val="24"/>
          <w:lang w:val="fr-FR"/>
        </w:rPr>
      </w:pPr>
      <w:r w:rsidRPr="002F6BD9">
        <w:rPr>
          <w:rFonts w:ascii="Trebuchet MS" w:hAnsi="Trebuchet MS"/>
          <w:sz w:val="24"/>
          <w:szCs w:val="24"/>
          <w:lang w:val="fr-FR"/>
        </w:rPr>
        <w:t xml:space="preserve">La banque intervenante garde les originaux des documents visés au point b de l’alinéa 1 du présent article en vue d’un contrôle ultérieur de la Banque Centrale. </w:t>
      </w:r>
    </w:p>
    <w:p w:rsidR="005419FA" w:rsidRDefault="005419FA" w:rsidP="002A32F0">
      <w:pPr>
        <w:spacing w:after="0" w:line="240" w:lineRule="auto"/>
        <w:ind w:right="284" w:firstLine="720"/>
        <w:jc w:val="both"/>
        <w:rPr>
          <w:rFonts w:ascii="Trebuchet MS" w:eastAsia="Times New Roman" w:hAnsi="Trebuchet MS"/>
          <w:bCs/>
          <w:sz w:val="24"/>
          <w:szCs w:val="24"/>
          <w:lang w:val="fr-FR" w:eastAsia="fr-FR"/>
        </w:rPr>
      </w:pPr>
      <w:r w:rsidRPr="002F6BD9">
        <w:rPr>
          <w:rFonts w:ascii="Trebuchet MS" w:hAnsi="Trebuchet MS"/>
          <w:sz w:val="24"/>
          <w:szCs w:val="24"/>
          <w:lang w:val="fr-FR"/>
        </w:rPr>
        <w:t xml:space="preserve">Toutefois, </w:t>
      </w:r>
      <w:r w:rsidRPr="002F6BD9">
        <w:rPr>
          <w:rFonts w:ascii="Trebuchet MS" w:eastAsia="Times New Roman" w:hAnsi="Trebuchet MS"/>
          <w:bCs/>
          <w:sz w:val="24"/>
          <w:szCs w:val="24"/>
          <w:lang w:val="fr-FR" w:eastAsia="fr-FR"/>
        </w:rPr>
        <w:t xml:space="preserve">les copies desdits documents sont transmises chaque premier jour ouvré du mois, à la Banque Centrale/Direction ayant le suivi des opérations de  change dans ses attributions, sous couvert d’un relevé de transmission intitulé « Bordereau de transmission du relevé des paiements anticipatifs » reprenant le numéro de chaque déclaration validée et les références des pièces justificatives. </w:t>
      </w:r>
    </w:p>
    <w:p w:rsidR="002A32F0" w:rsidRPr="002F6BD9" w:rsidRDefault="002A32F0" w:rsidP="002A32F0">
      <w:pPr>
        <w:spacing w:after="0" w:line="240" w:lineRule="auto"/>
        <w:ind w:right="284" w:firstLine="720"/>
        <w:jc w:val="both"/>
        <w:rPr>
          <w:rFonts w:ascii="Trebuchet MS" w:eastAsia="Times New Roman" w:hAnsi="Trebuchet MS"/>
          <w:bCs/>
          <w:sz w:val="24"/>
          <w:szCs w:val="24"/>
          <w:lang w:val="fr-FR" w:eastAsia="fr-FR"/>
        </w:rPr>
      </w:pPr>
    </w:p>
    <w:p w:rsidR="005419FA" w:rsidRPr="002F6BD9" w:rsidRDefault="005419FA" w:rsidP="002B5E45">
      <w:pPr>
        <w:ind w:right="284"/>
        <w:jc w:val="both"/>
        <w:rPr>
          <w:rFonts w:ascii="Trebuchet MS" w:hAnsi="Trebuchet MS"/>
          <w:sz w:val="24"/>
          <w:szCs w:val="24"/>
          <w:lang w:val="fr-FR"/>
        </w:rPr>
      </w:pPr>
      <w:r w:rsidRPr="002F6BD9">
        <w:rPr>
          <w:rFonts w:ascii="Trebuchet MS" w:hAnsi="Trebuchet MS"/>
          <w:sz w:val="24"/>
          <w:szCs w:val="24"/>
          <w:lang w:val="fr-FR"/>
        </w:rPr>
        <w:t>Alinéa 3</w:t>
      </w:r>
      <w:r w:rsidR="00631D42" w:rsidRPr="002F6BD9">
        <w:rPr>
          <w:rFonts w:ascii="Trebuchet MS" w:hAnsi="Trebuchet MS"/>
          <w:sz w:val="24"/>
          <w:szCs w:val="24"/>
          <w:lang w:val="fr-FR"/>
        </w:rPr>
        <w:t> :</w:t>
      </w:r>
    </w:p>
    <w:p w:rsidR="00631D42" w:rsidRPr="002F6BD9" w:rsidRDefault="005419FA" w:rsidP="002B5E45">
      <w:pPr>
        <w:ind w:right="284" w:firstLine="720"/>
        <w:jc w:val="both"/>
        <w:rPr>
          <w:rFonts w:ascii="Trebuchet MS" w:hAnsi="Trebuchet MS"/>
          <w:sz w:val="24"/>
          <w:szCs w:val="24"/>
          <w:lang w:val="fr-FR"/>
        </w:rPr>
      </w:pPr>
      <w:r w:rsidRPr="002F6BD9">
        <w:rPr>
          <w:rFonts w:ascii="Trebuchet MS" w:hAnsi="Trebuchet MS"/>
          <w:sz w:val="24"/>
          <w:szCs w:val="24"/>
          <w:lang w:val="fr-FR"/>
        </w:rPr>
        <w:t xml:space="preserve">La banque intervenante est tenue de réclamer, dans les </w:t>
      </w:r>
      <w:r w:rsidR="00413CC3" w:rsidRPr="002F6BD9">
        <w:rPr>
          <w:rFonts w:ascii="Trebuchet MS" w:hAnsi="Trebuchet MS"/>
          <w:sz w:val="24"/>
          <w:szCs w:val="24"/>
          <w:lang w:val="fr-FR"/>
        </w:rPr>
        <w:t xml:space="preserve">cinq (5) </w:t>
      </w:r>
      <w:r w:rsidRPr="002F6BD9">
        <w:rPr>
          <w:rFonts w:ascii="Trebuchet MS" w:hAnsi="Trebuchet MS"/>
          <w:sz w:val="24"/>
          <w:szCs w:val="24"/>
          <w:lang w:val="fr-FR"/>
        </w:rPr>
        <w:t xml:space="preserve"> jours ouvrés après expiration du délai prévu à l’article </w:t>
      </w:r>
      <w:r w:rsidR="007E1BF0" w:rsidRPr="002F6BD9">
        <w:rPr>
          <w:rFonts w:ascii="Trebuchet MS" w:hAnsi="Trebuchet MS"/>
          <w:sz w:val="24"/>
          <w:szCs w:val="24"/>
          <w:lang w:val="fr-FR"/>
        </w:rPr>
        <w:t>43</w:t>
      </w:r>
      <w:r w:rsidRPr="002F6BD9">
        <w:rPr>
          <w:rFonts w:ascii="Trebuchet MS" w:hAnsi="Trebuchet MS"/>
          <w:sz w:val="24"/>
          <w:szCs w:val="24"/>
          <w:lang w:val="fr-FR"/>
        </w:rPr>
        <w:t>,</w:t>
      </w:r>
      <w:r w:rsidR="008207A6" w:rsidRPr="002F6BD9">
        <w:rPr>
          <w:rFonts w:ascii="Trebuchet MS" w:hAnsi="Trebuchet MS"/>
          <w:sz w:val="24"/>
          <w:szCs w:val="24"/>
          <w:lang w:val="fr-FR"/>
        </w:rPr>
        <w:t xml:space="preserve"> ces documents à l’importateur.</w:t>
      </w:r>
    </w:p>
    <w:p w:rsidR="005419FA" w:rsidRPr="002F6BD9" w:rsidRDefault="005419FA" w:rsidP="002B5E45">
      <w:pPr>
        <w:ind w:right="284"/>
        <w:jc w:val="both"/>
        <w:rPr>
          <w:rFonts w:ascii="Trebuchet MS" w:hAnsi="Trebuchet MS"/>
          <w:sz w:val="24"/>
          <w:szCs w:val="24"/>
          <w:lang w:val="fr-FR"/>
        </w:rPr>
      </w:pPr>
      <w:r w:rsidRPr="002F6BD9">
        <w:rPr>
          <w:rFonts w:ascii="Trebuchet MS" w:hAnsi="Trebuchet MS"/>
          <w:sz w:val="24"/>
          <w:szCs w:val="24"/>
          <w:lang w:val="fr-FR"/>
        </w:rPr>
        <w:t>Alinéa 4</w:t>
      </w:r>
      <w:r w:rsidR="00631D42" w:rsidRPr="002F6BD9">
        <w:rPr>
          <w:rFonts w:ascii="Trebuchet MS" w:hAnsi="Trebuchet MS"/>
          <w:sz w:val="24"/>
          <w:szCs w:val="24"/>
          <w:lang w:val="fr-FR"/>
        </w:rPr>
        <w:t> :</w:t>
      </w:r>
    </w:p>
    <w:p w:rsidR="005419FA" w:rsidRDefault="005419FA" w:rsidP="002B5E45">
      <w:pPr>
        <w:ind w:right="284" w:firstLine="720"/>
        <w:jc w:val="both"/>
        <w:rPr>
          <w:rFonts w:ascii="Trebuchet MS" w:hAnsi="Trebuchet MS"/>
          <w:sz w:val="24"/>
          <w:szCs w:val="24"/>
          <w:lang w:val="fr-FR"/>
        </w:rPr>
      </w:pPr>
      <w:r w:rsidRPr="002F6BD9">
        <w:rPr>
          <w:rFonts w:ascii="Trebuchet MS" w:hAnsi="Trebuchet MS"/>
          <w:sz w:val="24"/>
          <w:szCs w:val="24"/>
          <w:lang w:val="fr-FR"/>
        </w:rPr>
        <w:t>La banque intervenante est tenue de dénoncer le contrevenant auprès de la Banque Centrale, dans un délai de cinq (5) jours ouvrés à dater de la réclamation, en cas de défaut de présentation desdits documents par l’importateur.</w:t>
      </w:r>
    </w:p>
    <w:p w:rsidR="007C1C6B" w:rsidRDefault="007C1C6B" w:rsidP="002B5E45">
      <w:pPr>
        <w:ind w:right="284" w:firstLine="720"/>
        <w:jc w:val="both"/>
        <w:rPr>
          <w:rFonts w:ascii="Trebuchet MS" w:hAnsi="Trebuchet MS"/>
          <w:sz w:val="24"/>
          <w:szCs w:val="24"/>
          <w:lang w:val="fr-FR"/>
        </w:rPr>
      </w:pPr>
    </w:p>
    <w:p w:rsidR="001D174A" w:rsidRPr="002F6BD9" w:rsidRDefault="001D174A" w:rsidP="002B5E45">
      <w:pPr>
        <w:ind w:right="284" w:firstLine="720"/>
        <w:jc w:val="both"/>
        <w:rPr>
          <w:rFonts w:ascii="Trebuchet MS" w:hAnsi="Trebuchet MS"/>
          <w:sz w:val="24"/>
          <w:szCs w:val="24"/>
          <w:lang w:val="fr-FR"/>
        </w:rPr>
      </w:pPr>
    </w:p>
    <w:p w:rsidR="005419FA" w:rsidRPr="002F6BD9" w:rsidRDefault="005419FA" w:rsidP="002B5E45">
      <w:pPr>
        <w:ind w:right="284"/>
        <w:jc w:val="both"/>
        <w:rPr>
          <w:rFonts w:ascii="Trebuchet MS" w:hAnsi="Trebuchet MS"/>
          <w:b/>
          <w:sz w:val="24"/>
          <w:szCs w:val="24"/>
          <w:lang w:val="fr-FR"/>
        </w:rPr>
      </w:pPr>
      <w:r w:rsidRPr="002F6BD9">
        <w:rPr>
          <w:rFonts w:ascii="Trebuchet MS" w:hAnsi="Trebuchet MS"/>
          <w:sz w:val="24"/>
          <w:szCs w:val="24"/>
          <w:lang w:val="fr-FR"/>
        </w:rPr>
        <w:lastRenderedPageBreak/>
        <w:t>Alinéa 5</w:t>
      </w:r>
      <w:r w:rsidR="00631D42" w:rsidRPr="002F6BD9">
        <w:rPr>
          <w:rFonts w:ascii="Trebuchet MS" w:hAnsi="Trebuchet MS"/>
          <w:sz w:val="24"/>
          <w:szCs w:val="24"/>
          <w:lang w:val="fr-FR"/>
        </w:rPr>
        <w:t> </w:t>
      </w:r>
      <w:r w:rsidR="00631D42" w:rsidRPr="002F6BD9">
        <w:rPr>
          <w:rFonts w:ascii="Trebuchet MS" w:hAnsi="Trebuchet MS"/>
          <w:b/>
          <w:sz w:val="24"/>
          <w:szCs w:val="24"/>
          <w:lang w:val="fr-FR"/>
        </w:rPr>
        <w:t>:</w:t>
      </w:r>
      <w:r w:rsidRPr="002F6BD9">
        <w:rPr>
          <w:rFonts w:ascii="Trebuchet MS" w:hAnsi="Trebuchet MS"/>
          <w:b/>
          <w:sz w:val="24"/>
          <w:szCs w:val="24"/>
          <w:lang w:val="fr-FR"/>
        </w:rPr>
        <w:t> </w:t>
      </w:r>
    </w:p>
    <w:p w:rsidR="008207A6" w:rsidRPr="002F6BD9" w:rsidRDefault="005419FA" w:rsidP="002B5E45">
      <w:pPr>
        <w:ind w:right="284"/>
        <w:jc w:val="both"/>
        <w:rPr>
          <w:rFonts w:ascii="Trebuchet MS" w:hAnsi="Trebuchet MS"/>
          <w:sz w:val="24"/>
          <w:szCs w:val="24"/>
          <w:lang w:val="fr-FR"/>
        </w:rPr>
      </w:pPr>
      <w:r w:rsidRPr="002F6BD9">
        <w:rPr>
          <w:rFonts w:ascii="Trebuchet MS" w:hAnsi="Trebuchet MS"/>
          <w:b/>
          <w:sz w:val="24"/>
          <w:szCs w:val="24"/>
          <w:lang w:val="fr-FR"/>
        </w:rPr>
        <w:tab/>
      </w:r>
      <w:r w:rsidRPr="002F6BD9">
        <w:rPr>
          <w:rFonts w:ascii="Trebuchet MS" w:hAnsi="Trebuchet MS"/>
          <w:sz w:val="24"/>
          <w:szCs w:val="24"/>
          <w:lang w:val="fr-FR"/>
        </w:rPr>
        <w:t>Lorsque, après paiement de l’acompte ou paiement anticipatif, le souscripteur annule l’importation, il est tenu de se faire rembourser par son fournisseur et de rapatrier l’intégralité des sommes payées endéans trente (30) jours calendriers à dater de l’annulation.</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Article 44</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Default="005419FA" w:rsidP="001D174A">
      <w:pPr>
        <w:spacing w:after="0" w:line="240" w:lineRule="auto"/>
        <w:ind w:right="284" w:firstLine="709"/>
        <w:jc w:val="both"/>
        <w:rPr>
          <w:rFonts w:ascii="Trebuchet MS" w:hAnsi="Trebuchet MS"/>
          <w:sz w:val="24"/>
          <w:szCs w:val="24"/>
          <w:lang w:val="fr-FR"/>
        </w:rPr>
      </w:pPr>
      <w:r w:rsidRPr="002F6BD9">
        <w:rPr>
          <w:rFonts w:ascii="Trebuchet MS" w:hAnsi="Trebuchet MS"/>
          <w:sz w:val="24"/>
          <w:szCs w:val="24"/>
          <w:lang w:val="fr-FR"/>
        </w:rPr>
        <w:t>La banque intervenante peut procéder au paiement partiel ou intégral d’un bien avant sa fabrication, sous la condition de la présentation par l’importateur, lors de la validation de la Déclaration modèle « IB » des justificatifs suivants</w:t>
      </w:r>
      <w:r w:rsidR="000A34AA">
        <w:rPr>
          <w:rFonts w:ascii="Trebuchet MS" w:hAnsi="Trebuchet MS"/>
          <w:sz w:val="24"/>
          <w:szCs w:val="24"/>
          <w:lang w:val="fr-FR"/>
        </w:rPr>
        <w:t xml:space="preserve"> </w:t>
      </w:r>
      <w:r w:rsidRPr="002F6BD9">
        <w:rPr>
          <w:rFonts w:ascii="Trebuchet MS" w:hAnsi="Trebuchet MS"/>
          <w:sz w:val="24"/>
          <w:szCs w:val="24"/>
          <w:lang w:val="fr-FR"/>
        </w:rPr>
        <w:t>:</w:t>
      </w:r>
    </w:p>
    <w:p w:rsidR="001D174A" w:rsidRPr="002F6BD9" w:rsidRDefault="001D174A" w:rsidP="001D174A">
      <w:pPr>
        <w:spacing w:after="0" w:line="240" w:lineRule="auto"/>
        <w:ind w:right="284" w:firstLine="709"/>
        <w:jc w:val="both"/>
        <w:rPr>
          <w:rFonts w:ascii="Trebuchet MS" w:hAnsi="Trebuchet MS"/>
          <w:sz w:val="24"/>
          <w:szCs w:val="24"/>
          <w:lang w:val="fr-FR"/>
        </w:rPr>
      </w:pPr>
    </w:p>
    <w:p w:rsidR="005419FA" w:rsidRPr="002F6BD9" w:rsidRDefault="005419FA" w:rsidP="002B5E45">
      <w:pPr>
        <w:numPr>
          <w:ilvl w:val="0"/>
          <w:numId w:val="18"/>
        </w:numPr>
        <w:ind w:right="284"/>
        <w:contextualSpacing/>
        <w:jc w:val="both"/>
        <w:rPr>
          <w:rFonts w:ascii="Trebuchet MS" w:hAnsi="Trebuchet MS"/>
          <w:sz w:val="24"/>
          <w:szCs w:val="24"/>
          <w:lang w:val="fr-FR"/>
        </w:rPr>
      </w:pPr>
      <w:r w:rsidRPr="002F6BD9">
        <w:rPr>
          <w:rFonts w:ascii="Trebuchet MS" w:hAnsi="Trebuchet MS"/>
          <w:sz w:val="24"/>
          <w:szCs w:val="24"/>
          <w:lang w:val="fr-FR"/>
        </w:rPr>
        <w:t>le contrat commercial et/ou la facture pro-forma assortis d’une telle exigence ;</w:t>
      </w:r>
    </w:p>
    <w:p w:rsidR="00413CC3" w:rsidRPr="002F6BD9" w:rsidRDefault="005419FA" w:rsidP="002B5E45">
      <w:pPr>
        <w:numPr>
          <w:ilvl w:val="0"/>
          <w:numId w:val="16"/>
        </w:numPr>
        <w:spacing w:after="0" w:line="240" w:lineRule="auto"/>
        <w:ind w:left="1066" w:right="284" w:hanging="357"/>
        <w:jc w:val="both"/>
        <w:rPr>
          <w:rFonts w:ascii="Trebuchet MS" w:hAnsi="Trebuchet MS"/>
          <w:sz w:val="24"/>
          <w:szCs w:val="24"/>
          <w:lang w:val="fr-FR"/>
        </w:rPr>
      </w:pPr>
      <w:r w:rsidRPr="002F6BD9">
        <w:rPr>
          <w:rFonts w:ascii="Trebuchet MS" w:hAnsi="Trebuchet MS"/>
          <w:sz w:val="24"/>
          <w:szCs w:val="24"/>
          <w:lang w:val="fr-FR"/>
        </w:rPr>
        <w:t>la lettre par laquelle l’importateur s’engage à présenter dans les délais requis : la facture définitive, l’Attestation de vérification, les documents de transport, la preuve de mise en consommation douanière ainsi que tout autre document exigé dans le commerce international</w:t>
      </w:r>
      <w:r w:rsidR="00413CC3" w:rsidRPr="002F6BD9">
        <w:rPr>
          <w:rFonts w:ascii="Trebuchet MS" w:hAnsi="Trebuchet MS"/>
          <w:sz w:val="24"/>
          <w:szCs w:val="24"/>
          <w:lang w:val="fr-FR"/>
        </w:rPr>
        <w:t> ;</w:t>
      </w:r>
    </w:p>
    <w:p w:rsidR="005419FA" w:rsidRPr="002F6BD9" w:rsidRDefault="005419FA" w:rsidP="002B5E45">
      <w:pPr>
        <w:numPr>
          <w:ilvl w:val="0"/>
          <w:numId w:val="16"/>
        </w:numPr>
        <w:spacing w:line="240" w:lineRule="auto"/>
        <w:ind w:left="1066" w:right="284" w:hanging="357"/>
        <w:jc w:val="both"/>
        <w:rPr>
          <w:rFonts w:ascii="Trebuchet MS" w:hAnsi="Trebuchet MS"/>
          <w:sz w:val="24"/>
          <w:szCs w:val="24"/>
          <w:lang w:val="fr-FR"/>
        </w:rPr>
      </w:pPr>
      <w:r w:rsidRPr="002F6BD9">
        <w:rPr>
          <w:rFonts w:ascii="Trebuchet MS" w:hAnsi="Trebuchet MS"/>
          <w:sz w:val="24"/>
          <w:szCs w:val="24"/>
          <w:lang w:val="fr-FR"/>
        </w:rPr>
        <w:t>la garantie de restitution du montant de la transaction émise par la banque du fournisseur.</w:t>
      </w:r>
    </w:p>
    <w:p w:rsidR="005419FA" w:rsidRPr="002F6BD9" w:rsidRDefault="005419FA" w:rsidP="002B5E45">
      <w:pPr>
        <w:ind w:right="284"/>
        <w:jc w:val="both"/>
        <w:rPr>
          <w:rFonts w:ascii="Trebuchet MS" w:hAnsi="Trebuchet MS"/>
          <w:sz w:val="24"/>
          <w:szCs w:val="24"/>
          <w:lang w:val="fr-FR"/>
        </w:rPr>
      </w:pPr>
      <w:r w:rsidRPr="002F6BD9">
        <w:rPr>
          <w:rFonts w:ascii="Trebuchet MS" w:hAnsi="Trebuchet MS"/>
          <w:sz w:val="24"/>
          <w:szCs w:val="24"/>
          <w:lang w:val="fr-FR"/>
        </w:rPr>
        <w:t>Alinéa 2 :</w:t>
      </w:r>
    </w:p>
    <w:p w:rsidR="005419FA" w:rsidRPr="002F6BD9" w:rsidRDefault="005419FA" w:rsidP="002B5E45">
      <w:pPr>
        <w:spacing w:after="0" w:line="240" w:lineRule="auto"/>
        <w:ind w:right="284" w:firstLine="720"/>
        <w:jc w:val="both"/>
        <w:rPr>
          <w:rFonts w:ascii="Trebuchet MS" w:hAnsi="Trebuchet MS"/>
          <w:sz w:val="24"/>
          <w:szCs w:val="24"/>
          <w:lang w:val="fr-FR"/>
        </w:rPr>
      </w:pPr>
      <w:r w:rsidRPr="002F6BD9">
        <w:rPr>
          <w:rFonts w:ascii="Trebuchet MS" w:eastAsia="Times New Roman" w:hAnsi="Trebuchet MS"/>
          <w:sz w:val="24"/>
          <w:szCs w:val="24"/>
          <w:lang w:val="fr-FR" w:eastAsia="fr-FR"/>
        </w:rPr>
        <w:t xml:space="preserve">L’acompte à payer doit correspondre au montant porté sur la garantie </w:t>
      </w:r>
      <w:r w:rsidRPr="002F6BD9">
        <w:rPr>
          <w:rFonts w:ascii="Trebuchet MS" w:hAnsi="Trebuchet MS"/>
          <w:sz w:val="24"/>
          <w:szCs w:val="24"/>
          <w:lang w:val="fr-FR"/>
        </w:rPr>
        <w:t>de restitution.</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Ce montant sera réduit proportionnellement à la valeur des livraisons effectuées.</w:t>
      </w:r>
    </w:p>
    <w:p w:rsidR="005419FA" w:rsidRPr="002F6BD9" w:rsidRDefault="005419FA" w:rsidP="002B5E45">
      <w:pPr>
        <w:spacing w:after="0" w:line="240" w:lineRule="auto"/>
        <w:ind w:right="284" w:firstLine="720"/>
        <w:jc w:val="both"/>
        <w:rPr>
          <w:rFonts w:ascii="Trebuchet MS" w:hAnsi="Trebuchet MS"/>
          <w:b/>
          <w:sz w:val="24"/>
          <w:szCs w:val="24"/>
          <w:lang w:val="fr-FR"/>
        </w:rPr>
      </w:pPr>
    </w:p>
    <w:p w:rsidR="005419FA" w:rsidRPr="002F6BD9" w:rsidRDefault="005419FA" w:rsidP="002B5E45">
      <w:pPr>
        <w:ind w:right="284"/>
        <w:jc w:val="both"/>
        <w:rPr>
          <w:rFonts w:ascii="Trebuchet MS" w:hAnsi="Trebuchet MS"/>
          <w:sz w:val="24"/>
          <w:szCs w:val="24"/>
          <w:lang w:val="fr-FR"/>
        </w:rPr>
      </w:pPr>
      <w:r w:rsidRPr="002F6BD9">
        <w:rPr>
          <w:rFonts w:ascii="Trebuchet MS" w:hAnsi="Trebuchet MS"/>
          <w:sz w:val="24"/>
          <w:szCs w:val="24"/>
          <w:lang w:val="fr-FR"/>
        </w:rPr>
        <w:t xml:space="preserve"> Alinéa 3 :</w:t>
      </w:r>
    </w:p>
    <w:p w:rsidR="005419FA" w:rsidRPr="002F6BD9" w:rsidRDefault="005419FA" w:rsidP="002B5E45">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 xml:space="preserve">La présentation des documents visés au </w:t>
      </w:r>
      <w:r w:rsidR="00631D42" w:rsidRPr="002F6BD9">
        <w:rPr>
          <w:rFonts w:ascii="Trebuchet MS" w:hAnsi="Trebuchet MS"/>
          <w:sz w:val="24"/>
          <w:szCs w:val="24"/>
          <w:lang w:val="fr-FR"/>
        </w:rPr>
        <w:t>litera</w:t>
      </w:r>
      <w:r w:rsidR="00C061BF" w:rsidRPr="002F6BD9">
        <w:rPr>
          <w:rFonts w:ascii="Trebuchet MS" w:hAnsi="Trebuchet MS"/>
          <w:sz w:val="24"/>
          <w:szCs w:val="24"/>
          <w:lang w:val="fr-FR"/>
        </w:rPr>
        <w:t xml:space="preserve"> </w:t>
      </w:r>
      <w:r w:rsidRPr="002F6BD9">
        <w:rPr>
          <w:rFonts w:ascii="Trebuchet MS" w:hAnsi="Trebuchet MS"/>
          <w:sz w:val="24"/>
          <w:szCs w:val="24"/>
          <w:lang w:val="fr-FR"/>
        </w:rPr>
        <w:t>b de l’alinéa 1 du présent article doit s’effectuer dans le délai stipulé dans le contrat commercial.</w:t>
      </w:r>
    </w:p>
    <w:p w:rsidR="007847AB" w:rsidRDefault="005419FA" w:rsidP="007847AB">
      <w:pPr>
        <w:spacing w:after="0" w:line="240" w:lineRule="auto"/>
        <w:ind w:right="284"/>
        <w:jc w:val="both"/>
        <w:rPr>
          <w:rFonts w:ascii="Trebuchet MS" w:hAnsi="Trebuchet MS"/>
          <w:sz w:val="24"/>
          <w:szCs w:val="24"/>
          <w:lang w:val="fr-FR"/>
        </w:rPr>
      </w:pPr>
      <w:r w:rsidRPr="002F6BD9">
        <w:rPr>
          <w:rFonts w:ascii="Trebuchet MS" w:hAnsi="Trebuchet MS"/>
          <w:sz w:val="24"/>
          <w:szCs w:val="24"/>
          <w:lang w:val="fr-FR"/>
        </w:rPr>
        <w:t xml:space="preserve">       </w:t>
      </w:r>
    </w:p>
    <w:p w:rsidR="005419FA" w:rsidRDefault="005419FA" w:rsidP="007847AB">
      <w:pPr>
        <w:spacing w:after="0" w:line="240" w:lineRule="auto"/>
        <w:ind w:right="284"/>
        <w:jc w:val="both"/>
        <w:rPr>
          <w:rFonts w:ascii="Trebuchet MS" w:hAnsi="Trebuchet MS"/>
          <w:sz w:val="24"/>
          <w:szCs w:val="24"/>
          <w:lang w:val="fr-FR"/>
        </w:rPr>
      </w:pPr>
      <w:r w:rsidRPr="002F6BD9">
        <w:rPr>
          <w:rFonts w:ascii="Trebuchet MS" w:hAnsi="Trebuchet MS"/>
          <w:sz w:val="24"/>
          <w:szCs w:val="24"/>
          <w:lang w:val="fr-FR"/>
        </w:rPr>
        <w:t>Alinéa 4 :</w:t>
      </w:r>
    </w:p>
    <w:p w:rsidR="007847AB" w:rsidRPr="002F6BD9" w:rsidRDefault="007847AB" w:rsidP="007847AB">
      <w:pPr>
        <w:spacing w:after="0" w:line="240" w:lineRule="auto"/>
        <w:ind w:right="284"/>
        <w:jc w:val="both"/>
        <w:rPr>
          <w:rFonts w:ascii="Trebuchet MS" w:hAnsi="Trebuchet MS"/>
          <w:sz w:val="24"/>
          <w:szCs w:val="24"/>
          <w:lang w:val="fr-FR"/>
        </w:rPr>
      </w:pPr>
    </w:p>
    <w:p w:rsidR="005419FA" w:rsidRDefault="005419FA" w:rsidP="000E340D">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 xml:space="preserve">La banque intervenante garde les originaux des documents visés aux points b et c de l’alinéa 1 du présent article en vue d’un contrôle ultérieur de la Banque Centrale. </w:t>
      </w:r>
    </w:p>
    <w:p w:rsidR="000E340D" w:rsidRPr="002F6BD9" w:rsidRDefault="000E340D" w:rsidP="000E340D">
      <w:pPr>
        <w:spacing w:after="0" w:line="240" w:lineRule="auto"/>
        <w:ind w:right="284" w:firstLine="720"/>
        <w:jc w:val="both"/>
        <w:rPr>
          <w:rFonts w:ascii="Trebuchet MS" w:hAnsi="Trebuchet MS"/>
          <w:sz w:val="24"/>
          <w:szCs w:val="24"/>
          <w:lang w:val="fr-FR"/>
        </w:rPr>
      </w:pPr>
    </w:p>
    <w:p w:rsidR="005419FA" w:rsidRDefault="005419FA" w:rsidP="009A4B8A">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 xml:space="preserve">Toutefois les copies desdits documents sont transmises chaque premier jour ouvrable du mois, à la Banque Centrale/Direction ayant le suivi des opérations de change dans ses attributions, à l’appui d’un relevé de transmission intitulé « Bordereau de transmission du relevé des paiements anticipatifs » reprenant le numéro de chaque Déclaration validée et les références des pièces justificatives. </w:t>
      </w:r>
    </w:p>
    <w:p w:rsidR="002C0DDD" w:rsidRDefault="002C0DDD" w:rsidP="002B5E45">
      <w:pPr>
        <w:ind w:right="284" w:firstLine="720"/>
        <w:jc w:val="both"/>
        <w:rPr>
          <w:rFonts w:ascii="Trebuchet MS" w:hAnsi="Trebuchet MS"/>
          <w:sz w:val="24"/>
          <w:szCs w:val="24"/>
          <w:lang w:val="fr-FR"/>
        </w:rPr>
      </w:pPr>
    </w:p>
    <w:p w:rsidR="009A4B8A" w:rsidRPr="002F6BD9" w:rsidRDefault="009A4B8A" w:rsidP="002B5E45">
      <w:pPr>
        <w:ind w:right="284" w:firstLine="720"/>
        <w:jc w:val="both"/>
        <w:rPr>
          <w:rFonts w:ascii="Trebuchet MS" w:hAnsi="Trebuchet MS"/>
          <w:sz w:val="24"/>
          <w:szCs w:val="24"/>
          <w:lang w:val="fr-FR"/>
        </w:rPr>
      </w:pPr>
    </w:p>
    <w:p w:rsidR="005419FA" w:rsidRPr="002F6BD9" w:rsidRDefault="005419FA" w:rsidP="002B5E45">
      <w:pPr>
        <w:ind w:right="284"/>
        <w:jc w:val="both"/>
        <w:rPr>
          <w:rFonts w:ascii="Trebuchet MS" w:hAnsi="Trebuchet MS"/>
          <w:sz w:val="24"/>
          <w:szCs w:val="24"/>
          <w:lang w:val="fr-FR"/>
        </w:rPr>
      </w:pPr>
      <w:r w:rsidRPr="002F6BD9">
        <w:rPr>
          <w:rFonts w:ascii="Trebuchet MS" w:hAnsi="Trebuchet MS"/>
          <w:sz w:val="24"/>
          <w:szCs w:val="24"/>
          <w:lang w:val="fr-FR"/>
        </w:rPr>
        <w:lastRenderedPageBreak/>
        <w:t>Alinéa 5 :</w:t>
      </w:r>
    </w:p>
    <w:p w:rsidR="005419FA" w:rsidRDefault="005419FA" w:rsidP="00373A7E">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La banque intervenante est tenue de réclamer ces documents à l’importateur, dans les cinq (5) jours ouvrés après expiration du délai tel que stipulé dans le contrat commercial.</w:t>
      </w:r>
    </w:p>
    <w:p w:rsidR="00373A7E" w:rsidRPr="002F6BD9" w:rsidRDefault="00373A7E" w:rsidP="00373A7E">
      <w:pPr>
        <w:spacing w:after="0" w:line="240" w:lineRule="auto"/>
        <w:ind w:right="284" w:firstLine="720"/>
        <w:jc w:val="both"/>
        <w:rPr>
          <w:rFonts w:ascii="Trebuchet MS" w:hAnsi="Trebuchet MS"/>
          <w:b/>
          <w:sz w:val="24"/>
          <w:szCs w:val="24"/>
          <w:lang w:val="fr-FR"/>
        </w:rPr>
      </w:pPr>
    </w:p>
    <w:p w:rsidR="008207A6" w:rsidRDefault="005419FA" w:rsidP="009758D0">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Elle est tenue de dénoncer le contrevenant auprès de la Banque Centrale, dans un délai de cinq (5) jours ouvrés à dater de la réclamation, en cas de défaut de présentation desdits documents par l’importateur.</w:t>
      </w:r>
    </w:p>
    <w:p w:rsidR="009758D0" w:rsidRPr="002F6BD9" w:rsidRDefault="009758D0" w:rsidP="009758D0">
      <w:pPr>
        <w:spacing w:after="0" w:line="240" w:lineRule="auto"/>
        <w:ind w:right="284" w:firstLine="720"/>
        <w:jc w:val="both"/>
        <w:rPr>
          <w:rFonts w:ascii="Trebuchet MS" w:hAnsi="Trebuchet MS"/>
          <w:b/>
          <w:sz w:val="24"/>
          <w:szCs w:val="24"/>
          <w:lang w:val="fr-FR"/>
        </w:rPr>
      </w:pPr>
    </w:p>
    <w:p w:rsidR="005419FA" w:rsidRPr="002F6BD9" w:rsidRDefault="005419FA" w:rsidP="002B5E45">
      <w:pPr>
        <w:spacing w:after="0" w:line="240" w:lineRule="auto"/>
        <w:ind w:right="284"/>
        <w:jc w:val="both"/>
        <w:rPr>
          <w:rFonts w:ascii="Trebuchet MS" w:hAnsi="Trebuchet MS"/>
          <w:b/>
          <w:sz w:val="24"/>
          <w:szCs w:val="24"/>
          <w:lang w:val="fr-FR"/>
        </w:rPr>
      </w:pPr>
      <w:r w:rsidRPr="002F6BD9">
        <w:rPr>
          <w:rFonts w:ascii="Trebuchet MS" w:hAnsi="Trebuchet MS"/>
          <w:b/>
          <w:sz w:val="24"/>
          <w:szCs w:val="24"/>
          <w:lang w:val="fr-FR"/>
        </w:rPr>
        <w:t>Article 45 :</w:t>
      </w:r>
    </w:p>
    <w:p w:rsidR="005419FA" w:rsidRPr="002F6BD9" w:rsidRDefault="005419FA" w:rsidP="002B5E45">
      <w:pPr>
        <w:spacing w:after="0" w:line="240" w:lineRule="auto"/>
        <w:ind w:right="284"/>
        <w:jc w:val="both"/>
        <w:rPr>
          <w:rFonts w:ascii="Trebuchet MS" w:hAnsi="Trebuchet MS"/>
          <w:sz w:val="24"/>
          <w:szCs w:val="24"/>
          <w:lang w:val="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hAnsi="Trebuchet MS"/>
          <w:sz w:val="24"/>
          <w:szCs w:val="24"/>
          <w:lang w:val="fr-FR"/>
        </w:rPr>
      </w:pPr>
    </w:p>
    <w:p w:rsidR="005419FA" w:rsidRPr="002F6BD9" w:rsidRDefault="005419FA" w:rsidP="002B5E45">
      <w:pPr>
        <w:spacing w:after="0" w:line="240" w:lineRule="auto"/>
        <w:ind w:right="284"/>
        <w:jc w:val="both"/>
        <w:rPr>
          <w:rFonts w:ascii="Trebuchet MS" w:hAnsi="Trebuchet MS"/>
          <w:sz w:val="24"/>
          <w:szCs w:val="24"/>
          <w:lang w:val="fr-FR"/>
        </w:rPr>
      </w:pPr>
      <w:r w:rsidRPr="002F6BD9">
        <w:rPr>
          <w:rFonts w:ascii="Trebuchet MS" w:hAnsi="Trebuchet MS"/>
          <w:sz w:val="24"/>
          <w:szCs w:val="24"/>
          <w:lang w:val="fr-FR"/>
        </w:rPr>
        <w:tab/>
        <w:t>Les importations</w:t>
      </w:r>
      <w:r w:rsidR="00C061BF" w:rsidRPr="002F6BD9">
        <w:rPr>
          <w:rFonts w:ascii="Trebuchet MS" w:hAnsi="Trebuchet MS"/>
          <w:sz w:val="24"/>
          <w:szCs w:val="24"/>
          <w:lang w:val="fr-FR"/>
        </w:rPr>
        <w:t xml:space="preserve"> « Sans Achat des Devises » </w:t>
      </w:r>
      <w:r w:rsidRPr="002F6BD9">
        <w:rPr>
          <w:rFonts w:ascii="Trebuchet MS" w:hAnsi="Trebuchet MS"/>
          <w:sz w:val="24"/>
          <w:szCs w:val="24"/>
          <w:lang w:val="fr-FR"/>
        </w:rPr>
        <w:t>sont autorisées moyennant, souscription de Déclaration d’importation des biens modèle « IB ».</w:t>
      </w:r>
    </w:p>
    <w:p w:rsidR="005419FA" w:rsidRPr="002F6BD9" w:rsidRDefault="005419FA" w:rsidP="002B5E45">
      <w:pPr>
        <w:spacing w:after="0" w:line="240" w:lineRule="auto"/>
        <w:ind w:right="284"/>
        <w:jc w:val="both"/>
        <w:rPr>
          <w:rFonts w:ascii="Trebuchet MS" w:hAnsi="Trebuchet MS"/>
          <w:sz w:val="24"/>
          <w:szCs w:val="24"/>
          <w:lang w:val="fr-FR"/>
        </w:rPr>
      </w:pPr>
    </w:p>
    <w:p w:rsidR="005419FA" w:rsidRPr="002F6BD9" w:rsidRDefault="005419FA" w:rsidP="002B5E45">
      <w:pPr>
        <w:spacing w:after="0" w:line="240" w:lineRule="auto"/>
        <w:ind w:right="284"/>
        <w:jc w:val="both"/>
        <w:rPr>
          <w:rFonts w:ascii="Trebuchet MS" w:hAnsi="Trebuchet MS"/>
          <w:sz w:val="24"/>
          <w:szCs w:val="24"/>
          <w:lang w:val="fr-FR"/>
        </w:rPr>
      </w:pPr>
      <w:r w:rsidRPr="002F6BD9">
        <w:rPr>
          <w:rFonts w:ascii="Trebuchet MS" w:hAnsi="Trebuchet MS"/>
          <w:sz w:val="24"/>
          <w:szCs w:val="24"/>
          <w:lang w:val="fr-FR"/>
        </w:rPr>
        <w:tab/>
        <w:t>Les banques veilleront à ce que la mention « </w:t>
      </w:r>
      <w:r w:rsidR="00C061BF" w:rsidRPr="002F6BD9">
        <w:rPr>
          <w:rFonts w:ascii="Trebuchet MS" w:hAnsi="Trebuchet MS"/>
          <w:sz w:val="24"/>
          <w:szCs w:val="24"/>
          <w:lang w:val="fr-FR"/>
        </w:rPr>
        <w:t>Sans Achat des Devises</w:t>
      </w:r>
      <w:r w:rsidRPr="002F6BD9">
        <w:rPr>
          <w:rFonts w:ascii="Trebuchet MS" w:hAnsi="Trebuchet MS"/>
          <w:sz w:val="24"/>
          <w:szCs w:val="24"/>
          <w:lang w:val="fr-FR"/>
        </w:rPr>
        <w:t> » soit inscrite dans le champ « modalité</w:t>
      </w:r>
      <w:r w:rsidR="00C061BF" w:rsidRPr="002F6BD9">
        <w:rPr>
          <w:rFonts w:ascii="Trebuchet MS" w:hAnsi="Trebuchet MS"/>
          <w:sz w:val="24"/>
          <w:szCs w:val="24"/>
          <w:lang w:val="fr-FR"/>
        </w:rPr>
        <w:t>s</w:t>
      </w:r>
      <w:r w:rsidRPr="002F6BD9">
        <w:rPr>
          <w:rFonts w:ascii="Trebuchet MS" w:hAnsi="Trebuchet MS"/>
          <w:sz w:val="24"/>
          <w:szCs w:val="24"/>
          <w:lang w:val="fr-FR"/>
        </w:rPr>
        <w:t xml:space="preserve"> de paiement ».</w:t>
      </w:r>
    </w:p>
    <w:p w:rsidR="005419FA" w:rsidRPr="002F6BD9" w:rsidRDefault="005419FA" w:rsidP="002B5E45">
      <w:pPr>
        <w:spacing w:after="0" w:line="240" w:lineRule="auto"/>
        <w:ind w:right="284"/>
        <w:jc w:val="both"/>
        <w:rPr>
          <w:rFonts w:ascii="Trebuchet MS" w:hAnsi="Trebuchet MS"/>
          <w:color w:val="0070C0"/>
          <w:sz w:val="24"/>
          <w:szCs w:val="24"/>
          <w:lang w:val="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2 :</w:t>
      </w:r>
    </w:p>
    <w:p w:rsidR="005419FA" w:rsidRPr="002F6BD9" w:rsidRDefault="005419FA" w:rsidP="002B5E45">
      <w:pPr>
        <w:spacing w:after="0" w:line="240" w:lineRule="auto"/>
        <w:ind w:right="284"/>
        <w:jc w:val="both"/>
        <w:rPr>
          <w:rFonts w:ascii="Trebuchet MS" w:eastAsia="Times New Roman" w:hAnsi="Trebuchet MS"/>
          <w:b/>
          <w:color w:val="FF0000"/>
          <w:sz w:val="24"/>
          <w:szCs w:val="24"/>
          <w:lang w:val="fr-FR" w:eastAsia="fr-FR"/>
        </w:rPr>
      </w:pPr>
    </w:p>
    <w:p w:rsidR="005419FA" w:rsidRPr="002F6BD9" w:rsidRDefault="005419FA" w:rsidP="002B5E45">
      <w:pPr>
        <w:spacing w:after="0" w:line="240" w:lineRule="auto"/>
        <w:ind w:right="284" w:firstLine="720"/>
        <w:jc w:val="both"/>
        <w:rPr>
          <w:rFonts w:ascii="Trebuchet MS" w:hAnsi="Trebuchet MS"/>
          <w:b/>
          <w:sz w:val="24"/>
          <w:szCs w:val="24"/>
          <w:lang w:val="fr-FR"/>
        </w:rPr>
      </w:pPr>
      <w:r w:rsidRPr="002F6BD9">
        <w:rPr>
          <w:rFonts w:ascii="Trebuchet MS" w:hAnsi="Trebuchet MS"/>
          <w:sz w:val="24"/>
          <w:szCs w:val="24"/>
          <w:lang w:val="fr-FR"/>
        </w:rPr>
        <w:t xml:space="preserve">Ladite Déclaration doit être appuyée par les justificatifs exigés  à l’article 25 </w:t>
      </w:r>
      <w:proofErr w:type="spellStart"/>
      <w:r w:rsidR="00C061BF" w:rsidRPr="002F6BD9">
        <w:rPr>
          <w:rFonts w:ascii="Trebuchet MS" w:hAnsi="Trebuchet MS"/>
          <w:sz w:val="24"/>
          <w:szCs w:val="24"/>
          <w:lang w:val="fr-FR"/>
        </w:rPr>
        <w:t>lit</w:t>
      </w:r>
      <w:r w:rsidR="0045369B" w:rsidRPr="002F6BD9">
        <w:rPr>
          <w:rFonts w:ascii="Trebuchet MS" w:hAnsi="Trebuchet MS"/>
          <w:sz w:val="24"/>
          <w:szCs w:val="24"/>
          <w:lang w:val="fr-FR"/>
        </w:rPr>
        <w:t>t</w:t>
      </w:r>
      <w:r w:rsidR="00C061BF" w:rsidRPr="002F6BD9">
        <w:rPr>
          <w:rFonts w:ascii="Trebuchet MS" w:hAnsi="Trebuchet MS"/>
          <w:sz w:val="24"/>
          <w:szCs w:val="24"/>
          <w:lang w:val="fr-FR"/>
        </w:rPr>
        <w:t>era</w:t>
      </w:r>
      <w:proofErr w:type="spellEnd"/>
      <w:r w:rsidR="00C061BF" w:rsidRPr="002F6BD9">
        <w:rPr>
          <w:rFonts w:ascii="Trebuchet MS" w:hAnsi="Trebuchet MS"/>
          <w:sz w:val="24"/>
          <w:szCs w:val="24"/>
          <w:lang w:val="fr-FR"/>
        </w:rPr>
        <w:t xml:space="preserve"> </w:t>
      </w:r>
      <w:r w:rsidRPr="002F6BD9">
        <w:rPr>
          <w:rFonts w:ascii="Trebuchet MS" w:hAnsi="Trebuchet MS"/>
          <w:sz w:val="24"/>
          <w:szCs w:val="24"/>
          <w:lang w:val="fr-FR"/>
        </w:rPr>
        <w:t>b de la présente Réglementation du Change et le Certificat de Vérification à l’Importation de l’OCC</w:t>
      </w:r>
      <w:r w:rsidRPr="002F6BD9">
        <w:rPr>
          <w:rFonts w:ascii="Trebuchet MS" w:hAnsi="Trebuchet MS"/>
          <w:b/>
          <w:sz w:val="24"/>
          <w:szCs w:val="24"/>
          <w:lang w:val="fr-FR"/>
        </w:rPr>
        <w:t>.</w:t>
      </w:r>
    </w:p>
    <w:p w:rsidR="005419FA" w:rsidRPr="002F6BD9" w:rsidRDefault="005419FA" w:rsidP="002B5E45">
      <w:pPr>
        <w:spacing w:after="0" w:line="240" w:lineRule="auto"/>
        <w:ind w:right="284" w:firstLine="720"/>
        <w:jc w:val="both"/>
        <w:rPr>
          <w:rFonts w:ascii="Trebuchet MS" w:hAnsi="Trebuchet MS"/>
          <w:b/>
          <w:sz w:val="24"/>
          <w:szCs w:val="24"/>
          <w:lang w:val="fr-FR"/>
        </w:rPr>
      </w:pPr>
    </w:p>
    <w:p w:rsidR="005419FA" w:rsidRPr="002F6BD9" w:rsidRDefault="005419FA" w:rsidP="002B5E45">
      <w:pPr>
        <w:spacing w:after="0" w:line="240" w:lineRule="auto"/>
        <w:ind w:right="284"/>
        <w:jc w:val="both"/>
        <w:rPr>
          <w:rFonts w:ascii="Trebuchet MS" w:hAnsi="Trebuchet MS"/>
          <w:sz w:val="24"/>
          <w:szCs w:val="24"/>
          <w:lang w:val="fr-FR"/>
        </w:rPr>
      </w:pPr>
      <w:r w:rsidRPr="002F6BD9">
        <w:rPr>
          <w:rFonts w:ascii="Trebuchet MS" w:hAnsi="Trebuchet MS"/>
          <w:sz w:val="24"/>
          <w:szCs w:val="24"/>
          <w:lang w:val="fr-FR"/>
        </w:rPr>
        <w:t>Alinéa 3 :</w:t>
      </w:r>
    </w:p>
    <w:p w:rsidR="005419FA" w:rsidRPr="002F6BD9" w:rsidRDefault="005419FA" w:rsidP="002B5E45">
      <w:pPr>
        <w:spacing w:after="0" w:line="240" w:lineRule="auto"/>
        <w:ind w:right="284"/>
        <w:jc w:val="both"/>
        <w:rPr>
          <w:rFonts w:ascii="Trebuchet MS" w:hAnsi="Trebuchet MS"/>
          <w:color w:val="FF0000"/>
          <w:sz w:val="24"/>
          <w:szCs w:val="24"/>
          <w:lang w:val="fr-FR"/>
        </w:rPr>
      </w:pPr>
    </w:p>
    <w:p w:rsidR="005419FA" w:rsidRDefault="005419FA" w:rsidP="002B5E45">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 xml:space="preserve">Pour la bonne fin d’une importation sous le régime </w:t>
      </w:r>
      <w:r w:rsidR="000E351D" w:rsidRPr="002F6BD9">
        <w:rPr>
          <w:rFonts w:ascii="Trebuchet MS" w:hAnsi="Trebuchet MS"/>
          <w:sz w:val="24"/>
          <w:szCs w:val="24"/>
          <w:lang w:val="fr-FR"/>
        </w:rPr>
        <w:t>« Sans Achat des Devises »</w:t>
      </w:r>
      <w:r w:rsidRPr="002F6BD9">
        <w:rPr>
          <w:rFonts w:ascii="Trebuchet MS" w:hAnsi="Trebuchet MS"/>
          <w:sz w:val="24"/>
          <w:szCs w:val="24"/>
          <w:lang w:val="fr-FR"/>
        </w:rPr>
        <w:t>, le souscripteur est tenu de remettre à la banque intervenante, dans un délai de dix (10) jours ouvrables après dédouanement et avant la date extrême de validité du document de change, les justificatifs ci-après :</w:t>
      </w:r>
    </w:p>
    <w:p w:rsidR="00C072E1" w:rsidRPr="002F6BD9" w:rsidRDefault="00C072E1" w:rsidP="002B5E45">
      <w:pPr>
        <w:spacing w:after="0" w:line="240" w:lineRule="auto"/>
        <w:ind w:right="284" w:firstLine="720"/>
        <w:jc w:val="both"/>
        <w:rPr>
          <w:rFonts w:ascii="Trebuchet MS" w:hAnsi="Trebuchet MS"/>
          <w:sz w:val="24"/>
          <w:szCs w:val="24"/>
          <w:lang w:val="fr-FR"/>
        </w:rPr>
      </w:pPr>
    </w:p>
    <w:p w:rsidR="005419FA" w:rsidRPr="002F6BD9" w:rsidRDefault="005419FA" w:rsidP="002B5E45">
      <w:pPr>
        <w:pStyle w:val="Paragraphedeliste"/>
        <w:numPr>
          <w:ilvl w:val="0"/>
          <w:numId w:val="42"/>
        </w:numPr>
        <w:spacing w:after="0" w:line="240" w:lineRule="auto"/>
        <w:ind w:left="709" w:right="284" w:hanging="283"/>
        <w:jc w:val="both"/>
        <w:rPr>
          <w:rFonts w:ascii="Trebuchet MS" w:hAnsi="Trebuchet MS"/>
          <w:sz w:val="24"/>
          <w:szCs w:val="24"/>
        </w:rPr>
      </w:pPr>
      <w:r w:rsidRPr="002F6BD9">
        <w:rPr>
          <w:rFonts w:ascii="Trebuchet MS" w:hAnsi="Trebuchet MS"/>
          <w:sz w:val="24"/>
          <w:szCs w:val="24"/>
        </w:rPr>
        <w:t>la facture définitive et/ou le contrat commercial ;</w:t>
      </w:r>
    </w:p>
    <w:p w:rsidR="005419FA" w:rsidRPr="002F6BD9" w:rsidRDefault="005419FA" w:rsidP="002B5E45">
      <w:pPr>
        <w:pStyle w:val="Paragraphedeliste"/>
        <w:numPr>
          <w:ilvl w:val="0"/>
          <w:numId w:val="42"/>
        </w:numPr>
        <w:spacing w:after="0" w:line="240" w:lineRule="auto"/>
        <w:ind w:left="709" w:right="284" w:hanging="283"/>
        <w:jc w:val="both"/>
        <w:rPr>
          <w:rFonts w:ascii="Trebuchet MS" w:hAnsi="Trebuchet MS"/>
          <w:sz w:val="24"/>
          <w:szCs w:val="24"/>
        </w:rPr>
      </w:pPr>
      <w:r w:rsidRPr="002F6BD9">
        <w:rPr>
          <w:rFonts w:ascii="Trebuchet MS" w:hAnsi="Trebuchet MS"/>
          <w:sz w:val="24"/>
          <w:szCs w:val="24"/>
        </w:rPr>
        <w:t>l’Attestation de vérification ou l’Avis de Refus d’Attestation du mandataire de l’OCC ou encore le Certificat de vérification à l’importation de l’OCC</w:t>
      </w:r>
      <w:r w:rsidR="00371B81" w:rsidRPr="002F6BD9">
        <w:rPr>
          <w:rFonts w:ascii="Trebuchet MS" w:hAnsi="Trebuchet MS"/>
          <w:sz w:val="24"/>
          <w:szCs w:val="24"/>
        </w:rPr>
        <w:t>.</w:t>
      </w:r>
    </w:p>
    <w:p w:rsidR="005419FA" w:rsidRPr="002F6BD9" w:rsidRDefault="005419FA" w:rsidP="002B5E45">
      <w:pPr>
        <w:spacing w:after="0" w:line="240" w:lineRule="auto"/>
        <w:ind w:right="284"/>
        <w:jc w:val="both"/>
        <w:rPr>
          <w:rFonts w:ascii="Trebuchet MS" w:hAnsi="Trebuchet MS"/>
          <w:color w:val="0070C0"/>
          <w:sz w:val="24"/>
          <w:szCs w:val="24"/>
          <w:lang w:val="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Article 46 :</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Les importations des biens ci-dessous sont dispensées des dispositions de  l’article 2</w:t>
      </w:r>
      <w:ins w:id="20" w:author="TSHIMBALANGA MULAMBO" w:date="2014-06-09T10:09:00Z">
        <w:r w:rsidR="00C76775">
          <w:rPr>
            <w:rFonts w:ascii="Trebuchet MS" w:eastAsia="Times New Roman" w:hAnsi="Trebuchet MS"/>
            <w:bCs/>
            <w:sz w:val="24"/>
            <w:szCs w:val="24"/>
            <w:lang w:val="fr-FR" w:eastAsia="fr-FR"/>
          </w:rPr>
          <w:t>3</w:t>
        </w:r>
      </w:ins>
      <w:del w:id="21" w:author="TSHIMBALANGA MULAMBO" w:date="2014-06-09T10:09:00Z">
        <w:r w:rsidRPr="002F6BD9" w:rsidDel="00C76775">
          <w:rPr>
            <w:rFonts w:ascii="Trebuchet MS" w:eastAsia="Times New Roman" w:hAnsi="Trebuchet MS"/>
            <w:bCs/>
            <w:sz w:val="24"/>
            <w:szCs w:val="24"/>
            <w:lang w:val="fr-FR" w:eastAsia="fr-FR"/>
          </w:rPr>
          <w:delText>6</w:delText>
        </w:r>
      </w:del>
      <w:r w:rsidRPr="002F6BD9">
        <w:rPr>
          <w:rFonts w:ascii="Trebuchet MS" w:eastAsia="Times New Roman" w:hAnsi="Trebuchet MS"/>
          <w:bCs/>
          <w:sz w:val="24"/>
          <w:szCs w:val="24"/>
          <w:lang w:val="fr-FR" w:eastAsia="fr-FR"/>
        </w:rPr>
        <w:t xml:space="preserve"> pour autant qu’elles ne soient pas destinées à la revente.</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09"/>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Il s’agit de :</w:t>
      </w:r>
    </w:p>
    <w:p w:rsidR="00CA1A82" w:rsidRPr="002F6BD9" w:rsidRDefault="00CA1A82" w:rsidP="002B5E45">
      <w:pPr>
        <w:spacing w:after="0" w:line="240" w:lineRule="auto"/>
        <w:ind w:right="284" w:firstLine="709"/>
        <w:jc w:val="both"/>
        <w:rPr>
          <w:rFonts w:ascii="Trebuchet MS" w:eastAsia="Times New Roman" w:hAnsi="Trebuchet MS"/>
          <w:sz w:val="24"/>
          <w:szCs w:val="24"/>
          <w:lang w:val="fr-FR" w:eastAsia="fr-FR"/>
        </w:rPr>
      </w:pPr>
    </w:p>
    <w:p w:rsidR="005419FA" w:rsidRPr="002F6BD9" w:rsidRDefault="005419FA" w:rsidP="002B5E45">
      <w:pPr>
        <w:numPr>
          <w:ilvl w:val="0"/>
          <w:numId w:val="19"/>
        </w:numPr>
        <w:tabs>
          <w:tab w:val="left" w:pos="851"/>
        </w:tabs>
        <w:spacing w:after="0" w:line="240" w:lineRule="auto"/>
        <w:ind w:left="851"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objets réputés sans valeur commerciale ou servant de modèle ;</w:t>
      </w:r>
    </w:p>
    <w:p w:rsidR="005419FA" w:rsidRPr="002F6BD9" w:rsidRDefault="005419FA" w:rsidP="002B5E45">
      <w:pPr>
        <w:numPr>
          <w:ilvl w:val="0"/>
          <w:numId w:val="19"/>
        </w:numPr>
        <w:tabs>
          <w:tab w:val="left" w:pos="851"/>
        </w:tabs>
        <w:spacing w:after="0" w:line="240" w:lineRule="auto"/>
        <w:ind w:left="851" w:right="284" w:hanging="425"/>
        <w:jc w:val="both"/>
        <w:rPr>
          <w:rFonts w:ascii="Trebuchet MS" w:hAnsi="Trebuchet MS"/>
          <w:sz w:val="24"/>
          <w:szCs w:val="24"/>
          <w:lang w:val="fr-FR"/>
        </w:rPr>
      </w:pPr>
      <w:r w:rsidRPr="002F6BD9">
        <w:rPr>
          <w:rFonts w:ascii="Trebuchet MS" w:eastAsia="Times New Roman" w:hAnsi="Trebuchet MS"/>
          <w:sz w:val="24"/>
          <w:szCs w:val="24"/>
          <w:lang w:val="fr-FR" w:eastAsia="fr-FR"/>
        </w:rPr>
        <w:t>journaux, périodiques et revues destinés à l’usage personnel dans le cadre d’un abonnement ;</w:t>
      </w:r>
    </w:p>
    <w:p w:rsidR="005419FA" w:rsidRPr="002F6BD9" w:rsidRDefault="005419FA" w:rsidP="002B5E45">
      <w:pPr>
        <w:numPr>
          <w:ilvl w:val="0"/>
          <w:numId w:val="19"/>
        </w:numPr>
        <w:tabs>
          <w:tab w:val="left" w:pos="851"/>
        </w:tabs>
        <w:spacing w:after="0" w:line="240" w:lineRule="auto"/>
        <w:ind w:left="851"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bagages et effets personnels ;</w:t>
      </w:r>
    </w:p>
    <w:p w:rsidR="005419FA" w:rsidRPr="002F6BD9" w:rsidRDefault="005419FA" w:rsidP="002B5E45">
      <w:pPr>
        <w:numPr>
          <w:ilvl w:val="0"/>
          <w:numId w:val="19"/>
        </w:numPr>
        <w:tabs>
          <w:tab w:val="left" w:pos="851"/>
        </w:tabs>
        <w:spacing w:after="0" w:line="240" w:lineRule="auto"/>
        <w:ind w:left="851"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lastRenderedPageBreak/>
        <w:t>articles dont la valeur totale, y compris les frais de transport et d’assurance, ne dépasse pas USD 2.500</w:t>
      </w:r>
      <w:r w:rsidR="00AC78C7" w:rsidRPr="002F6BD9">
        <w:rPr>
          <w:rFonts w:ascii="Trebuchet MS" w:eastAsia="Times New Roman" w:hAnsi="Trebuchet MS"/>
          <w:sz w:val="24"/>
          <w:szCs w:val="24"/>
          <w:lang w:val="fr-FR" w:eastAsia="fr-FR"/>
        </w:rPr>
        <w:t>,-</w:t>
      </w:r>
      <w:r w:rsidR="00371B81" w:rsidRPr="002F6BD9">
        <w:rPr>
          <w:rFonts w:ascii="Trebuchet MS" w:eastAsia="Times New Roman" w:hAnsi="Trebuchet MS"/>
          <w:sz w:val="24"/>
          <w:szCs w:val="24"/>
          <w:lang w:val="fr-FR" w:eastAsia="fr-FR"/>
        </w:rPr>
        <w:t xml:space="preserve"> (dollars américains deux mille cinq cents)</w:t>
      </w:r>
      <w:r w:rsidRPr="002F6BD9">
        <w:rPr>
          <w:rFonts w:ascii="Trebuchet MS" w:eastAsia="Times New Roman" w:hAnsi="Trebuchet MS"/>
          <w:sz w:val="24"/>
          <w:szCs w:val="24"/>
          <w:lang w:val="fr-FR" w:eastAsia="fr-FR"/>
        </w:rPr>
        <w:t xml:space="preserve"> par envoi, le fractionnement étant interdit ;</w:t>
      </w:r>
    </w:p>
    <w:p w:rsidR="005419FA" w:rsidRPr="002F6BD9" w:rsidRDefault="005419FA" w:rsidP="002B5E45">
      <w:pPr>
        <w:numPr>
          <w:ilvl w:val="0"/>
          <w:numId w:val="19"/>
        </w:numPr>
        <w:tabs>
          <w:tab w:val="left" w:pos="851"/>
        </w:tabs>
        <w:spacing w:after="0" w:line="240" w:lineRule="auto"/>
        <w:ind w:left="851"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objets réputés sans valeur commerciale ou servant de modèle.</w:t>
      </w:r>
    </w:p>
    <w:p w:rsidR="008207A6" w:rsidRPr="002F6BD9" w:rsidRDefault="008207A6"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Article 47 :</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Default="005419FA" w:rsidP="00226F6C">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La fourniture des biens d’approvisionnement à bord d’aéronefs, de navires et d’autres moyens de transport résidents, faisant escale en pays étrangers, doivent faire l’objet d’une souscription de la déclaration pour importation des biens modèle « IB » de régularisation sur base de la facture définitive établie.</w:t>
      </w:r>
    </w:p>
    <w:p w:rsidR="00226F6C" w:rsidRPr="002F6BD9" w:rsidRDefault="00226F6C" w:rsidP="00226F6C">
      <w:pPr>
        <w:spacing w:after="0" w:line="240" w:lineRule="auto"/>
        <w:ind w:right="284" w:firstLine="720"/>
        <w:jc w:val="both"/>
        <w:rPr>
          <w:rFonts w:ascii="Trebuchet MS" w:eastAsia="Times New Roman" w:hAnsi="Trebuchet MS"/>
          <w:sz w:val="24"/>
          <w:szCs w:val="24"/>
          <w:lang w:val="fr-FR" w:eastAsia="fr-FR"/>
        </w:rPr>
      </w:pPr>
    </w:p>
    <w:p w:rsidR="005419FA" w:rsidRPr="002F6BD9" w:rsidRDefault="005419FA" w:rsidP="00A1392A">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Dans ce cas, l’attestation de vérification et la déclaration de mise en consommation douanière ne sont pas requises.</w:t>
      </w:r>
    </w:p>
    <w:p w:rsidR="005419FA" w:rsidRPr="002F6BD9" w:rsidRDefault="005419FA" w:rsidP="002B5E45">
      <w:pPr>
        <w:tabs>
          <w:tab w:val="left" w:pos="851"/>
        </w:tabs>
        <w:spacing w:after="0" w:line="240" w:lineRule="auto"/>
        <w:ind w:left="1069" w:right="284"/>
        <w:jc w:val="both"/>
        <w:rPr>
          <w:rFonts w:ascii="Trebuchet MS" w:eastAsia="Times New Roman" w:hAnsi="Trebuchet M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Article 48 :</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tabs>
          <w:tab w:val="left" w:pos="993"/>
        </w:tabs>
        <w:spacing w:after="0" w:line="240" w:lineRule="auto"/>
        <w:ind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Les opérations d’importation de certains produits requièrent l’accord préalable de l’Autorité Publique  compétente.</w:t>
      </w:r>
    </w:p>
    <w:p w:rsidR="005419FA" w:rsidRPr="002F6BD9" w:rsidRDefault="005419FA" w:rsidP="002B5E45">
      <w:pPr>
        <w:tabs>
          <w:tab w:val="left" w:pos="993"/>
        </w:tabs>
        <w:spacing w:after="0" w:line="240" w:lineRule="auto"/>
        <w:ind w:right="284"/>
        <w:contextualSpacing/>
        <w:jc w:val="both"/>
        <w:rPr>
          <w:rFonts w:ascii="Trebuchet MS" w:eastAsia="Times New Roman" w:hAnsi="Trebuchet MS"/>
          <w:sz w:val="24"/>
          <w:szCs w:val="24"/>
          <w:lang w:val="fr-FR" w:eastAsia="fr-FR"/>
        </w:rPr>
      </w:pPr>
    </w:p>
    <w:p w:rsidR="005419FA" w:rsidRPr="002F6BD9" w:rsidRDefault="005419FA" w:rsidP="002B5E45">
      <w:pPr>
        <w:tabs>
          <w:tab w:val="left" w:pos="993"/>
        </w:tabs>
        <w:spacing w:after="0" w:line="240" w:lineRule="auto"/>
        <w:ind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r>
      <w:r w:rsidR="00AC78C7" w:rsidRPr="002F6BD9">
        <w:rPr>
          <w:rFonts w:ascii="Trebuchet MS" w:eastAsia="Times New Roman" w:hAnsi="Trebuchet MS"/>
          <w:sz w:val="24"/>
          <w:szCs w:val="24"/>
          <w:lang w:val="fr-FR" w:eastAsia="fr-FR"/>
        </w:rPr>
        <w:tab/>
      </w:r>
      <w:r w:rsidRPr="002F6BD9">
        <w:rPr>
          <w:rFonts w:ascii="Trebuchet MS" w:eastAsia="Times New Roman" w:hAnsi="Trebuchet MS"/>
          <w:sz w:val="24"/>
          <w:szCs w:val="24"/>
          <w:lang w:val="fr-FR" w:eastAsia="fr-FR"/>
        </w:rPr>
        <w:t>Il s’agit notamment des :</w:t>
      </w:r>
    </w:p>
    <w:p w:rsidR="005419FA" w:rsidRPr="002F6BD9" w:rsidRDefault="005419FA" w:rsidP="002B5E45">
      <w:pPr>
        <w:tabs>
          <w:tab w:val="left" w:pos="142"/>
          <w:tab w:val="left" w:pos="426"/>
        </w:tabs>
        <w:spacing w:after="0" w:line="240" w:lineRule="auto"/>
        <w:ind w:right="284"/>
        <w:contextualSpacing/>
        <w:jc w:val="both"/>
        <w:rPr>
          <w:rFonts w:ascii="Trebuchet MS" w:eastAsia="Times New Roman" w:hAnsi="Trebuchet MS"/>
          <w:sz w:val="24"/>
          <w:szCs w:val="24"/>
          <w:lang w:val="fr-FR" w:eastAsia="fr-FR"/>
        </w:rPr>
      </w:pPr>
    </w:p>
    <w:p w:rsidR="005419FA" w:rsidRPr="002F6BD9" w:rsidRDefault="005419FA" w:rsidP="002B5E45">
      <w:pPr>
        <w:numPr>
          <w:ilvl w:val="0"/>
          <w:numId w:val="20"/>
        </w:numPr>
        <w:tabs>
          <w:tab w:val="left" w:pos="142"/>
          <w:tab w:val="left" w:pos="426"/>
        </w:tabs>
        <w:spacing w:after="0" w:line="240" w:lineRule="auto"/>
        <w:ind w:left="709" w:right="284" w:hanging="425"/>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pièces de monnaies ;</w:t>
      </w:r>
    </w:p>
    <w:p w:rsidR="005419FA" w:rsidRPr="002F6BD9" w:rsidRDefault="005419FA" w:rsidP="002B5E45">
      <w:pPr>
        <w:numPr>
          <w:ilvl w:val="0"/>
          <w:numId w:val="20"/>
        </w:numPr>
        <w:tabs>
          <w:tab w:val="left" w:pos="142"/>
          <w:tab w:val="left" w:pos="426"/>
        </w:tabs>
        <w:spacing w:after="0" w:line="240" w:lineRule="auto"/>
        <w:ind w:left="709" w:right="284" w:hanging="425"/>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pièces commémoratives ;</w:t>
      </w:r>
    </w:p>
    <w:p w:rsidR="005419FA" w:rsidRPr="002F6BD9" w:rsidRDefault="005419FA" w:rsidP="002B5E45">
      <w:pPr>
        <w:numPr>
          <w:ilvl w:val="0"/>
          <w:numId w:val="20"/>
        </w:numPr>
        <w:tabs>
          <w:tab w:val="left" w:pos="142"/>
          <w:tab w:val="left" w:pos="426"/>
        </w:tabs>
        <w:spacing w:after="0" w:line="240" w:lineRule="auto"/>
        <w:ind w:left="709" w:right="284" w:hanging="425"/>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matériels d’occasion destinés à l’investissement ;</w:t>
      </w:r>
    </w:p>
    <w:p w:rsidR="005419FA" w:rsidRPr="002F6BD9" w:rsidRDefault="005419FA" w:rsidP="002B5E45">
      <w:pPr>
        <w:numPr>
          <w:ilvl w:val="0"/>
          <w:numId w:val="20"/>
        </w:numPr>
        <w:tabs>
          <w:tab w:val="left" w:pos="142"/>
          <w:tab w:val="left" w:pos="426"/>
        </w:tabs>
        <w:spacing w:after="0" w:line="240" w:lineRule="auto"/>
        <w:ind w:left="709" w:right="284" w:hanging="425"/>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armes et munitions ainsi que effets et matériels militaires ;</w:t>
      </w:r>
    </w:p>
    <w:p w:rsidR="00CA1A82" w:rsidRPr="002F6BD9" w:rsidRDefault="005419FA" w:rsidP="002B5E45">
      <w:pPr>
        <w:numPr>
          <w:ilvl w:val="0"/>
          <w:numId w:val="20"/>
        </w:numPr>
        <w:tabs>
          <w:tab w:val="left" w:pos="142"/>
          <w:tab w:val="left" w:pos="426"/>
        </w:tabs>
        <w:spacing w:after="0" w:line="240" w:lineRule="auto"/>
        <w:ind w:left="709" w:right="284" w:hanging="425"/>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explosifs ;</w:t>
      </w:r>
    </w:p>
    <w:p w:rsidR="00CA1A82" w:rsidRPr="002F6BD9" w:rsidRDefault="005419FA" w:rsidP="002B5E45">
      <w:pPr>
        <w:numPr>
          <w:ilvl w:val="0"/>
          <w:numId w:val="20"/>
        </w:numPr>
        <w:tabs>
          <w:tab w:val="left" w:pos="142"/>
          <w:tab w:val="left" w:pos="426"/>
        </w:tabs>
        <w:spacing w:after="0" w:line="240" w:lineRule="auto"/>
        <w:ind w:left="709" w:right="284" w:hanging="425"/>
        <w:contextualSpacing/>
        <w:jc w:val="both"/>
        <w:rPr>
          <w:rFonts w:ascii="Trebuchet MS" w:eastAsia="Times New Roman" w:hAnsi="Trebuchet MS"/>
          <w:b/>
          <w:sz w:val="24"/>
          <w:szCs w:val="24"/>
          <w:lang w:val="fr-FR" w:eastAsia="fr-FR"/>
        </w:rPr>
      </w:pPr>
      <w:r w:rsidRPr="002F6BD9">
        <w:rPr>
          <w:rFonts w:ascii="Trebuchet MS" w:eastAsia="Times New Roman" w:hAnsi="Trebuchet MS"/>
          <w:sz w:val="24"/>
          <w:szCs w:val="24"/>
          <w:lang w:val="fr-FR" w:eastAsia="fr-FR"/>
        </w:rPr>
        <w:t>substances qui appauvrissent la couche d’ozone et les matériels utilisant ces substances ;</w:t>
      </w:r>
    </w:p>
    <w:p w:rsidR="005419FA" w:rsidRPr="002F6BD9" w:rsidRDefault="005419FA" w:rsidP="002B5E45">
      <w:pPr>
        <w:numPr>
          <w:ilvl w:val="0"/>
          <w:numId w:val="20"/>
        </w:numPr>
        <w:tabs>
          <w:tab w:val="left" w:pos="142"/>
          <w:tab w:val="left" w:pos="426"/>
        </w:tabs>
        <w:spacing w:after="0" w:line="240" w:lineRule="auto"/>
        <w:ind w:left="709" w:right="284" w:hanging="425"/>
        <w:contextualSpacing/>
        <w:jc w:val="both"/>
        <w:rPr>
          <w:rFonts w:ascii="Trebuchet MS" w:eastAsia="Times New Roman" w:hAnsi="Trebuchet MS"/>
          <w:b/>
          <w:sz w:val="24"/>
          <w:szCs w:val="24"/>
          <w:lang w:val="fr-FR" w:eastAsia="fr-FR"/>
        </w:rPr>
      </w:pPr>
      <w:r w:rsidRPr="002F6BD9">
        <w:rPr>
          <w:rFonts w:ascii="Trebuchet MS" w:eastAsia="Times New Roman" w:hAnsi="Trebuchet MS"/>
          <w:sz w:val="24"/>
          <w:szCs w:val="24"/>
          <w:lang w:val="fr-FR" w:eastAsia="fr-FR"/>
        </w:rPr>
        <w:t>produits pharmaceutiques.</w:t>
      </w:r>
    </w:p>
    <w:p w:rsidR="00327E5B" w:rsidRPr="002F6BD9" w:rsidRDefault="00327E5B" w:rsidP="002B5E45">
      <w:pPr>
        <w:spacing w:after="0" w:line="240" w:lineRule="auto"/>
        <w:ind w:right="284"/>
        <w:jc w:val="both"/>
        <w:rPr>
          <w:rFonts w:ascii="Trebuchet MS" w:hAnsi="Trebuchet MS"/>
          <w:sz w:val="24"/>
          <w:szCs w:val="24"/>
          <w:lang w:val="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Article 49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sz w:val="24"/>
          <w:szCs w:val="24"/>
          <w:lang w:val="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rPr>
      </w:pPr>
      <w:r w:rsidRPr="002F6BD9">
        <w:rPr>
          <w:rFonts w:ascii="Trebuchet MS" w:eastAsia="Times New Roman" w:hAnsi="Trebuchet MS"/>
          <w:sz w:val="24"/>
          <w:szCs w:val="24"/>
          <w:lang w:val="fr-FR"/>
        </w:rPr>
        <w:t>Les résidents sont autorisés à recevoir à titre temporaire, des biens destinés à être utilisés sur le territoire national aux fins de perfectionnement actif (vérification, réparation, entretien, location, travail à façon), d’exposition, d’emballages consignés, ou de contrat d’entreprise moyennant souscription d’une déclaration modèle « IB » temporaire auprès d’une banque agréée ou de la représentation de la Banque Centrale.</w:t>
      </w:r>
    </w:p>
    <w:p w:rsidR="005419FA" w:rsidRPr="002F6BD9" w:rsidRDefault="005419FA" w:rsidP="002B5E45">
      <w:pPr>
        <w:spacing w:after="0" w:line="240" w:lineRule="auto"/>
        <w:ind w:right="284"/>
        <w:jc w:val="both"/>
        <w:rPr>
          <w:rFonts w:ascii="Trebuchet MS" w:hAnsi="Trebuchet MS"/>
          <w:sz w:val="24"/>
          <w:szCs w:val="24"/>
          <w:lang w:val="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2 :</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tab/>
      </w:r>
      <w:r w:rsidRPr="002F6BD9">
        <w:rPr>
          <w:rFonts w:ascii="Trebuchet MS" w:eastAsia="Times New Roman" w:hAnsi="Trebuchet MS"/>
          <w:sz w:val="24"/>
          <w:szCs w:val="24"/>
          <w:lang w:val="fr-FR" w:eastAsia="fr-FR"/>
        </w:rPr>
        <w:t xml:space="preserve">Selon les cas énumérés ci-dessous, la déclaration modèle </w:t>
      </w:r>
      <w:r w:rsidRPr="002F6BD9">
        <w:rPr>
          <w:rFonts w:ascii="Trebuchet MS" w:eastAsia="Times New Roman" w:hAnsi="Trebuchet MS"/>
          <w:sz w:val="24"/>
          <w:szCs w:val="24"/>
          <w:lang w:val="fr-FR"/>
        </w:rPr>
        <w:t>« IB » temporaire</w:t>
      </w:r>
      <w:r w:rsidRPr="002F6BD9">
        <w:rPr>
          <w:rFonts w:ascii="Trebuchet MS" w:eastAsia="Times New Roman" w:hAnsi="Trebuchet MS"/>
          <w:sz w:val="24"/>
          <w:szCs w:val="24"/>
          <w:lang w:val="fr-FR" w:eastAsia="fr-FR"/>
        </w:rPr>
        <w:t xml:space="preserve"> est appuyée par :</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 cas de location et contrat d’entreprise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numPr>
          <w:ilvl w:val="0"/>
          <w:numId w:val="21"/>
        </w:numPr>
        <w:tabs>
          <w:tab w:val="left" w:pos="742"/>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lastRenderedPageBreak/>
        <w:t>le certificat d’inspection de l’OCC ou de son mandataire, spécifiant l’état et la valeur actuelle du bien</w:t>
      </w:r>
      <w:r w:rsidR="003264B1" w:rsidRPr="002F6BD9">
        <w:rPr>
          <w:rFonts w:ascii="Trebuchet MS" w:eastAsia="Times New Roman" w:hAnsi="Trebuchet MS"/>
          <w:sz w:val="24"/>
          <w:szCs w:val="24"/>
          <w:lang w:val="fr-FR" w:eastAsia="fr-FR"/>
        </w:rPr>
        <w:t xml:space="preserve"> </w:t>
      </w:r>
      <w:r w:rsidRPr="002F6BD9">
        <w:rPr>
          <w:rFonts w:ascii="Trebuchet MS" w:eastAsia="Times New Roman" w:hAnsi="Trebuchet MS"/>
          <w:sz w:val="24"/>
          <w:szCs w:val="24"/>
          <w:lang w:val="fr-FR" w:eastAsia="fr-FR"/>
        </w:rPr>
        <w:t>;</w:t>
      </w:r>
    </w:p>
    <w:p w:rsidR="005419FA" w:rsidRPr="002F6BD9" w:rsidRDefault="005419FA" w:rsidP="002B5E45">
      <w:pPr>
        <w:numPr>
          <w:ilvl w:val="0"/>
          <w:numId w:val="21"/>
        </w:numPr>
        <w:tabs>
          <w:tab w:val="left" w:pos="742"/>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 contrat de location précisant les loyers à payer ;</w:t>
      </w:r>
    </w:p>
    <w:p w:rsidR="005419FA" w:rsidRPr="002F6BD9" w:rsidRDefault="005419FA" w:rsidP="002B5E45">
      <w:pPr>
        <w:numPr>
          <w:ilvl w:val="0"/>
          <w:numId w:val="21"/>
        </w:numPr>
        <w:tabs>
          <w:tab w:val="left" w:pos="742"/>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autres documents justifiant l’importation temporaire.</w:t>
      </w:r>
    </w:p>
    <w:p w:rsidR="005419FA" w:rsidRPr="002F6BD9" w:rsidRDefault="005419FA" w:rsidP="002B5E45">
      <w:pPr>
        <w:spacing w:after="0" w:line="240" w:lineRule="auto"/>
        <w:ind w:right="284"/>
        <w:contextualSpacing/>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b) cas de réparation, vérification et entretien :</w:t>
      </w:r>
    </w:p>
    <w:p w:rsidR="005419FA" w:rsidRPr="002F6BD9" w:rsidRDefault="005419FA" w:rsidP="002B5E45">
      <w:pPr>
        <w:tabs>
          <w:tab w:val="left" w:pos="742"/>
        </w:tabs>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numPr>
          <w:ilvl w:val="0"/>
          <w:numId w:val="21"/>
        </w:numPr>
        <w:tabs>
          <w:tab w:val="left" w:pos="742"/>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 certificat d’inspection de l’OCC ou de son mandataire, spécifiant l’état et la valeur actuelle du bien</w:t>
      </w:r>
      <w:r w:rsidR="003264B1" w:rsidRPr="002F6BD9">
        <w:rPr>
          <w:rFonts w:ascii="Trebuchet MS" w:eastAsia="Times New Roman" w:hAnsi="Trebuchet MS"/>
          <w:sz w:val="24"/>
          <w:szCs w:val="24"/>
          <w:lang w:val="fr-FR" w:eastAsia="fr-FR"/>
        </w:rPr>
        <w:t xml:space="preserve"> </w:t>
      </w:r>
      <w:r w:rsidRPr="002F6BD9">
        <w:rPr>
          <w:rFonts w:ascii="Trebuchet MS" w:eastAsia="Times New Roman" w:hAnsi="Trebuchet MS"/>
          <w:sz w:val="24"/>
          <w:szCs w:val="24"/>
          <w:lang w:val="fr-FR" w:eastAsia="fr-FR"/>
        </w:rPr>
        <w:t>;</w:t>
      </w:r>
    </w:p>
    <w:p w:rsidR="005419FA" w:rsidRPr="002F6BD9" w:rsidRDefault="005419FA" w:rsidP="002B5E45">
      <w:pPr>
        <w:numPr>
          <w:ilvl w:val="0"/>
          <w:numId w:val="21"/>
        </w:numPr>
        <w:tabs>
          <w:tab w:val="left" w:pos="742"/>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  contrat de réparation ou d’entretien précisant les frais à payer</w:t>
      </w:r>
      <w:r w:rsidR="003264B1" w:rsidRPr="002F6BD9">
        <w:rPr>
          <w:rFonts w:ascii="Trebuchet MS" w:eastAsia="Times New Roman" w:hAnsi="Trebuchet MS"/>
          <w:sz w:val="24"/>
          <w:szCs w:val="24"/>
          <w:lang w:val="fr-FR" w:eastAsia="fr-FR"/>
        </w:rPr>
        <w:t xml:space="preserve"> </w:t>
      </w:r>
      <w:r w:rsidRPr="002F6BD9">
        <w:rPr>
          <w:rFonts w:ascii="Trebuchet MS" w:eastAsia="Times New Roman" w:hAnsi="Trebuchet MS"/>
          <w:sz w:val="24"/>
          <w:szCs w:val="24"/>
          <w:lang w:val="fr-FR" w:eastAsia="fr-FR"/>
        </w:rPr>
        <w:t>;</w:t>
      </w:r>
    </w:p>
    <w:p w:rsidR="005419FA" w:rsidRPr="002F6BD9" w:rsidRDefault="005419FA" w:rsidP="002B5E45">
      <w:pPr>
        <w:numPr>
          <w:ilvl w:val="0"/>
          <w:numId w:val="21"/>
        </w:numPr>
        <w:tabs>
          <w:tab w:val="left" w:pos="742"/>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autres documents justifiant l’importation temporaire.</w:t>
      </w:r>
    </w:p>
    <w:p w:rsidR="005419FA" w:rsidRPr="002F6BD9" w:rsidRDefault="005419FA" w:rsidP="002B5E45">
      <w:pPr>
        <w:spacing w:after="0" w:line="240" w:lineRule="auto"/>
        <w:ind w:right="284"/>
        <w:contextualSpacing/>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c) cas de travail à façon </w:t>
      </w:r>
      <w:r w:rsidR="003264B1" w:rsidRPr="002F6BD9">
        <w:rPr>
          <w:rFonts w:ascii="Trebuchet MS" w:eastAsia="Times New Roman" w:hAnsi="Trebuchet MS"/>
          <w:sz w:val="24"/>
          <w:szCs w:val="24"/>
          <w:lang w:val="fr-FR" w:eastAsia="fr-FR"/>
        </w:rPr>
        <w:t>:</w:t>
      </w:r>
    </w:p>
    <w:p w:rsidR="005419FA" w:rsidRPr="002F6BD9" w:rsidRDefault="005419FA" w:rsidP="002B5E45">
      <w:pPr>
        <w:tabs>
          <w:tab w:val="left" w:pos="742"/>
        </w:tabs>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numPr>
          <w:ilvl w:val="0"/>
          <w:numId w:val="21"/>
        </w:numPr>
        <w:tabs>
          <w:tab w:val="left" w:pos="742"/>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l’Attestation de Vérification du mandataire de l’OCC</w:t>
      </w:r>
      <w:r w:rsidR="003264B1" w:rsidRPr="002F6BD9">
        <w:rPr>
          <w:rFonts w:ascii="Trebuchet MS" w:eastAsia="Times New Roman" w:hAnsi="Trebuchet MS"/>
          <w:sz w:val="24"/>
          <w:szCs w:val="24"/>
          <w:lang w:val="fr-FR" w:eastAsia="fr-FR"/>
        </w:rPr>
        <w:t xml:space="preserve"> </w:t>
      </w:r>
      <w:r w:rsidRPr="002F6BD9">
        <w:rPr>
          <w:rFonts w:ascii="Trebuchet MS" w:eastAsia="Times New Roman" w:hAnsi="Trebuchet MS"/>
          <w:sz w:val="24"/>
          <w:szCs w:val="24"/>
          <w:lang w:val="fr-FR" w:eastAsia="fr-FR"/>
        </w:rPr>
        <w:t>;</w:t>
      </w:r>
    </w:p>
    <w:p w:rsidR="005419FA" w:rsidRPr="002F6BD9" w:rsidRDefault="005419FA" w:rsidP="002B5E45">
      <w:pPr>
        <w:numPr>
          <w:ilvl w:val="0"/>
          <w:numId w:val="21"/>
        </w:numPr>
        <w:tabs>
          <w:tab w:val="left" w:pos="742"/>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 contrat de perfectionnement précisant les frais à payer ;</w:t>
      </w:r>
    </w:p>
    <w:p w:rsidR="005419FA" w:rsidRPr="002F6BD9" w:rsidRDefault="005419FA" w:rsidP="002B5E45">
      <w:pPr>
        <w:numPr>
          <w:ilvl w:val="0"/>
          <w:numId w:val="21"/>
        </w:numPr>
        <w:tabs>
          <w:tab w:val="left" w:pos="742"/>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autres documents justifiant l’importation temporaire.</w:t>
      </w:r>
    </w:p>
    <w:p w:rsidR="005419FA" w:rsidRPr="002F6BD9" w:rsidRDefault="005419FA" w:rsidP="002B5E45">
      <w:pPr>
        <w:tabs>
          <w:tab w:val="left" w:pos="742"/>
        </w:tabs>
        <w:spacing w:after="0" w:line="240" w:lineRule="auto"/>
        <w:ind w:right="284"/>
        <w:contextualSpacing/>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d) cas d’emballages consignés </w:t>
      </w:r>
      <w:r w:rsidR="003264B1" w:rsidRPr="002F6BD9">
        <w:rPr>
          <w:rFonts w:ascii="Trebuchet MS" w:eastAsia="Times New Roman" w:hAnsi="Trebuchet MS"/>
          <w:sz w:val="24"/>
          <w:szCs w:val="24"/>
          <w:lang w:val="fr-FR" w:eastAsia="fr-FR"/>
        </w:rPr>
        <w:t>:</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numPr>
          <w:ilvl w:val="0"/>
          <w:numId w:val="21"/>
        </w:numPr>
        <w:tabs>
          <w:tab w:val="left" w:pos="742"/>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l’Attestation de Vérification spécifiant l’état et la valeur actuelle de l’emballage consigné</w:t>
      </w:r>
      <w:r w:rsidR="003264B1" w:rsidRPr="002F6BD9">
        <w:rPr>
          <w:rFonts w:ascii="Trebuchet MS" w:eastAsia="Times New Roman" w:hAnsi="Trebuchet MS"/>
          <w:sz w:val="24"/>
          <w:szCs w:val="24"/>
          <w:lang w:val="fr-FR" w:eastAsia="fr-FR"/>
        </w:rPr>
        <w:t xml:space="preserve"> </w:t>
      </w:r>
      <w:r w:rsidRPr="002F6BD9">
        <w:rPr>
          <w:rFonts w:ascii="Trebuchet MS" w:eastAsia="Times New Roman" w:hAnsi="Trebuchet MS"/>
          <w:sz w:val="24"/>
          <w:szCs w:val="24"/>
          <w:lang w:val="fr-FR" w:eastAsia="fr-FR"/>
        </w:rPr>
        <w:t>;</w:t>
      </w:r>
    </w:p>
    <w:p w:rsidR="005419FA" w:rsidRPr="002F6BD9" w:rsidRDefault="005419FA" w:rsidP="002B5E45">
      <w:pPr>
        <w:numPr>
          <w:ilvl w:val="0"/>
          <w:numId w:val="21"/>
        </w:numPr>
        <w:tabs>
          <w:tab w:val="left" w:pos="742"/>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la déclaration d’importation des biens modèle « IB » à laquelle l’emballage consigné se rapporte ;</w:t>
      </w:r>
    </w:p>
    <w:p w:rsidR="005419FA" w:rsidRPr="002F6BD9" w:rsidRDefault="005419FA" w:rsidP="002B5E45">
      <w:pPr>
        <w:numPr>
          <w:ilvl w:val="0"/>
          <w:numId w:val="21"/>
        </w:numPr>
        <w:tabs>
          <w:tab w:val="left" w:pos="742"/>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la preuve du paiement de la garantie.</w:t>
      </w:r>
    </w:p>
    <w:p w:rsidR="005419FA" w:rsidRPr="002F6BD9" w:rsidRDefault="005419FA" w:rsidP="002B5E45">
      <w:pPr>
        <w:tabs>
          <w:tab w:val="left" w:pos="742"/>
        </w:tabs>
        <w:spacing w:after="0" w:line="240" w:lineRule="auto"/>
        <w:ind w:right="284"/>
        <w:contextualSpacing/>
        <w:jc w:val="both"/>
        <w:rPr>
          <w:rFonts w:ascii="Trebuchet MS" w:eastAsia="Times New Roman" w:hAnsi="Trebuchet MS"/>
          <w:sz w:val="24"/>
          <w:szCs w:val="24"/>
          <w:lang w:val="fr-FR" w:eastAsia="fr-FR"/>
        </w:rPr>
      </w:pPr>
    </w:p>
    <w:p w:rsidR="005419FA" w:rsidRPr="002F6BD9" w:rsidRDefault="005419FA" w:rsidP="002B5E45">
      <w:pPr>
        <w:tabs>
          <w:tab w:val="left" w:pos="742"/>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e) cas </w:t>
      </w:r>
      <w:r w:rsidRPr="002F6BD9">
        <w:rPr>
          <w:rFonts w:ascii="Trebuchet MS" w:eastAsia="Times New Roman" w:hAnsi="Trebuchet MS"/>
          <w:sz w:val="24"/>
          <w:szCs w:val="24"/>
          <w:lang w:val="fr-FR"/>
        </w:rPr>
        <w:t>d’exposition </w:t>
      </w:r>
      <w:r w:rsidR="003264B1" w:rsidRPr="002F6BD9">
        <w:rPr>
          <w:rFonts w:ascii="Trebuchet MS" w:eastAsia="Times New Roman" w:hAnsi="Trebuchet MS"/>
          <w:sz w:val="24"/>
          <w:szCs w:val="24"/>
          <w:lang w:val="fr-FR"/>
        </w:rPr>
        <w:t>:</w:t>
      </w:r>
    </w:p>
    <w:p w:rsidR="005419FA" w:rsidRPr="002F6BD9" w:rsidRDefault="005419FA" w:rsidP="002B5E45">
      <w:pPr>
        <w:tabs>
          <w:tab w:val="left" w:pos="742"/>
        </w:tabs>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numPr>
          <w:ilvl w:val="0"/>
          <w:numId w:val="21"/>
        </w:numPr>
        <w:tabs>
          <w:tab w:val="left" w:pos="742"/>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 certificat d’inspection de l’OCC ou de son mandataire, spécifiant l’état et la valeur actuelle du bien ;</w:t>
      </w:r>
    </w:p>
    <w:p w:rsidR="005419FA" w:rsidRPr="002F6BD9" w:rsidRDefault="005419FA" w:rsidP="002B5E45">
      <w:pPr>
        <w:numPr>
          <w:ilvl w:val="0"/>
          <w:numId w:val="21"/>
        </w:numPr>
        <w:tabs>
          <w:tab w:val="left" w:pos="742"/>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 contrat d’exposition précisant les conditions déterminant le lieu</w:t>
      </w:r>
      <w:r w:rsidR="003264B1" w:rsidRPr="002F6BD9">
        <w:rPr>
          <w:rFonts w:ascii="Trebuchet MS" w:eastAsia="Times New Roman" w:hAnsi="Trebuchet MS"/>
          <w:sz w:val="24"/>
          <w:szCs w:val="24"/>
          <w:lang w:val="fr-FR" w:eastAsia="fr-FR"/>
        </w:rPr>
        <w:t>, l</w:t>
      </w:r>
      <w:r w:rsidRPr="002F6BD9">
        <w:rPr>
          <w:rFonts w:ascii="Trebuchet MS" w:eastAsia="Times New Roman" w:hAnsi="Trebuchet MS"/>
          <w:sz w:val="24"/>
          <w:szCs w:val="24"/>
          <w:lang w:val="fr-FR" w:eastAsia="fr-FR"/>
        </w:rPr>
        <w:t>a durée et la raison d’envoi ;</w:t>
      </w:r>
    </w:p>
    <w:p w:rsidR="005419FA" w:rsidRPr="002F6BD9" w:rsidRDefault="005419FA" w:rsidP="002B5E45">
      <w:pPr>
        <w:numPr>
          <w:ilvl w:val="0"/>
          <w:numId w:val="21"/>
        </w:numPr>
        <w:tabs>
          <w:tab w:val="left" w:pos="742"/>
        </w:tabs>
        <w:spacing w:after="0" w:line="240" w:lineRule="auto"/>
        <w:ind w:left="756"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autres documents justifiant l’importation temporaire.</w:t>
      </w:r>
    </w:p>
    <w:p w:rsidR="005419FA" w:rsidRPr="002F6BD9" w:rsidRDefault="005419FA" w:rsidP="002B5E45">
      <w:pPr>
        <w:spacing w:after="0" w:line="240" w:lineRule="auto"/>
        <w:ind w:right="284"/>
        <w:jc w:val="both"/>
        <w:rPr>
          <w:rFonts w:ascii="Trebuchet MS" w:hAnsi="Trebuchet MS"/>
          <w:sz w:val="24"/>
          <w:szCs w:val="24"/>
          <w:lang w:val="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3 :</w:t>
      </w:r>
      <w:r w:rsidRPr="002F6BD9">
        <w:rPr>
          <w:rFonts w:ascii="Trebuchet MS" w:eastAsia="Times New Roman" w:hAnsi="Trebuchet M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rPr>
      </w:pPr>
      <w:r w:rsidRPr="002F6BD9">
        <w:rPr>
          <w:rFonts w:ascii="Trebuchet MS" w:eastAsia="Times New Roman" w:hAnsi="Trebuchet MS"/>
          <w:sz w:val="24"/>
          <w:szCs w:val="24"/>
          <w:lang w:val="fr-FR"/>
        </w:rPr>
        <w:t>Le paiement des services relatifs aux biens temporairement importés s’effectue conformément aux dispositions du chapitre III de la présente Règlementation relatif aux dispositions applicables aux services.</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4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rPr>
      </w:pPr>
      <w:r w:rsidRPr="002F6BD9">
        <w:rPr>
          <w:rFonts w:ascii="Trebuchet MS" w:eastAsia="Times New Roman" w:hAnsi="Trebuchet MS"/>
          <w:sz w:val="24"/>
          <w:szCs w:val="24"/>
          <w:lang w:val="fr-FR"/>
        </w:rPr>
        <w:t>La réexportation des biens est effectuée sous couvert de la déclaration modèle « IB »</w:t>
      </w:r>
      <w:r w:rsidR="007208B6" w:rsidRPr="002F6BD9">
        <w:rPr>
          <w:rFonts w:ascii="Trebuchet MS" w:eastAsia="Times New Roman" w:hAnsi="Trebuchet MS"/>
          <w:sz w:val="24"/>
          <w:szCs w:val="24"/>
          <w:lang w:val="fr-FR"/>
        </w:rPr>
        <w:t xml:space="preserve"> temporaire </w:t>
      </w:r>
      <w:r w:rsidRPr="002F6BD9">
        <w:rPr>
          <w:rFonts w:ascii="Trebuchet MS" w:eastAsia="Times New Roman" w:hAnsi="Trebuchet MS"/>
          <w:sz w:val="24"/>
          <w:szCs w:val="24"/>
          <w:lang w:val="fr-FR"/>
        </w:rPr>
        <w:t>à laquelle seront joints les documents requis à cet effet par la DGDA et l’OCC.</w:t>
      </w:r>
    </w:p>
    <w:p w:rsidR="005419FA" w:rsidRPr="002F6BD9" w:rsidRDefault="005419FA" w:rsidP="002B5E45">
      <w:pPr>
        <w:spacing w:after="0" w:line="240" w:lineRule="auto"/>
        <w:ind w:right="284"/>
        <w:jc w:val="both"/>
        <w:rPr>
          <w:rFonts w:ascii="Trebuchet MS" w:eastAsia="Times New Roman" w:hAnsi="Trebuchet MS"/>
          <w:sz w:val="24"/>
          <w:szCs w:val="24"/>
          <w:lang w:val="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rPr>
      </w:pPr>
      <w:r w:rsidRPr="002F6BD9">
        <w:rPr>
          <w:rFonts w:ascii="Trebuchet MS" w:eastAsia="Times New Roman" w:hAnsi="Trebuchet MS"/>
          <w:sz w:val="24"/>
          <w:szCs w:val="24"/>
          <w:lang w:val="fr-FR"/>
        </w:rPr>
        <w:lastRenderedPageBreak/>
        <w:t>L’opérateur économique doit présenter à la banque intervenante la preuve de sortie définitive desdits biens, la déclaration de réexportation modèle  « EX3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5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color w:val="0070C0"/>
          <w:sz w:val="24"/>
          <w:szCs w:val="24"/>
          <w:lang w:val="fr-FR" w:eastAsia="fr-FR"/>
        </w:rPr>
      </w:pPr>
      <w:r w:rsidRPr="002F6BD9">
        <w:rPr>
          <w:rFonts w:ascii="Trebuchet MS" w:eastAsia="Times New Roman" w:hAnsi="Trebuchet MS"/>
          <w:sz w:val="24"/>
          <w:szCs w:val="24"/>
          <w:lang w:val="fr-FR" w:eastAsia="fr-FR"/>
        </w:rPr>
        <w:t xml:space="preserve">La déclaration modèle </w:t>
      </w:r>
      <w:r w:rsidRPr="002F6BD9">
        <w:rPr>
          <w:rFonts w:ascii="Trebuchet MS" w:eastAsia="Times New Roman" w:hAnsi="Trebuchet MS"/>
          <w:sz w:val="24"/>
          <w:szCs w:val="24"/>
          <w:lang w:val="fr-FR"/>
        </w:rPr>
        <w:t>« IB » temporaire</w:t>
      </w:r>
      <w:r w:rsidRPr="002F6BD9" w:rsidDel="00811C56">
        <w:rPr>
          <w:rFonts w:ascii="Trebuchet MS" w:eastAsia="Times New Roman" w:hAnsi="Trebuchet MS"/>
          <w:sz w:val="24"/>
          <w:szCs w:val="24"/>
          <w:lang w:val="fr-FR" w:eastAsia="fr-FR"/>
        </w:rPr>
        <w:t xml:space="preserve"> </w:t>
      </w:r>
      <w:r w:rsidRPr="002F6BD9">
        <w:rPr>
          <w:rFonts w:ascii="Trebuchet MS" w:eastAsia="Times New Roman" w:hAnsi="Trebuchet MS"/>
          <w:sz w:val="24"/>
          <w:szCs w:val="24"/>
          <w:lang w:val="fr-FR" w:eastAsia="fr-FR"/>
        </w:rPr>
        <w:t>doit porter la mention « NEANT » dans la case réservée aux modalités de paiement, aucun paiement n’étant prévu.</w:t>
      </w:r>
    </w:p>
    <w:p w:rsidR="005419FA" w:rsidRDefault="005419FA" w:rsidP="002B5E45">
      <w:pPr>
        <w:spacing w:after="0" w:line="240" w:lineRule="auto"/>
        <w:ind w:right="284"/>
        <w:jc w:val="both"/>
        <w:rPr>
          <w:rFonts w:ascii="Trebuchet MS" w:eastAsia="Times New Roman" w:hAnsi="Trebuchet MS"/>
          <w:color w:val="0070C0"/>
          <w:sz w:val="24"/>
          <w:szCs w:val="24"/>
          <w:lang w:val="fr-FR" w:eastAsia="fr-FR"/>
        </w:rPr>
      </w:pPr>
    </w:p>
    <w:p w:rsidR="008561C7" w:rsidRPr="002F6BD9" w:rsidRDefault="008561C7" w:rsidP="002B5E45">
      <w:pPr>
        <w:spacing w:after="0" w:line="240" w:lineRule="auto"/>
        <w:ind w:right="284"/>
        <w:jc w:val="both"/>
        <w:rPr>
          <w:rFonts w:ascii="Trebuchet MS" w:eastAsia="Times New Roman" w:hAnsi="Trebuchet MS"/>
          <w:color w:val="0070C0"/>
          <w:sz w:val="24"/>
          <w:szCs w:val="24"/>
          <w:lang w:val="fr-FR" w:eastAsia="fr-FR"/>
        </w:rPr>
      </w:pPr>
    </w:p>
    <w:p w:rsidR="0048746F" w:rsidRDefault="005419FA" w:rsidP="00932A0C">
      <w:pPr>
        <w:pStyle w:val="Titre1"/>
        <w:spacing w:before="0" w:after="0" w:line="240" w:lineRule="auto"/>
        <w:ind w:right="284"/>
        <w:rPr>
          <w:rFonts w:ascii="Trebuchet MS" w:hAnsi="Trebuchet MS"/>
          <w:lang w:val="fr-FR" w:eastAsia="fr-FR"/>
        </w:rPr>
      </w:pPr>
      <w:bookmarkStart w:id="22" w:name="_Toc379362174"/>
      <w:r w:rsidRPr="00932A0C">
        <w:rPr>
          <w:rFonts w:ascii="Trebuchet MS" w:hAnsi="Trebuchet MS"/>
          <w:lang w:val="fr-FR" w:eastAsia="fr-FR"/>
        </w:rPr>
        <w:t xml:space="preserve">Chapitre </w:t>
      </w:r>
      <w:r w:rsidR="0048746F" w:rsidRPr="00932A0C">
        <w:rPr>
          <w:rFonts w:ascii="Trebuchet MS" w:hAnsi="Trebuchet MS"/>
          <w:lang w:val="fr-FR" w:eastAsia="fr-FR"/>
        </w:rPr>
        <w:t>III : DES SERVICES</w:t>
      </w:r>
      <w:bookmarkEnd w:id="22"/>
    </w:p>
    <w:p w:rsidR="00932A0C" w:rsidRPr="00932A0C" w:rsidRDefault="00932A0C" w:rsidP="00480B3D">
      <w:pPr>
        <w:spacing w:after="0" w:line="240" w:lineRule="auto"/>
        <w:rPr>
          <w:lang w:val="fr-FR" w:eastAsia="fr-FR"/>
        </w:rPr>
      </w:pPr>
    </w:p>
    <w:p w:rsidR="005419FA" w:rsidRPr="00932A0C" w:rsidRDefault="005419FA" w:rsidP="00932A0C">
      <w:pPr>
        <w:pStyle w:val="Titre2"/>
        <w:spacing w:before="0" w:after="0" w:line="240" w:lineRule="auto"/>
        <w:ind w:right="284"/>
        <w:rPr>
          <w:rFonts w:ascii="Trebuchet MS" w:hAnsi="Trebuchet MS"/>
          <w:i w:val="0"/>
          <w:lang w:val="fr-FR" w:eastAsia="fr-FR"/>
        </w:rPr>
      </w:pPr>
      <w:bookmarkStart w:id="23" w:name="_Toc379362175"/>
      <w:r w:rsidRPr="00932A0C">
        <w:rPr>
          <w:rFonts w:ascii="Trebuchet MS" w:hAnsi="Trebuchet MS"/>
          <w:i w:val="0"/>
          <w:lang w:val="fr-FR" w:eastAsia="fr-FR"/>
        </w:rPr>
        <w:t>SECTION 1 : DES DISPOSITIONS  COMMUNES APPLICABLES AUX SERVICES</w:t>
      </w:r>
      <w:bookmarkEnd w:id="23"/>
    </w:p>
    <w:p w:rsidR="005419FA" w:rsidRPr="002F6BD9" w:rsidRDefault="005419FA" w:rsidP="002B5E45">
      <w:pPr>
        <w:spacing w:after="0" w:line="240" w:lineRule="auto"/>
        <w:ind w:right="284"/>
        <w:jc w:val="both"/>
        <w:rPr>
          <w:rFonts w:ascii="Trebuchet MS" w:eastAsia="Times New Roman" w:hAnsi="Trebuchet MS"/>
          <w:b/>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t xml:space="preserve">Article 50 </w:t>
      </w:r>
      <w:r w:rsidRPr="002F6BD9">
        <w:rPr>
          <w:rFonts w:ascii="Trebuchet MS" w:eastAsia="Times New Roman" w:hAnsi="Trebuchet MS"/>
          <w:sz w:val="24"/>
          <w:szCs w:val="24"/>
          <w:lang w:val="fr-FR" w:eastAsia="fr-FR"/>
        </w:rPr>
        <w:t>:</w:t>
      </w:r>
      <w:r w:rsidRPr="002F6BD9">
        <w:rPr>
          <w:rFonts w:ascii="Trebuchet MS" w:eastAsia="Times New Roman" w:hAnsi="Trebuchet M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 xml:space="preserve">Toute opération d’exportation ou d’importation de services requiert la souscription préalable, auprès d’une banque agréée, d’une déclaration modèle « ES » pour les exportations de services et modèle « IS » pour les importations de services, </w:t>
      </w:r>
      <w:r w:rsidR="007346B3" w:rsidRPr="002F6BD9">
        <w:rPr>
          <w:rFonts w:ascii="Trebuchet MS" w:eastAsia="Times New Roman" w:hAnsi="Trebuchet MS"/>
          <w:bCs/>
          <w:sz w:val="24"/>
          <w:szCs w:val="24"/>
          <w:lang w:val="fr-FR" w:eastAsia="fr-FR"/>
        </w:rPr>
        <w:t>quel qu’en</w:t>
      </w:r>
      <w:r w:rsidRPr="002F6BD9">
        <w:rPr>
          <w:rFonts w:ascii="Trebuchet MS" w:eastAsia="Times New Roman" w:hAnsi="Trebuchet MS"/>
          <w:bCs/>
          <w:sz w:val="24"/>
          <w:szCs w:val="24"/>
          <w:lang w:val="fr-FR" w:eastAsia="fr-FR"/>
        </w:rPr>
        <w:t xml:space="preserve"> soit le montant.</w:t>
      </w:r>
    </w:p>
    <w:p w:rsidR="005419FA" w:rsidRPr="002F6BD9" w:rsidRDefault="005419FA" w:rsidP="002B5E45">
      <w:pPr>
        <w:spacing w:after="0" w:line="240" w:lineRule="auto"/>
        <w:ind w:right="284" w:firstLine="708"/>
        <w:jc w:val="both"/>
        <w:rPr>
          <w:rFonts w:ascii="Trebuchet MS" w:eastAsia="Times New Roman" w:hAnsi="Trebuchet MS"/>
          <w:bCs/>
          <w:color w:val="0070C0"/>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Le modèle « ES » a une validité de quatre-vingt-dix</w:t>
      </w:r>
      <w:r w:rsidR="007208B6" w:rsidRPr="002F6BD9">
        <w:rPr>
          <w:rFonts w:ascii="Trebuchet MS" w:eastAsia="Times New Roman" w:hAnsi="Trebuchet MS"/>
          <w:bCs/>
          <w:sz w:val="24"/>
          <w:szCs w:val="24"/>
          <w:lang w:val="fr-FR" w:eastAsia="fr-FR"/>
        </w:rPr>
        <w:t xml:space="preserve"> </w:t>
      </w:r>
      <w:r w:rsidRPr="002F6BD9">
        <w:rPr>
          <w:rFonts w:ascii="Trebuchet MS" w:eastAsia="Times New Roman" w:hAnsi="Trebuchet MS"/>
          <w:bCs/>
          <w:sz w:val="24"/>
          <w:szCs w:val="24"/>
          <w:lang w:val="fr-FR" w:eastAsia="fr-FR"/>
        </w:rPr>
        <w:t>(90) jours calendriers à dater de la validation. Cette validité est de trois cent soixante  (360) jours calendriers pour le modèle « IS ».</w:t>
      </w:r>
    </w:p>
    <w:p w:rsidR="005419FA" w:rsidRPr="002F6BD9" w:rsidRDefault="005419FA" w:rsidP="002B5E45">
      <w:pPr>
        <w:spacing w:after="0" w:line="240" w:lineRule="auto"/>
        <w:ind w:right="284" w:firstLine="708"/>
        <w:jc w:val="both"/>
        <w:rPr>
          <w:rFonts w:ascii="Trebuchet MS" w:eastAsia="Times New Roman" w:hAnsi="Trebuchet MS"/>
          <w:bC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Article 51 :</w:t>
      </w:r>
    </w:p>
    <w:p w:rsidR="005419FA" w:rsidRPr="002F6BD9" w:rsidRDefault="005419FA" w:rsidP="002B5E45">
      <w:pPr>
        <w:spacing w:after="0" w:line="240" w:lineRule="auto"/>
        <w:ind w:right="284"/>
        <w:jc w:val="both"/>
        <w:rPr>
          <w:rFonts w:ascii="Trebuchet MS" w:eastAsia="Times New Roman" w:hAnsi="Trebuchet M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Lors de leur souscription, les Déclarations modèles « ES » et « IS » doivent être </w:t>
      </w:r>
      <w:proofErr w:type="gramStart"/>
      <w:r w:rsidRPr="002F6BD9">
        <w:rPr>
          <w:rFonts w:ascii="Trebuchet MS" w:eastAsia="Times New Roman" w:hAnsi="Trebuchet MS"/>
          <w:sz w:val="24"/>
          <w:szCs w:val="24"/>
          <w:lang w:val="fr-FR" w:eastAsia="fr-FR"/>
        </w:rPr>
        <w:t>accompagnée</w:t>
      </w:r>
      <w:r w:rsidR="007208B6" w:rsidRPr="002F6BD9">
        <w:rPr>
          <w:rFonts w:ascii="Trebuchet MS" w:eastAsia="Times New Roman" w:hAnsi="Trebuchet MS"/>
          <w:sz w:val="24"/>
          <w:szCs w:val="24"/>
          <w:lang w:val="fr-FR" w:eastAsia="fr-FR"/>
        </w:rPr>
        <w:t>s</w:t>
      </w:r>
      <w:proofErr w:type="gramEnd"/>
      <w:r w:rsidRPr="002F6BD9">
        <w:rPr>
          <w:rFonts w:ascii="Trebuchet MS" w:eastAsia="Times New Roman" w:hAnsi="Trebuchet MS"/>
          <w:sz w:val="24"/>
          <w:szCs w:val="24"/>
          <w:lang w:val="fr-FR" w:eastAsia="fr-FR"/>
        </w:rPr>
        <w:t xml:space="preserve"> des documents suivants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7208B6" w:rsidRPr="002F6BD9" w:rsidRDefault="00D57D02" w:rsidP="002B5E45">
      <w:pPr>
        <w:numPr>
          <w:ilvl w:val="0"/>
          <w:numId w:val="22"/>
        </w:numPr>
        <w:spacing w:after="0" w:line="240" w:lineRule="auto"/>
        <w:ind w:right="284"/>
        <w:jc w:val="both"/>
        <w:rPr>
          <w:rFonts w:ascii="Trebuchet MS" w:eastAsia="Times New Roman" w:hAnsi="Trebuchet MS"/>
          <w:sz w:val="24"/>
          <w:szCs w:val="24"/>
          <w:lang w:val="fr-FR" w:eastAsia="fr-FR"/>
        </w:rPr>
      </w:pPr>
      <w:r>
        <w:rPr>
          <w:rFonts w:ascii="Trebuchet MS" w:eastAsia="Times New Roman" w:hAnsi="Trebuchet MS"/>
          <w:sz w:val="24"/>
          <w:szCs w:val="24"/>
          <w:lang w:val="fr-FR" w:eastAsia="fr-FR"/>
        </w:rPr>
        <w:t>p</w:t>
      </w:r>
      <w:r w:rsidR="005419FA" w:rsidRPr="002F6BD9">
        <w:rPr>
          <w:rFonts w:ascii="Trebuchet MS" w:eastAsia="Times New Roman" w:hAnsi="Trebuchet MS"/>
          <w:sz w:val="24"/>
          <w:szCs w:val="24"/>
          <w:lang w:val="fr-FR" w:eastAsia="fr-FR"/>
        </w:rPr>
        <w:t>our les exportations :</w:t>
      </w:r>
      <w:r w:rsidR="00812DE7" w:rsidRPr="002F6BD9">
        <w:rPr>
          <w:rFonts w:ascii="Trebuchet MS" w:eastAsia="Times New Roman" w:hAnsi="Trebuchet MS"/>
          <w:sz w:val="24"/>
          <w:szCs w:val="24"/>
          <w:lang w:val="fr-FR" w:eastAsia="fr-FR"/>
        </w:rPr>
        <w:t xml:space="preserve"> </w:t>
      </w:r>
      <w:r w:rsidR="005419FA" w:rsidRPr="002F6BD9">
        <w:rPr>
          <w:rFonts w:ascii="Trebuchet MS" w:eastAsia="Times New Roman" w:hAnsi="Trebuchet MS"/>
          <w:sz w:val="24"/>
          <w:szCs w:val="24"/>
          <w:lang w:val="fr-FR" w:eastAsia="fr-FR"/>
        </w:rPr>
        <w:t>le contrat commercial et/ou la facture définitive ou encore tout autre document justificatif.</w:t>
      </w:r>
    </w:p>
    <w:p w:rsidR="005419FA" w:rsidRDefault="00D57D02" w:rsidP="002B5E45">
      <w:pPr>
        <w:numPr>
          <w:ilvl w:val="0"/>
          <w:numId w:val="22"/>
        </w:numPr>
        <w:spacing w:after="0" w:line="240" w:lineRule="auto"/>
        <w:ind w:right="284"/>
        <w:jc w:val="both"/>
        <w:rPr>
          <w:rFonts w:ascii="Trebuchet MS" w:eastAsia="Times New Roman" w:hAnsi="Trebuchet MS"/>
          <w:sz w:val="24"/>
          <w:szCs w:val="24"/>
          <w:lang w:val="fr-FR" w:eastAsia="fr-FR"/>
        </w:rPr>
      </w:pPr>
      <w:r>
        <w:rPr>
          <w:rFonts w:ascii="Trebuchet MS" w:eastAsia="Times New Roman" w:hAnsi="Trebuchet MS"/>
          <w:sz w:val="24"/>
          <w:szCs w:val="24"/>
          <w:lang w:val="fr-FR" w:eastAsia="fr-FR"/>
        </w:rPr>
        <w:t>p</w:t>
      </w:r>
      <w:r w:rsidR="005419FA" w:rsidRPr="002F6BD9">
        <w:rPr>
          <w:rFonts w:ascii="Trebuchet MS" w:eastAsia="Times New Roman" w:hAnsi="Trebuchet MS"/>
          <w:sz w:val="24"/>
          <w:szCs w:val="24"/>
          <w:lang w:val="fr-FR" w:eastAsia="fr-FR"/>
        </w:rPr>
        <w:t>our les importations :</w:t>
      </w:r>
      <w:r w:rsidR="00812DE7" w:rsidRPr="002F6BD9">
        <w:rPr>
          <w:rFonts w:ascii="Trebuchet MS" w:eastAsia="Times New Roman" w:hAnsi="Trebuchet MS"/>
          <w:sz w:val="24"/>
          <w:szCs w:val="24"/>
          <w:lang w:val="fr-FR" w:eastAsia="fr-FR"/>
        </w:rPr>
        <w:t xml:space="preserve"> </w:t>
      </w:r>
      <w:r w:rsidR="005419FA" w:rsidRPr="002F6BD9">
        <w:rPr>
          <w:rFonts w:ascii="Trebuchet MS" w:eastAsia="Times New Roman" w:hAnsi="Trebuchet MS"/>
          <w:sz w:val="24"/>
          <w:szCs w:val="24"/>
          <w:lang w:val="fr-FR" w:eastAsia="fr-FR"/>
        </w:rPr>
        <w:t>le contrat commercial et/ou la facture pro forma ou encore tout autre document justificatif.</w:t>
      </w:r>
    </w:p>
    <w:p w:rsidR="00CD368F" w:rsidRPr="002F6BD9" w:rsidRDefault="00CD368F" w:rsidP="00CD368F">
      <w:pPr>
        <w:spacing w:after="0" w:line="240" w:lineRule="auto"/>
        <w:ind w:left="720"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2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Les banques  intervenantes sont tenues de communiquer à la Banque Centrale tous les justificatifs conformément à l’article </w:t>
      </w:r>
      <w:r w:rsidR="002766DA" w:rsidRPr="002F6BD9">
        <w:rPr>
          <w:rFonts w:ascii="Trebuchet MS" w:eastAsia="Times New Roman" w:hAnsi="Trebuchet MS"/>
          <w:sz w:val="24"/>
          <w:szCs w:val="24"/>
          <w:lang w:val="fr-FR" w:eastAsia="fr-FR"/>
        </w:rPr>
        <w:t>8</w:t>
      </w:r>
      <w:r w:rsidRPr="002F6BD9">
        <w:rPr>
          <w:rFonts w:ascii="Trebuchet MS" w:eastAsia="Times New Roman" w:hAnsi="Trebuchet MS"/>
          <w:sz w:val="24"/>
          <w:szCs w:val="24"/>
          <w:lang w:val="fr-FR" w:eastAsia="fr-FR"/>
        </w:rPr>
        <w:t xml:space="preserve"> alinéa 2 de la présente Réglementation du Change.</w:t>
      </w:r>
    </w:p>
    <w:p w:rsidR="005419FA" w:rsidRPr="002F6BD9" w:rsidRDefault="005419FA" w:rsidP="002B5E45">
      <w:pPr>
        <w:spacing w:after="0" w:line="240" w:lineRule="auto"/>
        <w:ind w:right="284"/>
        <w:jc w:val="both"/>
        <w:rPr>
          <w:rFonts w:ascii="Trebuchet MS" w:eastAsia="Times New Roman" w:hAnsi="Trebuchet MS"/>
          <w:color w:val="4F81BD"/>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3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8C3742">
      <w:pPr>
        <w:spacing w:after="0" w:line="240" w:lineRule="auto"/>
        <w:ind w:right="284" w:firstLine="709"/>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banques agréées et tout autre mandataire de la Banque Centrale sont autorisés à valider les déclarations modèles « ES» et « IS » conformément aux présentes dispositions</w:t>
      </w:r>
      <w:r w:rsidR="00782C7C" w:rsidRPr="002F6BD9">
        <w:rPr>
          <w:rFonts w:ascii="Trebuchet MS" w:eastAsia="Times New Roman" w:hAnsi="Trebuchet MS"/>
          <w:sz w:val="24"/>
          <w:szCs w:val="24"/>
          <w:lang w:val="fr-FR" w:eastAsia="fr-FR"/>
        </w:rPr>
        <w:t>.</w:t>
      </w:r>
    </w:p>
    <w:p w:rsidR="00812DE7" w:rsidRDefault="00812DE7"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
          <w:sz w:val="24"/>
          <w:szCs w:val="24"/>
          <w:lang w:val="fr-FR" w:eastAsia="fr-FR"/>
        </w:rPr>
        <w:lastRenderedPageBreak/>
        <w:t>Article 52</w:t>
      </w:r>
      <w:r w:rsidRPr="002F6BD9">
        <w:rPr>
          <w:rFonts w:ascii="Trebuchet MS" w:eastAsia="Times New Roman" w:hAnsi="Trebuchet MS"/>
          <w:bCs/>
          <w:sz w:val="24"/>
          <w:szCs w:val="24"/>
          <w:lang w:val="fr-FR" w:eastAsia="fr-FR"/>
        </w:rPr>
        <w:t> :</w:t>
      </w:r>
      <w:r w:rsidRPr="002F6BD9">
        <w:rPr>
          <w:rFonts w:ascii="Trebuchet MS" w:eastAsia="Times New Roman" w:hAnsi="Trebuchet MS"/>
          <w:bC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09"/>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services concernés par les présentes dispositions sont ceux reçus des non-résidents par les résidents ou fournis par les résidents à des non-résidents sur base d’un contrat commercial ou de tout autre document faisant office de contrat.</w:t>
      </w:r>
    </w:p>
    <w:p w:rsidR="005419FA" w:rsidRPr="002F6BD9" w:rsidRDefault="005419FA" w:rsidP="002B5E45">
      <w:pPr>
        <w:spacing w:after="0" w:line="240" w:lineRule="auto"/>
        <w:ind w:right="284"/>
        <w:jc w:val="both"/>
        <w:rPr>
          <w:rFonts w:ascii="Trebuchet MS" w:hAnsi="Trebuchet MS"/>
          <w:sz w:val="24"/>
          <w:szCs w:val="24"/>
          <w:lang w:val="fr-FR"/>
        </w:rPr>
      </w:pPr>
    </w:p>
    <w:p w:rsidR="005419FA" w:rsidRPr="002F6BD9" w:rsidRDefault="005419FA" w:rsidP="002B5E45">
      <w:pPr>
        <w:spacing w:after="0" w:line="240" w:lineRule="auto"/>
        <w:ind w:right="284" w:firstLine="709"/>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Il s’agit notamment de :</w:t>
      </w:r>
    </w:p>
    <w:p w:rsidR="005419FA" w:rsidRPr="002F6BD9" w:rsidRDefault="005419FA" w:rsidP="002B5E45">
      <w:pPr>
        <w:spacing w:after="0" w:line="240" w:lineRule="auto"/>
        <w:ind w:right="284" w:firstLine="709"/>
        <w:jc w:val="both"/>
        <w:rPr>
          <w:rFonts w:ascii="Trebuchet MS" w:eastAsia="Times New Roman" w:hAnsi="Trebuchet MS"/>
          <w:sz w:val="24"/>
          <w:szCs w:val="24"/>
          <w:lang w:val="fr-FR" w:eastAsia="fr-FR"/>
        </w:rPr>
      </w:pPr>
    </w:p>
    <w:p w:rsidR="005419FA" w:rsidRPr="002F6BD9" w:rsidRDefault="005419FA" w:rsidP="002B5E45">
      <w:pPr>
        <w:numPr>
          <w:ilvl w:val="0"/>
          <w:numId w:val="23"/>
        </w:numPr>
        <w:spacing w:after="0" w:line="240" w:lineRule="auto"/>
        <w:ind w:left="709" w:right="284" w:hanging="425"/>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services de production manufacturière ;</w:t>
      </w:r>
    </w:p>
    <w:p w:rsidR="005419FA" w:rsidRPr="002F6BD9" w:rsidRDefault="005419FA" w:rsidP="002B5E45">
      <w:pPr>
        <w:numPr>
          <w:ilvl w:val="0"/>
          <w:numId w:val="23"/>
        </w:numPr>
        <w:spacing w:after="0" w:line="240" w:lineRule="auto"/>
        <w:ind w:left="709" w:right="284" w:hanging="425"/>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services d’entretien et de réparation non compris ailleurs ;</w:t>
      </w:r>
    </w:p>
    <w:p w:rsidR="005419FA" w:rsidRPr="002F6BD9" w:rsidRDefault="005419FA" w:rsidP="002B5E45">
      <w:pPr>
        <w:numPr>
          <w:ilvl w:val="0"/>
          <w:numId w:val="23"/>
        </w:numPr>
        <w:spacing w:after="0" w:line="240" w:lineRule="auto"/>
        <w:ind w:left="709" w:right="284" w:hanging="425"/>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transports ;</w:t>
      </w:r>
    </w:p>
    <w:p w:rsidR="005419FA" w:rsidRPr="002F6BD9" w:rsidRDefault="005419FA" w:rsidP="002B5E45">
      <w:pPr>
        <w:numPr>
          <w:ilvl w:val="0"/>
          <w:numId w:val="23"/>
        </w:numPr>
        <w:spacing w:after="0" w:line="240" w:lineRule="auto"/>
        <w:ind w:left="709" w:right="284" w:hanging="425"/>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voyages ;</w:t>
      </w:r>
    </w:p>
    <w:p w:rsidR="005419FA" w:rsidRPr="002F6BD9" w:rsidRDefault="005419FA" w:rsidP="002B5E45">
      <w:pPr>
        <w:numPr>
          <w:ilvl w:val="0"/>
          <w:numId w:val="23"/>
        </w:numPr>
        <w:spacing w:after="0" w:line="240" w:lineRule="auto"/>
        <w:ind w:left="709" w:right="284" w:hanging="425"/>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bâtiments et travaux publics ;</w:t>
      </w:r>
    </w:p>
    <w:p w:rsidR="005419FA" w:rsidRPr="002F6BD9" w:rsidRDefault="005419FA" w:rsidP="002B5E45">
      <w:pPr>
        <w:numPr>
          <w:ilvl w:val="0"/>
          <w:numId w:val="23"/>
        </w:numPr>
        <w:spacing w:after="0" w:line="240" w:lineRule="auto"/>
        <w:ind w:left="709" w:right="284" w:hanging="425"/>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services d’assurance et de fonds de pension ;</w:t>
      </w:r>
    </w:p>
    <w:p w:rsidR="005419FA" w:rsidRPr="002F6BD9" w:rsidRDefault="005419FA" w:rsidP="002B5E45">
      <w:pPr>
        <w:numPr>
          <w:ilvl w:val="0"/>
          <w:numId w:val="23"/>
        </w:numPr>
        <w:spacing w:after="0" w:line="240" w:lineRule="auto"/>
        <w:ind w:left="709" w:right="284" w:hanging="425"/>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services financiers ;</w:t>
      </w:r>
    </w:p>
    <w:p w:rsidR="005419FA" w:rsidRPr="002F6BD9" w:rsidRDefault="005419FA" w:rsidP="002B5E45">
      <w:pPr>
        <w:numPr>
          <w:ilvl w:val="0"/>
          <w:numId w:val="23"/>
        </w:numPr>
        <w:spacing w:after="0" w:line="240" w:lineRule="auto"/>
        <w:ind w:left="709" w:right="284" w:hanging="425"/>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rémunération pour usage de la propriété intellectuelle non compris ailleurs ;</w:t>
      </w:r>
    </w:p>
    <w:p w:rsidR="005419FA" w:rsidRPr="002F6BD9" w:rsidRDefault="005419FA" w:rsidP="002B5E45">
      <w:pPr>
        <w:numPr>
          <w:ilvl w:val="0"/>
          <w:numId w:val="23"/>
        </w:numPr>
        <w:spacing w:after="0" w:line="240" w:lineRule="auto"/>
        <w:ind w:left="709" w:right="284" w:hanging="425"/>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services de télécommunications, services informatiques et d’informations, commerce électronique ;</w:t>
      </w:r>
    </w:p>
    <w:p w:rsidR="005419FA" w:rsidRPr="002F6BD9" w:rsidRDefault="005419FA" w:rsidP="002B5E45">
      <w:pPr>
        <w:numPr>
          <w:ilvl w:val="0"/>
          <w:numId w:val="23"/>
        </w:numPr>
        <w:spacing w:after="0" w:line="240" w:lineRule="auto"/>
        <w:ind w:left="709" w:right="284" w:hanging="425"/>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autres services aux entreprises (services de recherches et développement, services professionnels et services de conseils en gestion, services techniques, services liés au commerce et autres services fournis aux entreprises) ;</w:t>
      </w:r>
    </w:p>
    <w:p w:rsidR="005419FA" w:rsidRPr="002F6BD9" w:rsidRDefault="005419FA" w:rsidP="002B5E45">
      <w:pPr>
        <w:numPr>
          <w:ilvl w:val="0"/>
          <w:numId w:val="23"/>
        </w:numPr>
        <w:spacing w:after="0" w:line="240" w:lineRule="auto"/>
        <w:ind w:left="709" w:right="284" w:hanging="425"/>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services personnels, culturels et relatifs aux loisirs ;</w:t>
      </w:r>
    </w:p>
    <w:p w:rsidR="005419FA" w:rsidRPr="002F6BD9" w:rsidRDefault="005419FA" w:rsidP="002B5E45">
      <w:pPr>
        <w:numPr>
          <w:ilvl w:val="0"/>
          <w:numId w:val="23"/>
        </w:numPr>
        <w:spacing w:after="0" w:line="240" w:lineRule="auto"/>
        <w:ind w:left="709" w:right="284" w:hanging="425"/>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services des administrations publiques non compris ailleurs.</w:t>
      </w:r>
    </w:p>
    <w:p w:rsidR="005419FA" w:rsidRPr="002F6BD9" w:rsidRDefault="005419FA" w:rsidP="002B5E45">
      <w:pPr>
        <w:spacing w:after="0" w:line="240" w:lineRule="auto"/>
        <w:ind w:right="284"/>
        <w:jc w:val="both"/>
        <w:rPr>
          <w:rFonts w:ascii="Trebuchet MS" w:eastAsia="Times New Roman" w:hAnsi="Trebuchet MS"/>
          <w:b/>
          <w:bC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bCs/>
          <w:sz w:val="24"/>
          <w:szCs w:val="24"/>
          <w:lang w:val="fr-FR" w:eastAsia="fr-FR"/>
        </w:rPr>
        <w:t>Article 53</w:t>
      </w:r>
      <w:r w:rsidRPr="002F6BD9">
        <w:rPr>
          <w:rFonts w:ascii="Trebuchet MS" w:eastAsia="Times New Roman" w:hAnsi="Trebuchet MS"/>
          <w:sz w:val="24"/>
          <w:szCs w:val="24"/>
          <w:lang w:val="fr-FR" w:eastAsia="fr-FR"/>
        </w:rPr>
        <w:t>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Default="009B0111" w:rsidP="002B5E45">
      <w:pPr>
        <w:spacing w:after="0" w:line="240" w:lineRule="auto"/>
        <w:ind w:right="284" w:firstLine="709"/>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Une Déclaration modèle « ES » dûment validée vaut intention d’exporter et, en cas d’exportation, la banque intervenante est obligée de recevoir les paiements des montants facturés.</w:t>
      </w:r>
    </w:p>
    <w:p w:rsidR="00064EF5" w:rsidRPr="002F6BD9" w:rsidRDefault="00064EF5" w:rsidP="002B5E45">
      <w:pPr>
        <w:spacing w:after="0" w:line="240" w:lineRule="auto"/>
        <w:ind w:right="284" w:firstLine="709"/>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2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9B0111" w:rsidRPr="002F6BD9" w:rsidRDefault="009B0111" w:rsidP="002B5E45">
      <w:pPr>
        <w:spacing w:after="0" w:line="240" w:lineRule="auto"/>
        <w:ind w:right="284" w:firstLine="708"/>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Sauf disposition contraire de la présente Réglementation du Change, une Déclaration modèle « IS » dûment validée vaut intention d’importer et, en cas d’importation, la banque intervenante est autorisée d’effectuer les paiements des montants facturés.</w:t>
      </w:r>
    </w:p>
    <w:p w:rsidR="00CA1A82" w:rsidRPr="002F6BD9" w:rsidRDefault="00CA1A82"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
          <w:sz w:val="24"/>
          <w:szCs w:val="24"/>
          <w:lang w:val="fr-FR" w:eastAsia="fr-FR"/>
        </w:rPr>
        <w:t>Article 54</w:t>
      </w:r>
      <w:r w:rsidRPr="002F6BD9">
        <w:rPr>
          <w:rFonts w:ascii="Trebuchet MS" w:eastAsia="Times New Roman" w:hAnsi="Trebuchet MS"/>
          <w:bCs/>
          <w:sz w:val="24"/>
          <w:szCs w:val="24"/>
          <w:lang w:val="fr-FR" w:eastAsia="fr-FR"/>
        </w:rPr>
        <w:t>:</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Pour tout paiement d’importation ou d’exportation de services, la banque agréée intervenante a trois (3) jours ouvrables pour  établir une déclaration des dépenses ou des recettes en monnaies étrangères.</w:t>
      </w:r>
    </w:p>
    <w:p w:rsidR="009B0111" w:rsidRPr="002F6BD9" w:rsidRDefault="009B0111" w:rsidP="002B5E45">
      <w:pPr>
        <w:spacing w:after="0" w:line="240" w:lineRule="auto"/>
        <w:ind w:right="284" w:firstLine="720"/>
        <w:jc w:val="both"/>
        <w:rPr>
          <w:rFonts w:ascii="Trebuchet MS" w:eastAsia="Times New Roman" w:hAnsi="Trebuchet MS"/>
          <w:sz w:val="24"/>
          <w:szCs w:val="24"/>
          <w:lang w:val="fr-FR" w:eastAsia="fr-FR"/>
        </w:rPr>
      </w:pPr>
    </w:p>
    <w:p w:rsidR="00DB18B5" w:rsidRPr="002F6BD9" w:rsidRDefault="00DB18B5" w:rsidP="002B5E45">
      <w:pPr>
        <w:ind w:right="284"/>
        <w:rPr>
          <w:rFonts w:ascii="Trebuchet MS" w:hAnsi="Trebuchet MS"/>
          <w:sz w:val="24"/>
          <w:szCs w:val="24"/>
          <w:lang w:val="fr-FR"/>
        </w:rPr>
      </w:pPr>
    </w:p>
    <w:p w:rsidR="005419FA" w:rsidRPr="004C0089" w:rsidRDefault="005419FA" w:rsidP="004C0089">
      <w:pPr>
        <w:pStyle w:val="Titre2"/>
        <w:ind w:left="1701" w:right="284" w:hanging="1701"/>
        <w:rPr>
          <w:rFonts w:ascii="Trebuchet MS" w:hAnsi="Trebuchet MS"/>
          <w:i w:val="0"/>
          <w:lang w:val="fr-FR" w:eastAsia="fr-FR"/>
        </w:rPr>
      </w:pPr>
      <w:bookmarkStart w:id="24" w:name="_Toc379362176"/>
      <w:r w:rsidRPr="004C0089">
        <w:rPr>
          <w:rFonts w:ascii="Trebuchet MS" w:hAnsi="Trebuchet MS"/>
          <w:i w:val="0"/>
          <w:lang w:val="fr-FR" w:eastAsia="fr-FR"/>
        </w:rPr>
        <w:lastRenderedPageBreak/>
        <w:t xml:space="preserve">SECTION 2 : DES DISPOSITIONS SPÉCIFIQUES APPLICABLES  AUX  EXPORTATIONS </w:t>
      </w:r>
      <w:r w:rsidR="00CA1A82" w:rsidRPr="004C0089">
        <w:rPr>
          <w:rFonts w:ascii="Trebuchet MS" w:hAnsi="Trebuchet MS"/>
          <w:i w:val="0"/>
          <w:lang w:val="fr-FR" w:eastAsia="fr-FR"/>
        </w:rPr>
        <w:t xml:space="preserve"> </w:t>
      </w:r>
      <w:r w:rsidRPr="004C0089">
        <w:rPr>
          <w:rFonts w:ascii="Trebuchet MS" w:hAnsi="Trebuchet MS"/>
          <w:i w:val="0"/>
          <w:lang w:val="fr-FR" w:eastAsia="fr-FR"/>
        </w:rPr>
        <w:t>DES SERVICES</w:t>
      </w:r>
      <w:bookmarkEnd w:id="24"/>
    </w:p>
    <w:p w:rsidR="005419FA" w:rsidRPr="002F6BD9" w:rsidRDefault="005419FA" w:rsidP="002B5E45">
      <w:pPr>
        <w:spacing w:after="0" w:line="240" w:lineRule="auto"/>
        <w:ind w:right="284"/>
        <w:jc w:val="both"/>
        <w:rPr>
          <w:rFonts w:ascii="Trebuchet MS" w:eastAsia="Times New Roman" w:hAnsi="Trebuchet M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bCs/>
          <w:sz w:val="24"/>
          <w:szCs w:val="24"/>
          <w:lang w:val="fr-FR" w:eastAsia="fr-FR"/>
        </w:rPr>
      </w:pPr>
      <w:r w:rsidRPr="002F6BD9">
        <w:rPr>
          <w:rFonts w:ascii="Trebuchet MS" w:eastAsia="Times New Roman" w:hAnsi="Trebuchet MS"/>
          <w:b/>
          <w:bCs/>
          <w:sz w:val="24"/>
          <w:szCs w:val="24"/>
          <w:lang w:val="fr-FR" w:eastAsia="fr-FR"/>
        </w:rPr>
        <w:t>Article 55 :</w:t>
      </w:r>
    </w:p>
    <w:p w:rsidR="005419FA" w:rsidRPr="002F6BD9" w:rsidRDefault="005419FA" w:rsidP="002B5E45">
      <w:pPr>
        <w:spacing w:after="0" w:line="240" w:lineRule="auto"/>
        <w:ind w:right="284"/>
        <w:jc w:val="both"/>
        <w:rPr>
          <w:rFonts w:ascii="Trebuchet MS" w:eastAsia="Times New Roman" w:hAnsi="Trebuchet MS"/>
          <w:b/>
          <w:bC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r w:rsidRPr="002F6BD9">
        <w:rPr>
          <w:rFonts w:ascii="Trebuchet MS" w:eastAsia="Times New Roman" w:hAnsi="Trebuchet M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Le paiement des services fournis par l’exportateur au bénéficiaire non-résident s’effectue obligatoirement sur base de la déclaration modèle « ES » à laquelle sont joints le contrat de service, la facture et/ou tout autre document justificatif selon le cas.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L’exportateur est tenu de rapatrier le montant reçu en paiement par le canal de la banque intervenante.</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Alinéa 2 :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 xml:space="preserve">Les services fournis sans souscription préalable de la déclaration pour exportation des services, doivent être régularisés en conformité avec les dispositions </w:t>
      </w:r>
      <w:r w:rsidRPr="002F6BD9">
        <w:rPr>
          <w:rFonts w:ascii="Trebuchet MS" w:eastAsia="Times New Roman" w:hAnsi="Trebuchet MS"/>
          <w:i/>
          <w:sz w:val="24"/>
          <w:szCs w:val="24"/>
          <w:lang w:val="fr-FR" w:eastAsia="fr-FR"/>
        </w:rPr>
        <w:t xml:space="preserve">de </w:t>
      </w:r>
      <w:r w:rsidRPr="002F6BD9">
        <w:rPr>
          <w:rFonts w:ascii="Trebuchet MS" w:eastAsia="Times New Roman" w:hAnsi="Trebuchet MS"/>
          <w:sz w:val="24"/>
          <w:szCs w:val="24"/>
          <w:lang w:val="fr-FR" w:eastAsia="fr-FR"/>
        </w:rPr>
        <w:t xml:space="preserve">l’article </w:t>
      </w:r>
      <w:r w:rsidR="002766DA" w:rsidRPr="002F6BD9">
        <w:rPr>
          <w:rFonts w:ascii="Trebuchet MS" w:eastAsia="Times New Roman" w:hAnsi="Trebuchet MS"/>
          <w:sz w:val="24"/>
          <w:szCs w:val="24"/>
          <w:lang w:val="fr-FR" w:eastAsia="fr-FR"/>
        </w:rPr>
        <w:t>50</w:t>
      </w:r>
      <w:r w:rsidRPr="002F6BD9">
        <w:rPr>
          <w:rFonts w:ascii="Trebuchet MS" w:eastAsia="Times New Roman" w:hAnsi="Trebuchet MS"/>
          <w:sz w:val="24"/>
          <w:szCs w:val="24"/>
          <w:lang w:val="fr-FR" w:eastAsia="fr-FR"/>
        </w:rPr>
        <w:t xml:space="preserve"> ci-dessus, endéans quinze  (15) jours à dater de leur réalisation.</w:t>
      </w:r>
    </w:p>
    <w:p w:rsidR="005419FA" w:rsidRPr="002F6BD9" w:rsidRDefault="005419FA" w:rsidP="002B5E45">
      <w:pPr>
        <w:spacing w:after="0" w:line="240" w:lineRule="auto"/>
        <w:ind w:right="284"/>
        <w:jc w:val="both"/>
        <w:rPr>
          <w:rFonts w:ascii="Trebuchet MS" w:eastAsia="Times New Roman" w:hAnsi="Trebuchet M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Article 56 :</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 xml:space="preserve">Le rapatriement des recettes d’exportation des services doit intervenir au plus tard trente (30) jours calendriers à compter de la prestation de services.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DB18B5" w:rsidRPr="002F6BD9" w:rsidRDefault="005419FA" w:rsidP="002B5E45">
      <w:pPr>
        <w:spacing w:after="0" w:line="240" w:lineRule="auto"/>
        <w:ind w:right="284" w:firstLine="708"/>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La banque agréée intervenante est tenue de veiller au respect de cette disposition.</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2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En cas de régularisation, le paiement doit être déclaré 15 (quinze) jours calendriers à dater de sa réalisation.</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3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Default="005419FA" w:rsidP="002B5E45">
      <w:pPr>
        <w:spacing w:after="0" w:line="240" w:lineRule="auto"/>
        <w:ind w:right="284" w:firstLine="708"/>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exportateurs des services ne sont pas tenus de rétrocéder leurs recettes d’exportation aux banques ou à la Banque Centrale.</w:t>
      </w:r>
    </w:p>
    <w:p w:rsidR="00710953" w:rsidRPr="002F6BD9" w:rsidRDefault="00710953" w:rsidP="002B5E45">
      <w:pPr>
        <w:spacing w:after="0" w:line="240" w:lineRule="auto"/>
        <w:ind w:right="284" w:firstLine="708"/>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08"/>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En cas de cession, les conditions et modalités sont à convenir entre la banque et le client.</w:t>
      </w:r>
    </w:p>
    <w:p w:rsidR="005419FA" w:rsidRPr="002F6BD9" w:rsidRDefault="005419FA" w:rsidP="002B5E45">
      <w:pPr>
        <w:spacing w:after="0" w:line="240" w:lineRule="auto"/>
        <w:ind w:right="284" w:firstLine="708"/>
        <w:jc w:val="both"/>
        <w:rPr>
          <w:rFonts w:ascii="Trebuchet MS" w:hAnsi="Trebuchet MS"/>
          <w:sz w:val="24"/>
          <w:szCs w:val="24"/>
          <w:lang w:val="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4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08"/>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La banque agréée est tenue de créditer le compte en devise de l’opérateur économique dans les 48 heures après réception de fonds.</w:t>
      </w:r>
    </w:p>
    <w:p w:rsidR="005419FA" w:rsidRDefault="005419FA" w:rsidP="002B5E45">
      <w:pPr>
        <w:spacing w:after="0" w:line="240" w:lineRule="auto"/>
        <w:ind w:right="284"/>
        <w:jc w:val="both"/>
        <w:rPr>
          <w:rFonts w:ascii="Trebuchet MS" w:eastAsia="Times New Roman" w:hAnsi="Trebuchet MS"/>
          <w:sz w:val="24"/>
          <w:szCs w:val="24"/>
          <w:lang w:val="fr-FR" w:eastAsia="fr-FR"/>
        </w:rPr>
      </w:pPr>
    </w:p>
    <w:p w:rsidR="000C24CA" w:rsidRPr="002F6BD9" w:rsidRDefault="000C24C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lastRenderedPageBreak/>
        <w:t>Alinéa 5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Default="005419FA" w:rsidP="00DB79DF">
      <w:pPr>
        <w:spacing w:after="0" w:line="240" w:lineRule="auto"/>
        <w:ind w:right="284" w:firstLine="708"/>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Le paiement des services relatifs au matériel envoyé à l’étranger dans le cadre d’un contrat de location doit faire l’objet de souscription d’une Déclaration modèle « ES » laquelle doit reprendre dans la case réservée aux modalités de paiement le numéro de la Déclaration modèle « EB » </w:t>
      </w:r>
      <w:r w:rsidR="00812DE7" w:rsidRPr="002F6BD9">
        <w:rPr>
          <w:rFonts w:ascii="Trebuchet MS" w:eastAsia="Times New Roman" w:hAnsi="Trebuchet MS"/>
          <w:sz w:val="24"/>
          <w:szCs w:val="24"/>
          <w:lang w:val="fr-FR" w:eastAsia="fr-FR"/>
        </w:rPr>
        <w:t xml:space="preserve">temporaire </w:t>
      </w:r>
      <w:r w:rsidRPr="002F6BD9">
        <w:rPr>
          <w:rFonts w:ascii="Trebuchet MS" w:eastAsia="Times New Roman" w:hAnsi="Trebuchet MS"/>
          <w:sz w:val="24"/>
          <w:szCs w:val="24"/>
          <w:lang w:val="fr-FR" w:eastAsia="fr-FR"/>
        </w:rPr>
        <w:t>ayant couvert l’exportation.</w:t>
      </w:r>
    </w:p>
    <w:p w:rsidR="00DB79DF" w:rsidRPr="002F6BD9" w:rsidRDefault="00DB79DF" w:rsidP="00DB79DF">
      <w:pPr>
        <w:spacing w:after="0" w:line="240" w:lineRule="auto"/>
        <w:ind w:right="284" w:firstLine="708"/>
        <w:jc w:val="both"/>
        <w:rPr>
          <w:rFonts w:ascii="Trebuchet MS" w:eastAsia="Times New Roman" w:hAnsi="Trebuchet MS"/>
          <w:sz w:val="24"/>
          <w:szCs w:val="24"/>
          <w:lang w:val="fr-FR" w:eastAsia="fr-FR"/>
        </w:rPr>
      </w:pPr>
    </w:p>
    <w:p w:rsidR="005419FA" w:rsidRPr="007542D1" w:rsidRDefault="005419FA" w:rsidP="007542D1">
      <w:pPr>
        <w:pStyle w:val="Titre2"/>
        <w:ind w:left="1701" w:right="284" w:hanging="1701"/>
        <w:rPr>
          <w:rFonts w:ascii="Trebuchet MS" w:hAnsi="Trebuchet MS"/>
          <w:i w:val="0"/>
          <w:lang w:val="fr-FR" w:eastAsia="fr-FR"/>
        </w:rPr>
      </w:pPr>
      <w:bookmarkStart w:id="25" w:name="_Toc379362177"/>
      <w:r w:rsidRPr="007542D1">
        <w:rPr>
          <w:rFonts w:ascii="Trebuchet MS" w:hAnsi="Trebuchet MS"/>
          <w:i w:val="0"/>
          <w:lang w:val="fr-FR" w:eastAsia="fr-FR"/>
        </w:rPr>
        <w:t>SECTION 3 : DES DISPOSITIONS SPÉCIFIQUES APPLICABLES AUX</w:t>
      </w:r>
      <w:r w:rsidR="00CA1A82" w:rsidRPr="007542D1">
        <w:rPr>
          <w:rFonts w:ascii="Trebuchet MS" w:hAnsi="Trebuchet MS"/>
          <w:i w:val="0"/>
          <w:lang w:val="fr-FR" w:eastAsia="fr-FR"/>
        </w:rPr>
        <w:t xml:space="preserve"> </w:t>
      </w:r>
      <w:r w:rsidRPr="007542D1">
        <w:rPr>
          <w:rFonts w:ascii="Trebuchet MS" w:hAnsi="Trebuchet MS"/>
          <w:i w:val="0"/>
          <w:lang w:val="fr-FR" w:eastAsia="fr-FR"/>
        </w:rPr>
        <w:t>IMPORTATIONS</w:t>
      </w:r>
      <w:r w:rsidR="00E179D6" w:rsidRPr="007542D1">
        <w:rPr>
          <w:rFonts w:ascii="Trebuchet MS" w:hAnsi="Trebuchet MS"/>
          <w:i w:val="0"/>
          <w:lang w:val="fr-FR" w:eastAsia="fr-FR"/>
        </w:rPr>
        <w:t>DES SERVICES</w:t>
      </w:r>
      <w:bookmarkEnd w:id="25"/>
    </w:p>
    <w:p w:rsidR="005419FA" w:rsidRPr="002F6BD9" w:rsidRDefault="005419FA" w:rsidP="002B5E45">
      <w:pPr>
        <w:spacing w:after="0" w:line="240" w:lineRule="auto"/>
        <w:ind w:right="284"/>
        <w:jc w:val="both"/>
        <w:rPr>
          <w:rFonts w:ascii="Trebuchet MS" w:eastAsia="Times New Roman" w:hAnsi="Trebuchet MS"/>
          <w:b/>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bCs/>
          <w:sz w:val="24"/>
          <w:szCs w:val="24"/>
          <w:lang w:val="fr-FR" w:eastAsia="fr-FR"/>
        </w:rPr>
      </w:pPr>
      <w:r w:rsidRPr="002F6BD9">
        <w:rPr>
          <w:rFonts w:ascii="Trebuchet MS" w:eastAsia="Times New Roman" w:hAnsi="Trebuchet MS"/>
          <w:b/>
          <w:bCs/>
          <w:sz w:val="24"/>
          <w:szCs w:val="24"/>
          <w:lang w:val="fr-FR" w:eastAsia="fr-FR"/>
        </w:rPr>
        <w:t>Article 57 :</w:t>
      </w:r>
    </w:p>
    <w:p w:rsidR="005419FA" w:rsidRPr="002F6BD9" w:rsidRDefault="005419FA" w:rsidP="002B5E45">
      <w:pPr>
        <w:spacing w:after="0" w:line="240" w:lineRule="auto"/>
        <w:ind w:right="284"/>
        <w:jc w:val="both"/>
        <w:rPr>
          <w:rFonts w:ascii="Trebuchet MS" w:eastAsia="Times New Roman" w:hAnsi="Trebuchet MS"/>
          <w:b/>
          <w:bC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Le paiement des services reçus, par l’importateur, d’un fournisseur non-résident s’effectue obligatoirement sur base de la Déclaration modèle « IS » à laquelle sont joints le contrat de service, la facture et/ou tout autre document justificatif selon le cas.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L’importateur est tenu d’effectuer le paiement du montant facturé par le canal d’une banque intervenante.</w:t>
      </w:r>
    </w:p>
    <w:p w:rsidR="006210FF" w:rsidRPr="002F6BD9" w:rsidRDefault="006210FF"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Alinéa 2 :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 xml:space="preserve">Les services reçus sans souscription préalable de la déclaration pour importation des services, doivent être régularisés en conformité avec les dispositions de l’article </w:t>
      </w:r>
      <w:r w:rsidR="002766DA" w:rsidRPr="002F6BD9">
        <w:rPr>
          <w:rFonts w:ascii="Trebuchet MS" w:eastAsia="Times New Roman" w:hAnsi="Trebuchet MS"/>
          <w:sz w:val="24"/>
          <w:szCs w:val="24"/>
          <w:lang w:val="fr-FR" w:eastAsia="fr-FR"/>
        </w:rPr>
        <w:t>50</w:t>
      </w:r>
      <w:r w:rsidRPr="002F6BD9">
        <w:rPr>
          <w:rFonts w:ascii="Trebuchet MS" w:eastAsia="Times New Roman" w:hAnsi="Trebuchet MS"/>
          <w:sz w:val="24"/>
          <w:szCs w:val="24"/>
          <w:lang w:val="fr-FR" w:eastAsia="fr-FR"/>
        </w:rPr>
        <w:t xml:space="preserve"> ci-dessus, endéans quinze (15) jours calendriers à dater de leur réalisation.</w:t>
      </w:r>
    </w:p>
    <w:p w:rsidR="00CA1A82" w:rsidRPr="002F6BD9" w:rsidRDefault="00CA1A82" w:rsidP="002B5E45">
      <w:pPr>
        <w:spacing w:after="0" w:line="240" w:lineRule="auto"/>
        <w:ind w:right="284"/>
        <w:jc w:val="both"/>
        <w:rPr>
          <w:rFonts w:ascii="Trebuchet MS" w:eastAsia="Times New Roman" w:hAnsi="Trebuchet M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Article 58 :</w:t>
      </w:r>
      <w:r w:rsidRPr="002F6BD9">
        <w:rPr>
          <w:rFonts w:ascii="Trebuchet MS" w:eastAsia="Times New Roman" w:hAnsi="Trebuchet MS"/>
          <w:b/>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firstLine="708"/>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Le paiement des importations des services est réalisé au moyen des ressources propres de l’importateur ou des devises acquises auprès d’un intermédiaire agréé.</w:t>
      </w:r>
    </w:p>
    <w:p w:rsidR="005419FA" w:rsidRPr="002F6BD9" w:rsidRDefault="005419FA" w:rsidP="002B5E45">
      <w:pPr>
        <w:spacing w:after="0" w:line="240" w:lineRule="auto"/>
        <w:ind w:right="284" w:firstLine="708"/>
        <w:jc w:val="both"/>
        <w:rPr>
          <w:rFonts w:ascii="Trebuchet MS" w:hAnsi="Trebuchet MS"/>
          <w:sz w:val="24"/>
          <w:szCs w:val="24"/>
          <w:lang w:val="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Article 59 :</w:t>
      </w: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p>
    <w:p w:rsidR="005419FA" w:rsidRDefault="005419FA" w:rsidP="002B5E45">
      <w:pPr>
        <w:spacing w:after="0" w:line="240" w:lineRule="auto"/>
        <w:ind w:right="284" w:firstLine="708"/>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 xml:space="preserve">Le paiement des services relatifs aux réparations du matériel ou autres équipements ayant fait l’objet d’une exportation temporaire au titre de transformation ou de vérification s’opère sur base de la Déclaration modèle « IS » à laquelle, il faut joindre tous les justificatifs requis. </w:t>
      </w:r>
    </w:p>
    <w:p w:rsidR="005B1ACF" w:rsidRDefault="005B1ACF" w:rsidP="002B5E45">
      <w:pPr>
        <w:spacing w:after="0" w:line="240" w:lineRule="auto"/>
        <w:ind w:right="284" w:firstLine="708"/>
        <w:jc w:val="both"/>
        <w:rPr>
          <w:rFonts w:ascii="Trebuchet MS" w:eastAsia="Times New Roman" w:hAnsi="Trebuchet MS"/>
          <w:bCs/>
          <w:sz w:val="24"/>
          <w:szCs w:val="24"/>
          <w:lang w:val="fr-FR" w:eastAsia="fr-FR"/>
        </w:rPr>
      </w:pPr>
    </w:p>
    <w:p w:rsidR="005B1ACF" w:rsidRDefault="005B1ACF" w:rsidP="002B5E45">
      <w:pPr>
        <w:spacing w:after="0" w:line="240" w:lineRule="auto"/>
        <w:ind w:right="284" w:firstLine="708"/>
        <w:jc w:val="both"/>
        <w:rPr>
          <w:rFonts w:ascii="Trebuchet MS" w:eastAsia="Times New Roman" w:hAnsi="Trebuchet MS"/>
          <w:bCs/>
          <w:sz w:val="24"/>
          <w:szCs w:val="24"/>
          <w:lang w:val="fr-FR" w:eastAsia="fr-FR"/>
        </w:rPr>
      </w:pPr>
    </w:p>
    <w:p w:rsidR="005B1ACF" w:rsidRDefault="005B1ACF" w:rsidP="002B5E45">
      <w:pPr>
        <w:spacing w:after="0" w:line="240" w:lineRule="auto"/>
        <w:ind w:right="284" w:firstLine="708"/>
        <w:jc w:val="both"/>
        <w:rPr>
          <w:rFonts w:ascii="Trebuchet MS" w:eastAsia="Times New Roman" w:hAnsi="Trebuchet MS"/>
          <w:bCs/>
          <w:sz w:val="24"/>
          <w:szCs w:val="24"/>
          <w:lang w:val="fr-FR" w:eastAsia="fr-FR"/>
        </w:rPr>
      </w:pPr>
    </w:p>
    <w:p w:rsidR="005B1ACF" w:rsidRPr="002F6BD9" w:rsidRDefault="005B1ACF" w:rsidP="002B5E45">
      <w:pPr>
        <w:spacing w:after="0" w:line="240" w:lineRule="auto"/>
        <w:ind w:right="284" w:firstLine="708"/>
        <w:jc w:val="both"/>
        <w:rPr>
          <w:rFonts w:ascii="Trebuchet MS" w:eastAsia="Times New Roman" w:hAnsi="Trebuchet MS"/>
          <w:bCs/>
          <w:sz w:val="24"/>
          <w:szCs w:val="24"/>
          <w:lang w:val="fr-FR" w:eastAsia="fr-FR"/>
        </w:rPr>
      </w:pPr>
    </w:p>
    <w:p w:rsidR="005419FA" w:rsidRPr="002F6BD9" w:rsidRDefault="005419FA" w:rsidP="002B5E45">
      <w:pPr>
        <w:spacing w:after="0" w:line="240" w:lineRule="auto"/>
        <w:ind w:right="284"/>
        <w:jc w:val="both"/>
        <w:rPr>
          <w:rFonts w:ascii="Trebuchet MS" w:hAnsi="Trebuchet MS"/>
          <w:sz w:val="24"/>
          <w:szCs w:val="24"/>
          <w:lang w:val="fr-FR"/>
        </w:rPr>
      </w:pPr>
    </w:p>
    <w:p w:rsidR="005419FA" w:rsidRPr="002F6BD9" w:rsidRDefault="005419FA" w:rsidP="002B5E45">
      <w:pPr>
        <w:spacing w:after="0" w:line="240" w:lineRule="auto"/>
        <w:ind w:right="284" w:firstLine="567"/>
        <w:jc w:val="both"/>
        <w:rPr>
          <w:rFonts w:ascii="Trebuchet MS" w:eastAsia="Times New Roman" w:hAnsi="Trebuchet MS"/>
          <w:sz w:val="24"/>
          <w:szCs w:val="24"/>
          <w:lang w:val="fr-FR" w:eastAsia="fr-FR"/>
        </w:rPr>
      </w:pPr>
    </w:p>
    <w:p w:rsidR="005419FA" w:rsidRPr="002F6BD9" w:rsidRDefault="005419FA" w:rsidP="002B5E45">
      <w:pPr>
        <w:ind w:right="284"/>
        <w:rPr>
          <w:rFonts w:ascii="Trebuchet MS" w:hAnsi="Trebuchet MS"/>
          <w:sz w:val="24"/>
          <w:szCs w:val="24"/>
          <w:lang w:val="fr-FR"/>
        </w:rPr>
      </w:pPr>
    </w:p>
    <w:p w:rsidR="000360FB" w:rsidRPr="005B1ACF" w:rsidRDefault="005419FA" w:rsidP="00C80117">
      <w:pPr>
        <w:pStyle w:val="Titre1"/>
        <w:spacing w:before="0" w:after="0" w:line="240" w:lineRule="auto"/>
        <w:ind w:left="1985" w:right="284" w:hanging="1985"/>
        <w:rPr>
          <w:rFonts w:ascii="Trebuchet MS" w:hAnsi="Trebuchet MS"/>
          <w:lang w:val="fr-FR" w:eastAsia="fr-FR"/>
        </w:rPr>
      </w:pPr>
      <w:bookmarkStart w:id="26" w:name="_Toc379362178"/>
      <w:r w:rsidRPr="005B1ACF">
        <w:rPr>
          <w:rFonts w:ascii="Trebuchet MS" w:hAnsi="Trebuchet MS"/>
          <w:lang w:val="fr-FR" w:eastAsia="fr-FR"/>
        </w:rPr>
        <w:lastRenderedPageBreak/>
        <w:t xml:space="preserve">Chapitre </w:t>
      </w:r>
      <w:r w:rsidR="000360FB" w:rsidRPr="005B1ACF">
        <w:rPr>
          <w:rFonts w:ascii="Trebuchet MS" w:hAnsi="Trebuchet MS"/>
          <w:lang w:val="fr-FR" w:eastAsia="fr-FR"/>
        </w:rPr>
        <w:t>IV : DES REVENUS, CAPITAUX ET OPERATIONS</w:t>
      </w:r>
      <w:r w:rsidR="006210FF" w:rsidRPr="005B1ACF">
        <w:rPr>
          <w:rFonts w:ascii="Trebuchet MS" w:hAnsi="Trebuchet MS"/>
          <w:lang w:val="fr-FR" w:eastAsia="fr-FR"/>
        </w:rPr>
        <w:t xml:space="preserve"> </w:t>
      </w:r>
      <w:r w:rsidR="000360FB" w:rsidRPr="005B1ACF">
        <w:rPr>
          <w:rFonts w:ascii="Trebuchet MS" w:hAnsi="Trebuchet MS"/>
          <w:lang w:val="fr-FR" w:eastAsia="fr-FR"/>
        </w:rPr>
        <w:t>FINANCIERES</w:t>
      </w:r>
      <w:bookmarkEnd w:id="26"/>
    </w:p>
    <w:p w:rsidR="000360FB" w:rsidRPr="002F6BD9" w:rsidRDefault="000360FB" w:rsidP="002B5E45">
      <w:pPr>
        <w:spacing w:after="0" w:line="240" w:lineRule="auto"/>
        <w:ind w:right="284" w:firstLine="567"/>
        <w:jc w:val="both"/>
        <w:rPr>
          <w:rFonts w:ascii="Trebuchet MS" w:eastAsia="Times New Roman" w:hAnsi="Trebuchet MS"/>
          <w:sz w:val="24"/>
          <w:szCs w:val="24"/>
          <w:lang w:val="fr-FR" w:eastAsia="fr-FR"/>
        </w:rPr>
      </w:pPr>
    </w:p>
    <w:p w:rsidR="005419FA" w:rsidRPr="00C80117" w:rsidRDefault="005419FA" w:rsidP="00C80117">
      <w:pPr>
        <w:spacing w:after="0" w:line="240" w:lineRule="auto"/>
        <w:ind w:left="1701" w:right="284" w:hanging="1701"/>
        <w:jc w:val="both"/>
        <w:rPr>
          <w:rFonts w:ascii="Trebuchet MS" w:eastAsia="Times New Roman" w:hAnsi="Trebuchet MS"/>
          <w:b/>
          <w:sz w:val="28"/>
          <w:szCs w:val="28"/>
          <w:lang w:val="fr-FR" w:eastAsia="fr-FR"/>
        </w:rPr>
      </w:pPr>
      <w:r w:rsidRPr="00C80117">
        <w:rPr>
          <w:rFonts w:ascii="Trebuchet MS" w:hAnsi="Trebuchet MS"/>
          <w:b/>
          <w:sz w:val="28"/>
          <w:szCs w:val="28"/>
          <w:lang w:val="fr-FR" w:eastAsia="fr-FR"/>
        </w:rPr>
        <w:t xml:space="preserve">SECTION 1 : DES DISPOSITIONS COMMUNES APPLICABLES AUX  REVENUS, </w:t>
      </w:r>
      <w:r w:rsidR="00CA1A82" w:rsidRPr="00C80117">
        <w:rPr>
          <w:rFonts w:ascii="Trebuchet MS" w:hAnsi="Trebuchet MS"/>
          <w:b/>
          <w:sz w:val="28"/>
          <w:szCs w:val="28"/>
          <w:lang w:val="fr-FR" w:eastAsia="fr-FR"/>
        </w:rPr>
        <w:t xml:space="preserve"> </w:t>
      </w:r>
      <w:r w:rsidRPr="00C80117">
        <w:rPr>
          <w:rFonts w:ascii="Trebuchet MS" w:hAnsi="Trebuchet MS"/>
          <w:b/>
          <w:sz w:val="28"/>
          <w:szCs w:val="28"/>
          <w:lang w:val="fr-FR" w:eastAsia="fr-FR"/>
        </w:rPr>
        <w:t>CAPITAUX ET OPÉRATIONS FINANCIÈRES</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tabs>
          <w:tab w:val="left" w:pos="2220"/>
        </w:tabs>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bCs/>
          <w:sz w:val="24"/>
          <w:szCs w:val="24"/>
          <w:lang w:val="fr-FR" w:eastAsia="fr-FR"/>
        </w:rPr>
        <w:t>Article 60 :</w:t>
      </w:r>
      <w:r w:rsidRPr="002F6BD9">
        <w:rPr>
          <w:rFonts w:ascii="Trebuchet MS" w:eastAsia="Times New Roman" w:hAnsi="Trebuchet MS"/>
          <w:b/>
          <w:sz w:val="24"/>
          <w:szCs w:val="24"/>
          <w:lang w:val="fr-FR" w:eastAsia="fr-FR"/>
        </w:rPr>
        <w:tab/>
      </w:r>
    </w:p>
    <w:p w:rsidR="005419FA" w:rsidRPr="002F6BD9" w:rsidRDefault="005419FA" w:rsidP="002B5E45">
      <w:pPr>
        <w:tabs>
          <w:tab w:val="left" w:pos="2220"/>
        </w:tabs>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tabs>
          <w:tab w:val="left" w:pos="2220"/>
        </w:tabs>
        <w:spacing w:after="0" w:line="240" w:lineRule="auto"/>
        <w:ind w:right="284"/>
        <w:jc w:val="both"/>
        <w:rPr>
          <w:rFonts w:ascii="Trebuchet MS" w:eastAsia="Times New Roman" w:hAnsi="Trebuchet MS"/>
          <w:bCs/>
          <w:sz w:val="24"/>
          <w:szCs w:val="24"/>
          <w:lang w:val="fr-FR" w:eastAsia="fr-FR"/>
        </w:rPr>
      </w:pPr>
    </w:p>
    <w:p w:rsidR="005419FA" w:rsidRPr="002F6BD9" w:rsidRDefault="005419FA" w:rsidP="002B5E45">
      <w:pPr>
        <w:tabs>
          <w:tab w:val="left" w:pos="0"/>
        </w:tabs>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ab/>
        <w:t>Les résidents sont autorisés  à envoyer ou à recevoir des  fonds au titre de revenus primaires et secondaires,  de capitaux et d’opérations financières.</w:t>
      </w:r>
    </w:p>
    <w:p w:rsidR="005419FA" w:rsidRPr="002F6BD9" w:rsidRDefault="005419FA" w:rsidP="002B5E45">
      <w:pPr>
        <w:tabs>
          <w:tab w:val="left" w:pos="2220"/>
        </w:tabs>
        <w:spacing w:after="0" w:line="240" w:lineRule="auto"/>
        <w:ind w:right="284"/>
        <w:jc w:val="both"/>
        <w:rPr>
          <w:rFonts w:ascii="Trebuchet MS" w:eastAsia="Times New Roman" w:hAnsi="Trebuchet MS"/>
          <w:bC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Les fonds à envoyer ou à recevoir au titre de revenus primaires et secondaires,  de capitaux et d’opérations financières doivent provenir des transactions ayant une origine économique licite.</w:t>
      </w:r>
    </w:p>
    <w:p w:rsidR="005419FA" w:rsidRPr="002F6BD9" w:rsidRDefault="005419FA" w:rsidP="002B5E45">
      <w:pPr>
        <w:tabs>
          <w:tab w:val="left" w:pos="2220"/>
        </w:tabs>
        <w:spacing w:after="0" w:line="240" w:lineRule="auto"/>
        <w:ind w:right="284"/>
        <w:jc w:val="both"/>
        <w:rPr>
          <w:rFonts w:ascii="Trebuchet MS" w:eastAsia="Times New Roman" w:hAnsi="Trebuchet MS"/>
          <w:bCs/>
          <w:sz w:val="24"/>
          <w:szCs w:val="24"/>
          <w:lang w:val="fr-FR" w:eastAsia="fr-FR"/>
        </w:rPr>
      </w:pPr>
    </w:p>
    <w:p w:rsidR="005419FA" w:rsidRPr="002F6BD9" w:rsidRDefault="005419FA" w:rsidP="002B5E45">
      <w:pPr>
        <w:tabs>
          <w:tab w:val="left" w:pos="2220"/>
        </w:tabs>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Alinéa 2 :</w:t>
      </w:r>
    </w:p>
    <w:p w:rsidR="005419FA" w:rsidRPr="002F6BD9" w:rsidRDefault="005419FA" w:rsidP="002B5E45">
      <w:pPr>
        <w:tabs>
          <w:tab w:val="left" w:pos="2220"/>
        </w:tabs>
        <w:spacing w:after="0" w:line="240" w:lineRule="auto"/>
        <w:ind w:right="284"/>
        <w:jc w:val="both"/>
        <w:rPr>
          <w:rFonts w:ascii="Trebuchet MS" w:eastAsia="Times New Roman" w:hAnsi="Trebuchet MS"/>
          <w:bCs/>
          <w:sz w:val="24"/>
          <w:szCs w:val="24"/>
          <w:lang w:val="fr-FR" w:eastAsia="fr-FR"/>
        </w:rPr>
      </w:pPr>
    </w:p>
    <w:p w:rsidR="005419FA" w:rsidRPr="002F6BD9" w:rsidRDefault="005419FA" w:rsidP="002B5E45">
      <w:pPr>
        <w:tabs>
          <w:tab w:val="left" w:pos="0"/>
        </w:tabs>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ab/>
        <w:t>Tout résident désireux de réaliser une opération au titre de revenus primaires et secondaires, capitaux et opérations financières est tenu de la domicilier auprès d’une banque ou d’une messagerie financière agréées.</w:t>
      </w:r>
    </w:p>
    <w:p w:rsidR="005419FA" w:rsidRPr="002F6BD9" w:rsidRDefault="005419FA" w:rsidP="002B5E45">
      <w:pPr>
        <w:tabs>
          <w:tab w:val="left" w:pos="2220"/>
        </w:tabs>
        <w:spacing w:after="0" w:line="240" w:lineRule="auto"/>
        <w:ind w:right="284"/>
        <w:jc w:val="both"/>
        <w:rPr>
          <w:rFonts w:ascii="Trebuchet MS" w:eastAsia="Times New Roman" w:hAnsi="Trebuchet MS"/>
          <w:bCs/>
          <w:sz w:val="24"/>
          <w:szCs w:val="24"/>
          <w:lang w:val="fr-FR" w:eastAsia="fr-FR"/>
        </w:rPr>
      </w:pPr>
    </w:p>
    <w:p w:rsidR="005419FA" w:rsidRPr="002F6BD9" w:rsidRDefault="005419FA" w:rsidP="002B5E45">
      <w:pPr>
        <w:tabs>
          <w:tab w:val="left" w:pos="2220"/>
        </w:tabs>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Alinéa 3 :</w:t>
      </w:r>
    </w:p>
    <w:p w:rsidR="005419FA" w:rsidRPr="002F6BD9" w:rsidRDefault="005419FA" w:rsidP="002B5E45">
      <w:pPr>
        <w:tabs>
          <w:tab w:val="left" w:pos="2220"/>
        </w:tabs>
        <w:spacing w:after="0" w:line="240" w:lineRule="auto"/>
        <w:ind w:right="284"/>
        <w:jc w:val="both"/>
        <w:rPr>
          <w:rFonts w:ascii="Trebuchet MS" w:eastAsia="Times New Roman" w:hAnsi="Trebuchet MS"/>
          <w:bCs/>
          <w:sz w:val="24"/>
          <w:szCs w:val="24"/>
          <w:lang w:val="fr-FR" w:eastAsia="fr-FR"/>
        </w:rPr>
      </w:pPr>
    </w:p>
    <w:p w:rsidR="005419FA" w:rsidRPr="002F6BD9" w:rsidRDefault="005419FA" w:rsidP="002B5E45">
      <w:pPr>
        <w:tabs>
          <w:tab w:val="left" w:pos="0"/>
        </w:tabs>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ab/>
        <w:t xml:space="preserve">Les revenus issus des opérations financières doivent être déclarés auprès de la Banque Centrale via la banque intervenante dans un délai de </w:t>
      </w:r>
      <w:r w:rsidRPr="002F6BD9">
        <w:rPr>
          <w:rFonts w:ascii="Trebuchet MS" w:eastAsia="Times New Roman" w:hAnsi="Trebuchet MS"/>
          <w:sz w:val="24"/>
          <w:szCs w:val="24"/>
          <w:lang w:val="fr-FR" w:eastAsia="fr-FR"/>
        </w:rPr>
        <w:t>trente</w:t>
      </w:r>
      <w:r w:rsidRPr="002F6BD9">
        <w:rPr>
          <w:rFonts w:ascii="Trebuchet MS" w:eastAsia="Times New Roman" w:hAnsi="Trebuchet MS"/>
          <w:bCs/>
          <w:sz w:val="24"/>
          <w:szCs w:val="24"/>
          <w:lang w:val="fr-FR" w:eastAsia="fr-FR"/>
        </w:rPr>
        <w:t xml:space="preserve">  </w:t>
      </w:r>
      <w:r w:rsidRPr="002F6BD9">
        <w:rPr>
          <w:rFonts w:ascii="Trebuchet MS" w:eastAsia="Times New Roman" w:hAnsi="Trebuchet MS"/>
          <w:sz w:val="24"/>
          <w:szCs w:val="24"/>
          <w:lang w:val="fr-FR" w:eastAsia="fr-FR"/>
        </w:rPr>
        <w:t>(</w:t>
      </w:r>
      <w:r w:rsidRPr="002F6BD9">
        <w:rPr>
          <w:rFonts w:ascii="Trebuchet MS" w:eastAsia="Times New Roman" w:hAnsi="Trebuchet MS"/>
          <w:bCs/>
          <w:sz w:val="24"/>
          <w:szCs w:val="24"/>
          <w:lang w:val="fr-FR" w:eastAsia="fr-FR"/>
        </w:rPr>
        <w:t>30</w:t>
      </w:r>
      <w:r w:rsidRPr="002F6BD9">
        <w:rPr>
          <w:rFonts w:ascii="Trebuchet MS" w:eastAsia="Times New Roman" w:hAnsi="Trebuchet MS"/>
          <w:sz w:val="24"/>
          <w:szCs w:val="24"/>
          <w:lang w:val="fr-FR" w:eastAsia="fr-FR"/>
        </w:rPr>
        <w:t xml:space="preserve">) </w:t>
      </w:r>
      <w:r w:rsidRPr="002F6BD9">
        <w:rPr>
          <w:rFonts w:ascii="Trebuchet MS" w:eastAsia="Times New Roman" w:hAnsi="Trebuchet MS"/>
          <w:bCs/>
          <w:sz w:val="24"/>
          <w:szCs w:val="24"/>
          <w:lang w:val="fr-FR" w:eastAsia="fr-FR"/>
        </w:rPr>
        <w:t>jours à dater de leur réalisation.</w:t>
      </w:r>
    </w:p>
    <w:p w:rsidR="005419FA" w:rsidRPr="002F6BD9" w:rsidRDefault="005419FA" w:rsidP="002B5E45">
      <w:pPr>
        <w:tabs>
          <w:tab w:val="left" w:pos="2220"/>
        </w:tabs>
        <w:spacing w:after="0" w:line="240" w:lineRule="auto"/>
        <w:ind w:right="284"/>
        <w:jc w:val="both"/>
        <w:rPr>
          <w:rFonts w:ascii="Trebuchet MS" w:eastAsia="Times New Roman" w:hAnsi="Trebuchet MS"/>
          <w:bCs/>
          <w:sz w:val="24"/>
          <w:szCs w:val="24"/>
          <w:lang w:val="fr-FR" w:eastAsia="fr-FR"/>
        </w:rPr>
      </w:pPr>
    </w:p>
    <w:p w:rsidR="005419FA" w:rsidRPr="002F6BD9" w:rsidRDefault="005419FA" w:rsidP="002B5E45">
      <w:pPr>
        <w:tabs>
          <w:tab w:val="left" w:pos="2220"/>
        </w:tabs>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Alinéa 4 :</w:t>
      </w:r>
    </w:p>
    <w:p w:rsidR="005419FA" w:rsidRPr="002F6BD9" w:rsidRDefault="005419FA" w:rsidP="002B5E45">
      <w:pPr>
        <w:tabs>
          <w:tab w:val="left" w:pos="2220"/>
        </w:tabs>
        <w:spacing w:after="0" w:line="240" w:lineRule="auto"/>
        <w:ind w:right="284"/>
        <w:jc w:val="both"/>
        <w:rPr>
          <w:rFonts w:ascii="Trebuchet MS" w:eastAsia="Times New Roman" w:hAnsi="Trebuchet MS"/>
          <w:bCs/>
          <w:sz w:val="24"/>
          <w:szCs w:val="24"/>
          <w:lang w:val="fr-FR" w:eastAsia="fr-FR"/>
        </w:rPr>
      </w:pPr>
    </w:p>
    <w:p w:rsidR="005419FA" w:rsidRPr="002F6BD9" w:rsidRDefault="005419FA" w:rsidP="002B5E45">
      <w:pPr>
        <w:tabs>
          <w:tab w:val="left" w:pos="0"/>
        </w:tabs>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ab/>
        <w:t xml:space="preserve">Les revenus issus des opérations d’investissement doivent être rapatriés dans un délai de </w:t>
      </w:r>
      <w:r w:rsidRPr="002F6BD9">
        <w:rPr>
          <w:rFonts w:ascii="Trebuchet MS" w:eastAsia="Times New Roman" w:hAnsi="Trebuchet MS"/>
          <w:sz w:val="24"/>
          <w:szCs w:val="24"/>
          <w:lang w:val="fr-FR" w:eastAsia="fr-FR"/>
        </w:rPr>
        <w:t>trente</w:t>
      </w:r>
      <w:r w:rsidRPr="002F6BD9">
        <w:rPr>
          <w:rFonts w:ascii="Trebuchet MS" w:eastAsia="Times New Roman" w:hAnsi="Trebuchet MS"/>
          <w:bCs/>
          <w:sz w:val="24"/>
          <w:szCs w:val="24"/>
          <w:lang w:val="fr-FR" w:eastAsia="fr-FR"/>
        </w:rPr>
        <w:t xml:space="preserve">  </w:t>
      </w:r>
      <w:r w:rsidRPr="002F6BD9">
        <w:rPr>
          <w:rFonts w:ascii="Trebuchet MS" w:eastAsia="Times New Roman" w:hAnsi="Trebuchet MS"/>
          <w:sz w:val="24"/>
          <w:szCs w:val="24"/>
          <w:lang w:val="fr-FR" w:eastAsia="fr-FR"/>
        </w:rPr>
        <w:t>(</w:t>
      </w:r>
      <w:r w:rsidRPr="002F6BD9">
        <w:rPr>
          <w:rFonts w:ascii="Trebuchet MS" w:eastAsia="Times New Roman" w:hAnsi="Trebuchet MS"/>
          <w:bCs/>
          <w:sz w:val="24"/>
          <w:szCs w:val="24"/>
          <w:lang w:val="fr-FR" w:eastAsia="fr-FR"/>
        </w:rPr>
        <w:t>30</w:t>
      </w:r>
      <w:r w:rsidRPr="002F6BD9">
        <w:rPr>
          <w:rFonts w:ascii="Trebuchet MS" w:eastAsia="Times New Roman" w:hAnsi="Trebuchet MS"/>
          <w:sz w:val="24"/>
          <w:szCs w:val="24"/>
          <w:lang w:val="fr-FR" w:eastAsia="fr-FR"/>
        </w:rPr>
        <w:t xml:space="preserve">) </w:t>
      </w:r>
      <w:r w:rsidRPr="002F6BD9">
        <w:rPr>
          <w:rFonts w:ascii="Trebuchet MS" w:eastAsia="Times New Roman" w:hAnsi="Trebuchet MS"/>
          <w:bCs/>
          <w:sz w:val="24"/>
          <w:szCs w:val="24"/>
          <w:lang w:val="fr-FR" w:eastAsia="fr-FR"/>
        </w:rPr>
        <w:t>jours</w:t>
      </w:r>
      <w:r w:rsidRPr="002F6BD9">
        <w:rPr>
          <w:rFonts w:ascii="Trebuchet MS" w:eastAsia="Times New Roman" w:hAnsi="Trebuchet MS"/>
          <w:sz w:val="24"/>
          <w:szCs w:val="24"/>
          <w:lang w:val="fr-FR" w:eastAsia="fr-FR"/>
        </w:rPr>
        <w:t xml:space="preserve"> calendriers</w:t>
      </w:r>
      <w:r w:rsidRPr="002F6BD9">
        <w:rPr>
          <w:rFonts w:ascii="Trebuchet MS" w:eastAsia="Times New Roman" w:hAnsi="Trebuchet MS"/>
          <w:bCs/>
          <w:sz w:val="24"/>
          <w:szCs w:val="24"/>
          <w:lang w:val="fr-FR" w:eastAsia="fr-FR"/>
        </w:rPr>
        <w:t xml:space="preserve">, sauf si le résident est autorisé par la Banque Centrale à les réinvestir.  </w:t>
      </w:r>
    </w:p>
    <w:p w:rsidR="005419FA" w:rsidRPr="002F6BD9" w:rsidRDefault="005419FA" w:rsidP="002B5E45">
      <w:pPr>
        <w:tabs>
          <w:tab w:val="left" w:pos="2220"/>
        </w:tabs>
        <w:spacing w:after="0" w:line="240" w:lineRule="auto"/>
        <w:ind w:right="284"/>
        <w:jc w:val="both"/>
        <w:rPr>
          <w:rFonts w:ascii="Trebuchet MS" w:eastAsia="Times New Roman" w:hAnsi="Trebuchet MS"/>
          <w:bCs/>
          <w:sz w:val="24"/>
          <w:szCs w:val="24"/>
          <w:lang w:val="fr-FR" w:eastAsia="fr-FR"/>
        </w:rPr>
      </w:pPr>
    </w:p>
    <w:p w:rsidR="005419FA" w:rsidRPr="002F6BD9" w:rsidRDefault="005419FA" w:rsidP="002B5E45">
      <w:pPr>
        <w:tabs>
          <w:tab w:val="left" w:pos="2220"/>
        </w:tabs>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Alinéa 5 :</w:t>
      </w:r>
    </w:p>
    <w:p w:rsidR="005419FA" w:rsidRPr="002F6BD9" w:rsidRDefault="005419FA" w:rsidP="002B5E45">
      <w:pPr>
        <w:tabs>
          <w:tab w:val="left" w:pos="2220"/>
        </w:tabs>
        <w:spacing w:after="0" w:line="240" w:lineRule="auto"/>
        <w:ind w:right="284"/>
        <w:jc w:val="both"/>
        <w:rPr>
          <w:rFonts w:ascii="Trebuchet MS" w:eastAsia="Times New Roman" w:hAnsi="Trebuchet MS"/>
          <w:bCs/>
          <w:sz w:val="24"/>
          <w:szCs w:val="24"/>
          <w:lang w:val="fr-FR" w:eastAsia="fr-FR"/>
        </w:rPr>
      </w:pPr>
    </w:p>
    <w:p w:rsidR="005419FA" w:rsidRPr="002F6BD9" w:rsidRDefault="005419FA" w:rsidP="002B5E45">
      <w:pPr>
        <w:tabs>
          <w:tab w:val="left" w:pos="0"/>
        </w:tabs>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ab/>
        <w:t>La Banque intervenante est tenue d’assurer le suivi de la Déclaration du revenu généré ainsi que de son rapatriement et/ou, le cas échéant, du produit de son réinvestissement.</w:t>
      </w:r>
    </w:p>
    <w:p w:rsidR="00D2026E" w:rsidRPr="002F6BD9" w:rsidRDefault="00D2026E" w:rsidP="002B5E45">
      <w:pPr>
        <w:tabs>
          <w:tab w:val="left" w:pos="2220"/>
        </w:tabs>
        <w:spacing w:after="0" w:line="240" w:lineRule="auto"/>
        <w:ind w:right="284"/>
        <w:jc w:val="both"/>
        <w:rPr>
          <w:rFonts w:ascii="Trebuchet MS" w:eastAsia="Times New Roman" w:hAnsi="Trebuchet MS"/>
          <w:bCs/>
          <w:sz w:val="24"/>
          <w:szCs w:val="24"/>
          <w:lang w:val="fr-FR" w:eastAsia="fr-FR"/>
        </w:rPr>
      </w:pPr>
    </w:p>
    <w:p w:rsidR="005419FA" w:rsidRPr="002F6BD9" w:rsidRDefault="005419FA" w:rsidP="002B5E45">
      <w:pPr>
        <w:tabs>
          <w:tab w:val="left" w:pos="2220"/>
        </w:tabs>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
          <w:sz w:val="24"/>
          <w:szCs w:val="24"/>
          <w:lang w:val="fr-FR" w:eastAsia="fr-FR"/>
        </w:rPr>
        <w:t xml:space="preserve">Article 61 </w:t>
      </w:r>
      <w:r w:rsidRPr="002F6BD9">
        <w:rPr>
          <w:rFonts w:ascii="Trebuchet MS" w:eastAsia="Times New Roman" w:hAnsi="Trebuchet MS"/>
          <w:bCs/>
          <w:sz w:val="24"/>
          <w:szCs w:val="24"/>
          <w:lang w:val="fr-FR" w:eastAsia="fr-FR"/>
        </w:rPr>
        <w:t>:</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color w:val="FF0000"/>
          <w:sz w:val="24"/>
          <w:szCs w:val="24"/>
          <w:lang w:val="fr-FR" w:eastAsia="fr-FR"/>
        </w:rPr>
      </w:pPr>
      <w:r w:rsidRPr="002F6BD9">
        <w:rPr>
          <w:rFonts w:ascii="Trebuchet MS" w:eastAsia="Times New Roman" w:hAnsi="Trebuchet MS"/>
          <w:sz w:val="24"/>
          <w:szCs w:val="24"/>
          <w:lang w:val="fr-FR" w:eastAsia="fr-FR"/>
        </w:rPr>
        <w:t xml:space="preserve">Toute opération d’envoi ou de réception de revenus </w:t>
      </w:r>
      <w:r w:rsidRPr="002F6BD9">
        <w:rPr>
          <w:rFonts w:ascii="Trebuchet MS" w:eastAsia="Times New Roman" w:hAnsi="Trebuchet MS"/>
          <w:bCs/>
          <w:sz w:val="24"/>
          <w:szCs w:val="24"/>
          <w:lang w:val="fr-FR" w:eastAsia="fr-FR"/>
        </w:rPr>
        <w:t xml:space="preserve">primaires ou de revenus secondaires </w:t>
      </w:r>
      <w:r w:rsidRPr="002F6BD9">
        <w:rPr>
          <w:rFonts w:ascii="Trebuchet MS" w:eastAsia="Times New Roman" w:hAnsi="Trebuchet MS"/>
          <w:sz w:val="24"/>
          <w:szCs w:val="24"/>
          <w:lang w:val="fr-FR" w:eastAsia="fr-FR"/>
        </w:rPr>
        <w:t>et des capitaux d’une valeur égale ou supérieure à USD 10.000</w:t>
      </w:r>
      <w:r w:rsidR="00812DE7" w:rsidRPr="002F6BD9">
        <w:rPr>
          <w:rFonts w:ascii="Trebuchet MS" w:eastAsia="Times New Roman" w:hAnsi="Trebuchet MS"/>
          <w:sz w:val="24"/>
          <w:szCs w:val="24"/>
          <w:lang w:val="fr-FR" w:eastAsia="fr-FR"/>
        </w:rPr>
        <w:t xml:space="preserve">,- (dollars </w:t>
      </w:r>
      <w:r w:rsidR="00812DE7" w:rsidRPr="002F6BD9">
        <w:rPr>
          <w:rFonts w:ascii="Trebuchet MS" w:eastAsia="Times New Roman" w:hAnsi="Trebuchet MS"/>
          <w:sz w:val="24"/>
          <w:szCs w:val="24"/>
          <w:lang w:val="fr-FR" w:eastAsia="fr-FR"/>
        </w:rPr>
        <w:lastRenderedPageBreak/>
        <w:t>américains dix mille)</w:t>
      </w:r>
      <w:r w:rsidRPr="002F6BD9">
        <w:rPr>
          <w:rFonts w:ascii="Trebuchet MS" w:eastAsia="Times New Roman" w:hAnsi="Trebuchet MS"/>
          <w:sz w:val="24"/>
          <w:szCs w:val="24"/>
          <w:lang w:val="fr-FR" w:eastAsia="fr-FR"/>
        </w:rPr>
        <w:t>, ou son équivalent en d’autres monnaies étrangères, requiert la souscription préalable d’une Déclaration modèle « RC » auprès d’une banque agréée</w:t>
      </w:r>
      <w:r w:rsidRPr="002F6BD9">
        <w:rPr>
          <w:rFonts w:ascii="Trebuchet MS" w:eastAsia="Times New Roman" w:hAnsi="Trebuchet MS"/>
          <w:color w:val="FF0000"/>
          <w:sz w:val="24"/>
          <w:szCs w:val="24"/>
          <w:lang w:val="fr-FR" w:eastAsia="fr-FR"/>
        </w:rPr>
        <w:t>.</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 xml:space="preserve">Ces </w:t>
      </w:r>
      <w:r w:rsidRPr="002F6BD9">
        <w:rPr>
          <w:rFonts w:ascii="Trebuchet MS" w:eastAsia="Times New Roman" w:hAnsi="Trebuchet MS"/>
          <w:sz w:val="24"/>
          <w:szCs w:val="24"/>
          <w:lang w:val="fr-FR" w:eastAsia="fr-FR"/>
        </w:rPr>
        <w:t xml:space="preserve">revenus </w:t>
      </w:r>
      <w:r w:rsidRPr="002F6BD9">
        <w:rPr>
          <w:rFonts w:ascii="Trebuchet MS" w:eastAsia="Times New Roman" w:hAnsi="Trebuchet MS"/>
          <w:bCs/>
          <w:sz w:val="24"/>
          <w:szCs w:val="24"/>
          <w:lang w:val="fr-FR" w:eastAsia="fr-FR"/>
        </w:rPr>
        <w:t xml:space="preserve">primaires, secondaires </w:t>
      </w:r>
      <w:r w:rsidRPr="002F6BD9">
        <w:rPr>
          <w:rFonts w:ascii="Trebuchet MS" w:eastAsia="Times New Roman" w:hAnsi="Trebuchet MS"/>
          <w:sz w:val="24"/>
          <w:szCs w:val="24"/>
          <w:lang w:val="fr-FR" w:eastAsia="fr-FR"/>
        </w:rPr>
        <w:t>et capitaux</w:t>
      </w:r>
      <w:r w:rsidRPr="002F6BD9">
        <w:rPr>
          <w:rFonts w:ascii="Trebuchet MS" w:eastAsia="Times New Roman" w:hAnsi="Trebuchet MS"/>
          <w:bCs/>
          <w:sz w:val="24"/>
          <w:szCs w:val="24"/>
          <w:lang w:val="fr-FR" w:eastAsia="fr-FR"/>
        </w:rPr>
        <w:t xml:space="preserve"> peuvent être envoyés par le débit ou reçus par le crédit d’un compte en </w:t>
      </w:r>
      <w:r w:rsidR="002F287F" w:rsidRPr="002F6BD9">
        <w:rPr>
          <w:rFonts w:ascii="Trebuchet MS" w:eastAsia="Times New Roman" w:hAnsi="Trebuchet MS"/>
          <w:bCs/>
          <w:sz w:val="24"/>
          <w:szCs w:val="24"/>
          <w:lang w:val="fr-FR" w:eastAsia="fr-FR"/>
        </w:rPr>
        <w:t xml:space="preserve">monnaie étrangère </w:t>
      </w:r>
      <w:r w:rsidRPr="002F6BD9">
        <w:rPr>
          <w:rFonts w:ascii="Trebuchet MS" w:eastAsia="Times New Roman" w:hAnsi="Trebuchet MS"/>
          <w:bCs/>
          <w:sz w:val="24"/>
          <w:szCs w:val="24"/>
          <w:lang w:val="fr-FR" w:eastAsia="fr-FR"/>
        </w:rPr>
        <w:t>du résident auprès du système bancaire national.</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2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Pour les opérations financières, la souscription d’une Déclaration modèle « RC » est préalable, quel qu’en soit le montant, auprès d’une banque agréée.</w:t>
      </w: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
          <w:sz w:val="24"/>
          <w:szCs w:val="24"/>
          <w:lang w:val="fr-FR" w:eastAsia="fr-FR"/>
        </w:rPr>
        <w:t>Article 62</w:t>
      </w:r>
      <w:r w:rsidRPr="002F6BD9">
        <w:rPr>
          <w:rFonts w:ascii="Trebuchet MS" w:eastAsia="Times New Roman" w:hAnsi="Trebuchet MS"/>
          <w:bCs/>
          <w:sz w:val="24"/>
          <w:szCs w:val="24"/>
          <w:lang w:val="fr-FR" w:eastAsia="fr-FR"/>
        </w:rPr>
        <w:t> :</w:t>
      </w: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Sont considérés comme revenus primaires</w:t>
      </w:r>
      <w:r w:rsidR="00EF14FD" w:rsidRPr="002F6BD9">
        <w:rPr>
          <w:rFonts w:ascii="Trebuchet MS" w:eastAsia="Times New Roman" w:hAnsi="Trebuchet MS"/>
          <w:sz w:val="24"/>
          <w:szCs w:val="24"/>
          <w:lang w:val="fr-FR" w:eastAsia="fr-FR"/>
        </w:rPr>
        <w:t>, tels que définis dans le Manuel de la balance des paiements</w:t>
      </w:r>
      <w:r w:rsidR="0096231E" w:rsidRPr="002F6BD9">
        <w:rPr>
          <w:rFonts w:ascii="Trebuchet MS" w:eastAsia="Times New Roman" w:hAnsi="Trebuchet MS"/>
          <w:sz w:val="24"/>
          <w:szCs w:val="24"/>
          <w:lang w:val="fr-FR" w:eastAsia="fr-FR"/>
        </w:rPr>
        <w:t xml:space="preserve"> du Fonds Monétaire International</w:t>
      </w:r>
      <w:r w:rsidRPr="002F6BD9">
        <w:rPr>
          <w:rFonts w:ascii="Trebuchet MS" w:eastAsia="Times New Roman" w:hAnsi="Trebuchet MS"/>
          <w:sz w:val="24"/>
          <w:szCs w:val="24"/>
          <w:lang w:val="fr-FR" w:eastAsia="fr-FR"/>
        </w:rPr>
        <w:t>, notamment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pStyle w:val="Paragraphedeliste"/>
        <w:numPr>
          <w:ilvl w:val="0"/>
          <w:numId w:val="25"/>
        </w:numPr>
        <w:spacing w:after="0" w:line="240" w:lineRule="auto"/>
        <w:ind w:right="284"/>
        <w:jc w:val="both"/>
        <w:rPr>
          <w:rFonts w:ascii="Trebuchet MS" w:eastAsia="Times New Roman" w:hAnsi="Trebuchet MS"/>
          <w:sz w:val="24"/>
          <w:szCs w:val="24"/>
          <w:lang w:eastAsia="fr-FR"/>
        </w:rPr>
      </w:pPr>
      <w:r w:rsidRPr="002F6BD9">
        <w:rPr>
          <w:rFonts w:ascii="Trebuchet MS" w:hAnsi="Trebuchet MS" w:cs="EUAlbertina"/>
          <w:sz w:val="24"/>
          <w:szCs w:val="24"/>
        </w:rPr>
        <w:t>la rémunération des salariés ;</w:t>
      </w:r>
    </w:p>
    <w:p w:rsidR="005419FA" w:rsidRPr="002F6BD9" w:rsidRDefault="005419FA" w:rsidP="002B5E45">
      <w:pPr>
        <w:pStyle w:val="Paragraphedeliste"/>
        <w:numPr>
          <w:ilvl w:val="0"/>
          <w:numId w:val="25"/>
        </w:numPr>
        <w:spacing w:after="0" w:line="240" w:lineRule="auto"/>
        <w:ind w:right="284"/>
        <w:jc w:val="both"/>
        <w:rPr>
          <w:rFonts w:ascii="Trebuchet MS" w:eastAsia="Times New Roman" w:hAnsi="Trebuchet MS"/>
          <w:sz w:val="24"/>
          <w:szCs w:val="24"/>
          <w:lang w:eastAsia="fr-FR"/>
        </w:rPr>
      </w:pPr>
      <w:r w:rsidRPr="002F6BD9">
        <w:rPr>
          <w:rFonts w:ascii="Trebuchet MS" w:hAnsi="Trebuchet MS" w:cs="EUAlbertina"/>
          <w:sz w:val="24"/>
          <w:szCs w:val="24"/>
        </w:rPr>
        <w:t>les revenus d’investissements notamment les intérêts, revenus distribués des sociétés, bénéfices réinvestis d’investissements directs étrangers, revenus d’investissements attribués aux détenteurs de parts de fonds d’investissement, revenus d’investissements attribués aux assurés, aux bénéficiaires de fonds de pension et aux bénéficiaires de régimes de garanties standard  ;</w:t>
      </w:r>
    </w:p>
    <w:p w:rsidR="005419FA" w:rsidRPr="002F6BD9" w:rsidRDefault="005419FA" w:rsidP="002B5E45">
      <w:pPr>
        <w:pStyle w:val="Paragraphedeliste"/>
        <w:numPr>
          <w:ilvl w:val="0"/>
          <w:numId w:val="25"/>
        </w:numPr>
        <w:spacing w:after="0" w:line="240" w:lineRule="auto"/>
        <w:ind w:right="284"/>
        <w:jc w:val="both"/>
        <w:rPr>
          <w:rFonts w:ascii="Trebuchet MS" w:eastAsia="Times New Roman" w:hAnsi="Trebuchet MS"/>
          <w:sz w:val="24"/>
          <w:szCs w:val="24"/>
          <w:lang w:eastAsia="fr-FR"/>
        </w:rPr>
      </w:pPr>
      <w:r w:rsidRPr="002F6BD9">
        <w:rPr>
          <w:rFonts w:ascii="Trebuchet MS" w:hAnsi="Trebuchet MS" w:cs="EUAlbertina"/>
          <w:sz w:val="24"/>
          <w:szCs w:val="24"/>
        </w:rPr>
        <w:t>autres revenus primaires notamment l’impôt sur la production et les importations, les subventions et les loyers.</w:t>
      </w:r>
    </w:p>
    <w:p w:rsidR="00556BDD" w:rsidRPr="002F6BD9" w:rsidRDefault="00556BDD" w:rsidP="002B5E45">
      <w:pPr>
        <w:spacing w:after="0" w:line="240" w:lineRule="auto"/>
        <w:ind w:right="284"/>
        <w:jc w:val="both"/>
        <w:rPr>
          <w:rFonts w:ascii="Trebuchet MS" w:hAnsi="Trebuchet MS"/>
          <w:sz w:val="24"/>
          <w:szCs w:val="24"/>
          <w:lang w:val="fr-FR"/>
        </w:rPr>
      </w:pP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
          <w:sz w:val="24"/>
          <w:szCs w:val="24"/>
          <w:lang w:val="fr-FR" w:eastAsia="fr-FR"/>
        </w:rPr>
        <w:t>Article 63</w:t>
      </w:r>
      <w:r w:rsidRPr="002F6BD9">
        <w:rPr>
          <w:rFonts w:ascii="Trebuchet MS" w:eastAsia="Times New Roman" w:hAnsi="Trebuchet MS"/>
          <w:bCs/>
          <w:sz w:val="24"/>
          <w:szCs w:val="24"/>
          <w:lang w:val="fr-FR" w:eastAsia="fr-FR"/>
        </w:rPr>
        <w:t> :</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ab/>
      </w: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Sont considérés comme revenus secondaires</w:t>
      </w:r>
      <w:r w:rsidR="0096231E" w:rsidRPr="002F6BD9">
        <w:rPr>
          <w:rFonts w:ascii="Trebuchet MS" w:eastAsia="Times New Roman" w:hAnsi="Trebuchet MS"/>
          <w:sz w:val="24"/>
          <w:szCs w:val="24"/>
          <w:lang w:val="fr-FR" w:eastAsia="fr-FR"/>
        </w:rPr>
        <w:t>, tels que définis dans le Manuel de la balance des paiements du Fonds Monétaire International, notamment</w:t>
      </w:r>
      <w:r w:rsidRPr="002F6BD9">
        <w:rPr>
          <w:rFonts w:ascii="Trebuchet MS" w:eastAsia="Times New Roman" w:hAnsi="Trebuchet MS"/>
          <w:sz w:val="24"/>
          <w:szCs w:val="24"/>
          <w:lang w:val="fr-FR" w:eastAsia="fr-FR"/>
        </w:rPr>
        <w:t> :</w:t>
      </w: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p>
    <w:p w:rsidR="005419FA" w:rsidRPr="002F6BD9" w:rsidRDefault="005419FA" w:rsidP="002B5E45">
      <w:pPr>
        <w:numPr>
          <w:ilvl w:val="0"/>
          <w:numId w:val="24"/>
        </w:num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impôts courants sur le revenu</w:t>
      </w:r>
      <w:r w:rsidR="00A118CC" w:rsidRPr="002F6BD9">
        <w:rPr>
          <w:rFonts w:ascii="Trebuchet MS" w:eastAsia="Times New Roman" w:hAnsi="Trebuchet MS"/>
          <w:sz w:val="24"/>
          <w:szCs w:val="24"/>
          <w:lang w:val="fr-FR" w:eastAsia="fr-FR"/>
        </w:rPr>
        <w:t xml:space="preserve"> et sur </w:t>
      </w:r>
      <w:r w:rsidRPr="002F6BD9">
        <w:rPr>
          <w:rFonts w:ascii="Trebuchet MS" w:eastAsia="Times New Roman" w:hAnsi="Trebuchet MS"/>
          <w:sz w:val="24"/>
          <w:szCs w:val="24"/>
          <w:lang w:val="fr-FR" w:eastAsia="fr-FR"/>
        </w:rPr>
        <w:t>le patrimoine ;</w:t>
      </w:r>
    </w:p>
    <w:p w:rsidR="005419FA" w:rsidRPr="002F6BD9" w:rsidRDefault="005419FA" w:rsidP="002B5E45">
      <w:pPr>
        <w:numPr>
          <w:ilvl w:val="0"/>
          <w:numId w:val="24"/>
        </w:num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cotisations sociales ;</w:t>
      </w:r>
    </w:p>
    <w:p w:rsidR="005419FA" w:rsidRPr="002F6BD9" w:rsidRDefault="005419FA" w:rsidP="002B5E45">
      <w:pPr>
        <w:numPr>
          <w:ilvl w:val="0"/>
          <w:numId w:val="24"/>
        </w:num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prestations sociales ;</w:t>
      </w:r>
    </w:p>
    <w:p w:rsidR="005419FA" w:rsidRPr="002F6BD9" w:rsidRDefault="005419FA" w:rsidP="002B5E45">
      <w:pPr>
        <w:numPr>
          <w:ilvl w:val="0"/>
          <w:numId w:val="24"/>
        </w:num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primes nettes d’assurance-dommages ;</w:t>
      </w:r>
    </w:p>
    <w:p w:rsidR="005419FA" w:rsidRPr="002F6BD9" w:rsidRDefault="005419FA" w:rsidP="002B5E45">
      <w:pPr>
        <w:numPr>
          <w:ilvl w:val="0"/>
          <w:numId w:val="24"/>
        </w:num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indemnités d’assurance-dommages ;</w:t>
      </w:r>
    </w:p>
    <w:p w:rsidR="005419FA" w:rsidRPr="002F6BD9" w:rsidRDefault="005419FA" w:rsidP="002B5E45">
      <w:pPr>
        <w:numPr>
          <w:ilvl w:val="0"/>
          <w:numId w:val="24"/>
        </w:num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la coopération internationale courante ;</w:t>
      </w:r>
    </w:p>
    <w:p w:rsidR="005419FA" w:rsidRPr="002F6BD9" w:rsidRDefault="005419FA" w:rsidP="002B5E45">
      <w:pPr>
        <w:numPr>
          <w:ilvl w:val="0"/>
          <w:numId w:val="24"/>
        </w:num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transferts personnels ;</w:t>
      </w:r>
    </w:p>
    <w:p w:rsidR="005419FA" w:rsidRPr="002F6BD9" w:rsidRDefault="00B77EE4" w:rsidP="002B5E45">
      <w:pPr>
        <w:numPr>
          <w:ilvl w:val="0"/>
          <w:numId w:val="24"/>
        </w:num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les ajustements opérés en cas de variation des droits à la pension </w:t>
      </w:r>
      <w:r w:rsidR="005419FA" w:rsidRPr="002F6BD9">
        <w:rPr>
          <w:rFonts w:ascii="Trebuchet MS" w:eastAsia="Times New Roman" w:hAnsi="Trebuchet MS"/>
          <w:sz w:val="24"/>
          <w:szCs w:val="24"/>
          <w:lang w:val="fr-FR" w:eastAsia="fr-FR"/>
        </w:rPr>
        <w:t>;</w:t>
      </w:r>
    </w:p>
    <w:p w:rsidR="005419FA" w:rsidRPr="002F6BD9" w:rsidRDefault="00572614" w:rsidP="002B5E45">
      <w:pPr>
        <w:numPr>
          <w:ilvl w:val="0"/>
          <w:numId w:val="24"/>
        </w:num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les </w:t>
      </w:r>
      <w:r w:rsidR="00B77EE4" w:rsidRPr="002F6BD9">
        <w:rPr>
          <w:rFonts w:ascii="Trebuchet MS" w:eastAsia="Times New Roman" w:hAnsi="Trebuchet MS"/>
          <w:sz w:val="24"/>
          <w:szCs w:val="24"/>
          <w:lang w:val="fr-FR" w:eastAsia="fr-FR"/>
        </w:rPr>
        <w:t>autres transferts courants</w:t>
      </w:r>
      <w:r w:rsidR="005419FA" w:rsidRPr="002F6BD9">
        <w:rPr>
          <w:rFonts w:ascii="Trebuchet MS" w:eastAsia="Times New Roman" w:hAnsi="Trebuchet MS"/>
          <w:sz w:val="24"/>
          <w:szCs w:val="24"/>
          <w:lang w:val="fr-FR" w:eastAsia="fr-FR"/>
        </w:rPr>
        <w:t>.</w:t>
      </w: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
          <w:sz w:val="24"/>
          <w:szCs w:val="24"/>
          <w:lang w:val="fr-FR" w:eastAsia="fr-FR"/>
        </w:rPr>
        <w:t>Article 64</w:t>
      </w:r>
      <w:r w:rsidRPr="002F6BD9">
        <w:rPr>
          <w:rFonts w:ascii="Trebuchet MS" w:eastAsia="Times New Roman" w:hAnsi="Trebuchet MS"/>
          <w:bCs/>
          <w:sz w:val="24"/>
          <w:szCs w:val="24"/>
          <w:lang w:val="fr-FR" w:eastAsia="fr-FR"/>
        </w:rPr>
        <w:t> :</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ab/>
      </w: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Sont considérés comme capitaux</w:t>
      </w:r>
      <w:r w:rsidR="0096231E" w:rsidRPr="002F6BD9">
        <w:rPr>
          <w:rFonts w:ascii="Trebuchet MS" w:eastAsia="Times New Roman" w:hAnsi="Trebuchet MS"/>
          <w:sz w:val="24"/>
          <w:szCs w:val="24"/>
          <w:lang w:val="fr-FR" w:eastAsia="fr-FR"/>
        </w:rPr>
        <w:t>, tels que définis dans le Manuel de la balance des paiements du Fonds Monétaire International, notamment</w:t>
      </w:r>
      <w:r w:rsidRPr="002F6BD9">
        <w:rPr>
          <w:rFonts w:ascii="Trebuchet MS" w:eastAsia="Times New Roman" w:hAnsi="Trebuchet MS"/>
          <w:sz w:val="24"/>
          <w:szCs w:val="24"/>
          <w:lang w:val="fr-FR" w:eastAsia="fr-FR"/>
        </w:rPr>
        <w:t> :</w:t>
      </w:r>
    </w:p>
    <w:p w:rsidR="005419FA" w:rsidRPr="002F6BD9" w:rsidRDefault="005419FA" w:rsidP="002B5E45">
      <w:pPr>
        <w:spacing w:after="0" w:line="240" w:lineRule="auto"/>
        <w:ind w:right="284" w:firstLine="720"/>
        <w:jc w:val="both"/>
        <w:rPr>
          <w:rFonts w:ascii="Trebuchet MS" w:eastAsia="Times New Roman" w:hAnsi="Trebuchet MS"/>
          <w:b/>
          <w:sz w:val="24"/>
          <w:szCs w:val="24"/>
          <w:lang w:val="fr-FR" w:eastAsia="fr-FR"/>
        </w:rPr>
      </w:pPr>
    </w:p>
    <w:p w:rsidR="005419FA" w:rsidRPr="002F6BD9" w:rsidRDefault="005419FA" w:rsidP="00E101F7">
      <w:pPr>
        <w:pStyle w:val="Paragraphedeliste"/>
        <w:numPr>
          <w:ilvl w:val="0"/>
          <w:numId w:val="37"/>
        </w:numPr>
        <w:spacing w:after="0" w:line="240" w:lineRule="auto"/>
        <w:ind w:left="993" w:right="284" w:hanging="426"/>
        <w:jc w:val="both"/>
        <w:rPr>
          <w:rFonts w:ascii="Trebuchet MS" w:eastAsia="Times New Roman" w:hAnsi="Trebuchet MS"/>
          <w:sz w:val="24"/>
          <w:szCs w:val="24"/>
          <w:lang w:eastAsia="fr-FR"/>
        </w:rPr>
      </w:pPr>
      <w:r w:rsidRPr="002F6BD9">
        <w:rPr>
          <w:rFonts w:ascii="Trebuchet MS" w:eastAsia="Times New Roman" w:hAnsi="Trebuchet MS"/>
          <w:sz w:val="24"/>
          <w:szCs w:val="24"/>
          <w:lang w:eastAsia="fr-FR"/>
        </w:rPr>
        <w:t>actifs non financiers non produits ;</w:t>
      </w:r>
    </w:p>
    <w:p w:rsidR="005419FA" w:rsidRPr="002F6BD9" w:rsidRDefault="00A118CC" w:rsidP="00E101F7">
      <w:pPr>
        <w:numPr>
          <w:ilvl w:val="0"/>
          <w:numId w:val="37"/>
        </w:numPr>
        <w:spacing w:after="0" w:line="240" w:lineRule="auto"/>
        <w:ind w:left="993" w:right="284" w:hanging="273"/>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lastRenderedPageBreak/>
        <w:t>transferts de capital (</w:t>
      </w:r>
      <w:r w:rsidR="005419FA" w:rsidRPr="002F6BD9">
        <w:rPr>
          <w:rFonts w:ascii="Trebuchet MS" w:eastAsia="Times New Roman" w:hAnsi="Trebuchet MS"/>
          <w:sz w:val="24"/>
          <w:szCs w:val="24"/>
          <w:lang w:val="fr-FR" w:eastAsia="fr-FR"/>
        </w:rPr>
        <w:t>remise de dette, impôts en capital, aides à l’investissement</w:t>
      </w:r>
      <w:r w:rsidRPr="002F6BD9">
        <w:rPr>
          <w:rFonts w:ascii="Trebuchet MS" w:eastAsia="Times New Roman" w:hAnsi="Trebuchet MS"/>
          <w:sz w:val="24"/>
          <w:szCs w:val="24"/>
          <w:lang w:val="fr-FR" w:eastAsia="fr-FR"/>
        </w:rPr>
        <w:t>)</w:t>
      </w:r>
      <w:r w:rsidR="0096231E" w:rsidRPr="002F6BD9">
        <w:rPr>
          <w:rFonts w:ascii="Trebuchet MS" w:eastAsia="Times New Roman" w:hAnsi="Trebuchet MS"/>
          <w:sz w:val="24"/>
          <w:szCs w:val="24"/>
          <w:lang w:val="fr-FR" w:eastAsia="fr-FR"/>
        </w:rPr>
        <w:t>.</w:t>
      </w:r>
    </w:p>
    <w:p w:rsidR="005419FA" w:rsidRPr="002F6BD9" w:rsidRDefault="005419FA" w:rsidP="002B5E45">
      <w:pPr>
        <w:spacing w:after="0" w:line="240" w:lineRule="auto"/>
        <w:ind w:right="284"/>
        <w:jc w:val="both"/>
        <w:rPr>
          <w:rFonts w:ascii="Trebuchet MS" w:hAnsi="Trebuchet MS" w:cs="EUAlbertina"/>
          <w:sz w:val="24"/>
          <w:szCs w:val="24"/>
          <w:lang w:val="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Article 65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Sont considérés comme opérations financières</w:t>
      </w:r>
      <w:r w:rsidR="0096231E" w:rsidRPr="002F6BD9">
        <w:rPr>
          <w:rFonts w:ascii="Trebuchet MS" w:eastAsia="Times New Roman" w:hAnsi="Trebuchet MS"/>
          <w:sz w:val="24"/>
          <w:szCs w:val="24"/>
          <w:lang w:val="fr-FR" w:eastAsia="fr-FR"/>
        </w:rPr>
        <w:t>, tels que définis dans le Manuel de la balance des paiements du Fonds Monétaire International</w:t>
      </w:r>
      <w:r w:rsidRPr="002F6BD9">
        <w:rPr>
          <w:rFonts w:ascii="Trebuchet MS" w:eastAsia="Times New Roman" w:hAnsi="Trebuchet MS"/>
          <w:sz w:val="24"/>
          <w:szCs w:val="24"/>
          <w:lang w:val="fr-FR" w:eastAsia="fr-FR"/>
        </w:rPr>
        <w:t>, notamment :</w:t>
      </w: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p>
    <w:p w:rsidR="005419FA" w:rsidRPr="002F6BD9" w:rsidRDefault="005419FA" w:rsidP="002B5E45">
      <w:pPr>
        <w:numPr>
          <w:ilvl w:val="0"/>
          <w:numId w:val="27"/>
        </w:num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investissements directs (investissements directs par des investisseurs, investissements à rebours, entre entreprises sœurs) ;</w:t>
      </w:r>
    </w:p>
    <w:p w:rsidR="005419FA" w:rsidRPr="002F6BD9" w:rsidRDefault="005419FA" w:rsidP="002B5E45">
      <w:pPr>
        <w:numPr>
          <w:ilvl w:val="0"/>
          <w:numId w:val="27"/>
        </w:num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investissements de portefeuille (actions, parts de fonds d’investissement, titres de créance) ;</w:t>
      </w:r>
    </w:p>
    <w:p w:rsidR="005419FA" w:rsidRPr="002F6BD9" w:rsidRDefault="005419FA" w:rsidP="002B5E45">
      <w:pPr>
        <w:numPr>
          <w:ilvl w:val="0"/>
          <w:numId w:val="27"/>
        </w:num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produits financiers dérivés (risque de taux d’intérêt, risque de change, risque de variation de prix des titres de propriété et des matières premières, risque de crédit, etc.)</w:t>
      </w:r>
      <w:r w:rsidR="00D53031">
        <w:rPr>
          <w:rFonts w:ascii="Trebuchet MS" w:eastAsia="Times New Roman" w:hAnsi="Trebuchet MS"/>
          <w:sz w:val="24"/>
          <w:szCs w:val="24"/>
          <w:lang w:val="fr-FR" w:eastAsia="fr-FR"/>
        </w:rPr>
        <w:t xml:space="preserve"> </w:t>
      </w:r>
      <w:r w:rsidRPr="002F6BD9">
        <w:rPr>
          <w:rFonts w:ascii="Trebuchet MS" w:eastAsia="Times New Roman" w:hAnsi="Trebuchet MS"/>
          <w:sz w:val="24"/>
          <w:szCs w:val="24"/>
          <w:lang w:val="fr-FR" w:eastAsia="fr-FR"/>
        </w:rPr>
        <w:t>;</w:t>
      </w:r>
    </w:p>
    <w:p w:rsidR="005419FA" w:rsidRPr="002F6BD9" w:rsidRDefault="005419FA" w:rsidP="002B5E45">
      <w:pPr>
        <w:numPr>
          <w:ilvl w:val="0"/>
          <w:numId w:val="27"/>
        </w:num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autres investissements (autres participations, numéraires et dépôts, prêts, droits sur les réserves techniques d’assurances, sur les fonds de pensions et sur les réserves de garanties standard, crédits commerciaux et avances, autres comptes à recevoir/à payer).</w:t>
      </w:r>
    </w:p>
    <w:p w:rsidR="00556BDD" w:rsidRPr="002F6BD9" w:rsidRDefault="00556BDD"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Article 66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r w:rsidRPr="002F6BD9">
        <w:rPr>
          <w:rFonts w:ascii="Trebuchet MS" w:eastAsia="Times New Roman" w:hAnsi="Trebuchet M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La souscription d’une Déclaration modèle « RC » requiert la présentation de tout document justificatif.</w:t>
      </w:r>
    </w:p>
    <w:p w:rsidR="00CA1A82" w:rsidRPr="002F6BD9" w:rsidRDefault="00CA1A82"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2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La banque  intervenante est tenue de communiquer tous les  justificatifs conformément à l’article </w:t>
      </w:r>
      <w:r w:rsidR="002766DA" w:rsidRPr="002F6BD9">
        <w:rPr>
          <w:rFonts w:ascii="Trebuchet MS" w:eastAsia="Times New Roman" w:hAnsi="Trebuchet MS"/>
          <w:sz w:val="24"/>
          <w:szCs w:val="24"/>
          <w:lang w:val="fr-FR" w:eastAsia="fr-FR"/>
        </w:rPr>
        <w:t>8</w:t>
      </w:r>
      <w:r w:rsidRPr="002F6BD9">
        <w:rPr>
          <w:rFonts w:ascii="Trebuchet MS" w:eastAsia="Times New Roman" w:hAnsi="Trebuchet MS"/>
          <w:sz w:val="24"/>
          <w:szCs w:val="24"/>
          <w:lang w:val="fr-FR" w:eastAsia="fr-FR"/>
        </w:rPr>
        <w:t xml:space="preserve"> alinéa 2 de la présente Réglementation du Change.</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3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La banque  intervenante ou tout autre mandataire agréé à cet effet est autorisé à valider la Déclaration modèle « RC » conformément aux présentes dispositions.  </w:t>
      </w:r>
    </w:p>
    <w:p w:rsidR="005419FA" w:rsidRPr="002F6BD9" w:rsidRDefault="005419FA" w:rsidP="002B5E45">
      <w:pPr>
        <w:spacing w:after="0" w:line="240" w:lineRule="auto"/>
        <w:ind w:right="284"/>
        <w:jc w:val="both"/>
        <w:rPr>
          <w:rFonts w:ascii="Trebuchet MS" w:eastAsia="Times New Roman" w:hAnsi="Trebuchet MS"/>
          <w:color w:val="FF000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Article 67 :</w:t>
      </w:r>
      <w:r w:rsidRPr="002F6BD9">
        <w:rPr>
          <w:rFonts w:ascii="Trebuchet MS" w:eastAsia="Times New Roman" w:hAnsi="Trebuchet MS"/>
          <w:b/>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p>
    <w:p w:rsidR="009A15D7" w:rsidRPr="002F6BD9" w:rsidRDefault="005419FA" w:rsidP="002B5E45">
      <w:pPr>
        <w:ind w:right="284" w:firstLine="720"/>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Pour tout paiement à effectuer ou à recevoir au titre des revenus primaires et secondaires, capitaux et opérations financières, la banque intervenante est tenue d’établir une Déclaration des dépenses ou des recettes en monnaies étrangères dans les trois  (3) jours ouvrés à dater de son exécution.</w:t>
      </w: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
          <w:sz w:val="24"/>
          <w:szCs w:val="24"/>
          <w:lang w:val="fr-FR" w:eastAsia="fr-FR"/>
        </w:rPr>
        <w:t>Article 68</w:t>
      </w:r>
      <w:r w:rsidRPr="002F6BD9">
        <w:rPr>
          <w:rFonts w:ascii="Trebuchet MS" w:eastAsia="Times New Roman" w:hAnsi="Trebuchet MS"/>
          <w:bCs/>
          <w:sz w:val="24"/>
          <w:szCs w:val="24"/>
          <w:lang w:val="fr-FR" w:eastAsia="fr-FR"/>
        </w:rPr>
        <w:t> :</w:t>
      </w: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p>
    <w:p w:rsidR="005419FA" w:rsidRPr="002F6BD9" w:rsidRDefault="005419FA" w:rsidP="00EF46D0">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Toute banque ayant réceptionné </w:t>
      </w:r>
      <w:r w:rsidRPr="002F6BD9">
        <w:rPr>
          <w:rFonts w:ascii="Trebuchet MS" w:eastAsia="Times New Roman" w:hAnsi="Trebuchet MS"/>
          <w:bCs/>
          <w:sz w:val="24"/>
          <w:szCs w:val="24"/>
          <w:lang w:val="fr-FR" w:eastAsia="fr-FR"/>
        </w:rPr>
        <w:t xml:space="preserve">des  fonds au titre de revenus primaires et secondaires,  de capitaux et d’opérations financières </w:t>
      </w:r>
      <w:r w:rsidRPr="002F6BD9">
        <w:rPr>
          <w:rFonts w:ascii="Trebuchet MS" w:eastAsia="Times New Roman" w:hAnsi="Trebuchet MS"/>
          <w:sz w:val="24"/>
          <w:szCs w:val="24"/>
          <w:lang w:val="fr-FR" w:eastAsia="fr-FR"/>
        </w:rPr>
        <w:t xml:space="preserve">pour compte de son client </w:t>
      </w:r>
      <w:r w:rsidRPr="002F6BD9">
        <w:rPr>
          <w:rFonts w:ascii="Trebuchet MS" w:eastAsia="Times New Roman" w:hAnsi="Trebuchet MS"/>
          <w:sz w:val="24"/>
          <w:szCs w:val="24"/>
          <w:lang w:val="fr-FR" w:eastAsia="fr-FR"/>
        </w:rPr>
        <w:lastRenderedPageBreak/>
        <w:t>indisponible, doit souscrire une Déclaration modèle « RC » de régularisation sur base des messages des corres</w:t>
      </w:r>
      <w:r w:rsidR="00D2026E" w:rsidRPr="002F6BD9">
        <w:rPr>
          <w:rFonts w:ascii="Trebuchet MS" w:eastAsia="Times New Roman" w:hAnsi="Trebuchet MS"/>
          <w:sz w:val="24"/>
          <w:szCs w:val="24"/>
          <w:lang w:val="fr-FR" w:eastAsia="fr-FR"/>
        </w:rPr>
        <w:t>pondants et des avis de crédit.</w:t>
      </w:r>
    </w:p>
    <w:p w:rsidR="00D2026E" w:rsidRPr="002F6BD9" w:rsidRDefault="00D2026E" w:rsidP="00EF46D0">
      <w:pPr>
        <w:spacing w:after="0" w:line="240" w:lineRule="auto"/>
        <w:ind w:right="284" w:firstLine="720"/>
        <w:jc w:val="both"/>
        <w:rPr>
          <w:rFonts w:ascii="Trebuchet MS" w:eastAsia="Times New Roman" w:hAnsi="Trebuchet MS"/>
          <w:sz w:val="24"/>
          <w:szCs w:val="24"/>
          <w:lang w:val="fr-FR" w:eastAsia="fr-FR"/>
        </w:rPr>
      </w:pPr>
    </w:p>
    <w:p w:rsidR="00225650" w:rsidRDefault="00225650" w:rsidP="00225650">
      <w:pPr>
        <w:pStyle w:val="Titre2"/>
        <w:spacing w:before="0" w:after="0" w:line="240" w:lineRule="auto"/>
        <w:ind w:right="284"/>
        <w:rPr>
          <w:rFonts w:ascii="Trebuchet MS" w:hAnsi="Trebuchet MS"/>
          <w:i w:val="0"/>
          <w:lang w:val="fr-FR" w:eastAsia="fr-FR"/>
        </w:rPr>
      </w:pPr>
      <w:bookmarkStart w:id="27" w:name="_Toc379362179"/>
    </w:p>
    <w:p w:rsidR="005419FA" w:rsidRPr="00EF46D0" w:rsidRDefault="005419FA" w:rsidP="00225650">
      <w:pPr>
        <w:pStyle w:val="Titre2"/>
        <w:spacing w:before="0" w:after="0" w:line="240" w:lineRule="auto"/>
        <w:ind w:right="284"/>
        <w:rPr>
          <w:rFonts w:ascii="Trebuchet MS" w:hAnsi="Trebuchet MS"/>
          <w:i w:val="0"/>
          <w:lang w:val="fr-FR" w:eastAsia="fr-FR"/>
        </w:rPr>
      </w:pPr>
      <w:r w:rsidRPr="00EF46D0">
        <w:rPr>
          <w:rFonts w:ascii="Trebuchet MS" w:hAnsi="Trebuchet MS"/>
          <w:i w:val="0"/>
          <w:lang w:val="fr-FR" w:eastAsia="fr-FR"/>
        </w:rPr>
        <w:t>SECTION 2 : DES DISPOSITIONS SPÉCIFIQUES APPLICABLES AUX REVENUS</w:t>
      </w:r>
      <w:bookmarkEnd w:id="27"/>
    </w:p>
    <w:p w:rsidR="005419FA" w:rsidRPr="002F6BD9" w:rsidRDefault="005419FA" w:rsidP="002B5E45">
      <w:pPr>
        <w:spacing w:after="0" w:line="240" w:lineRule="auto"/>
        <w:ind w:right="284"/>
        <w:rPr>
          <w:rFonts w:ascii="Trebuchet MS" w:eastAsia="Times New Roman" w:hAnsi="Trebuchet MS"/>
          <w:b/>
          <w:color w:val="4F81BD"/>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
          <w:sz w:val="24"/>
          <w:szCs w:val="24"/>
          <w:lang w:val="fr-FR" w:eastAsia="fr-FR"/>
        </w:rPr>
        <w:t>Article 69</w:t>
      </w:r>
      <w:r w:rsidRPr="002F6BD9">
        <w:rPr>
          <w:rFonts w:ascii="Trebuchet MS" w:eastAsia="Times New Roman" w:hAnsi="Trebuchet MS"/>
          <w:bCs/>
          <w:sz w:val="24"/>
          <w:szCs w:val="24"/>
          <w:lang w:val="fr-FR" w:eastAsia="fr-FR"/>
        </w:rPr>
        <w:t> :</w:t>
      </w: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p>
    <w:p w:rsidR="00CA1A82" w:rsidRPr="002F6BD9" w:rsidRDefault="005419FA" w:rsidP="002B5E45">
      <w:pPr>
        <w:ind w:right="284" w:firstLine="720"/>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La rémunération des salariés fournie en nature par les missions diplomatiques et les entreprises non-résidentes aux salariés résidents s’effectue moyennant souscription d’une Déclaration modèle « RC » par l’employeur, à laquelle est jo</w:t>
      </w:r>
      <w:r w:rsidR="00D2026E" w:rsidRPr="002F6BD9">
        <w:rPr>
          <w:rFonts w:ascii="Trebuchet MS" w:eastAsia="Times New Roman" w:hAnsi="Trebuchet MS"/>
          <w:bCs/>
          <w:sz w:val="24"/>
          <w:szCs w:val="24"/>
          <w:lang w:val="fr-FR" w:eastAsia="fr-FR"/>
        </w:rPr>
        <w:t>inte la facture définitive.</w:t>
      </w:r>
    </w:p>
    <w:p w:rsidR="00832B60" w:rsidRDefault="00832B60" w:rsidP="00832B60">
      <w:pPr>
        <w:pStyle w:val="Titre2"/>
        <w:spacing w:before="0" w:after="0" w:line="240" w:lineRule="auto"/>
        <w:ind w:right="284"/>
        <w:rPr>
          <w:rFonts w:ascii="Trebuchet MS" w:hAnsi="Trebuchet MS"/>
          <w:i w:val="0"/>
          <w:lang w:val="fr-FR" w:eastAsia="fr-FR"/>
        </w:rPr>
      </w:pPr>
      <w:bookmarkStart w:id="28" w:name="_Toc379362180"/>
    </w:p>
    <w:p w:rsidR="005419FA" w:rsidRPr="002A0914" w:rsidRDefault="005419FA" w:rsidP="00832B60">
      <w:pPr>
        <w:pStyle w:val="Titre2"/>
        <w:spacing w:before="0" w:after="0" w:line="240" w:lineRule="auto"/>
        <w:ind w:right="284"/>
        <w:rPr>
          <w:rFonts w:ascii="Trebuchet MS" w:hAnsi="Trebuchet MS"/>
          <w:i w:val="0"/>
          <w:lang w:val="fr-FR" w:eastAsia="fr-FR"/>
        </w:rPr>
      </w:pPr>
      <w:r w:rsidRPr="002A0914">
        <w:rPr>
          <w:rFonts w:ascii="Trebuchet MS" w:hAnsi="Trebuchet MS"/>
          <w:i w:val="0"/>
          <w:lang w:val="fr-FR" w:eastAsia="fr-FR"/>
        </w:rPr>
        <w:t>SECTION 3 : DES DISPOSITIONS SPÉCIFIQUES APPLICABLES AUX CAPITAUX</w:t>
      </w:r>
      <w:bookmarkEnd w:id="28"/>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Article 70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L’aide à l’investissement en nature à recevoir par un résident ou à envoyer à un non-résident, est couverte pour sa valeur par une Déclaration modèle « RC ».</w:t>
      </w:r>
    </w:p>
    <w:p w:rsidR="005419FA" w:rsidRPr="002F6BD9" w:rsidRDefault="005419FA" w:rsidP="002B5E45">
      <w:pPr>
        <w:spacing w:after="0" w:line="240" w:lineRule="auto"/>
        <w:ind w:right="284" w:firstLine="567"/>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2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 bien à importer ou à exporter au titre d’aide à l’investissement requiert la souscription de la Déclaration modèle « IB » ou « EB » reprenant le numéro de la Déclaration  de modèle « RC » souscrite conformément à l’alinéa précédent.</w:t>
      </w:r>
    </w:p>
    <w:p w:rsidR="005419FA" w:rsidRDefault="005419FA" w:rsidP="002B5E45">
      <w:pPr>
        <w:spacing w:after="0" w:line="240" w:lineRule="auto"/>
        <w:ind w:right="284"/>
        <w:jc w:val="both"/>
        <w:rPr>
          <w:rFonts w:ascii="Trebuchet MS" w:eastAsia="Times New Roman" w:hAnsi="Trebuchet MS"/>
          <w:b/>
          <w:sz w:val="24"/>
          <w:szCs w:val="24"/>
          <w:lang w:val="fr-FR" w:eastAsia="fr-FR"/>
        </w:rPr>
      </w:pPr>
    </w:p>
    <w:p w:rsidR="00CA0D12" w:rsidRPr="002F6BD9" w:rsidRDefault="00CA0D12" w:rsidP="002B5E45">
      <w:pPr>
        <w:spacing w:after="0" w:line="240" w:lineRule="auto"/>
        <w:ind w:right="284"/>
        <w:jc w:val="both"/>
        <w:rPr>
          <w:rFonts w:ascii="Trebuchet MS" w:eastAsia="Times New Roman" w:hAnsi="Trebuchet MS"/>
          <w:b/>
          <w:sz w:val="24"/>
          <w:szCs w:val="24"/>
          <w:lang w:val="fr-FR" w:eastAsia="fr-FR"/>
        </w:rPr>
      </w:pPr>
    </w:p>
    <w:p w:rsidR="00CA0D12" w:rsidRDefault="005419FA" w:rsidP="00CA0D12">
      <w:pPr>
        <w:pStyle w:val="Titre2"/>
        <w:spacing w:before="0" w:after="0" w:line="240" w:lineRule="auto"/>
        <w:ind w:left="1701" w:right="284" w:hanging="1701"/>
        <w:rPr>
          <w:rFonts w:ascii="Trebuchet MS" w:hAnsi="Trebuchet MS"/>
          <w:i w:val="0"/>
          <w:lang w:val="fr-FR" w:eastAsia="fr-FR"/>
        </w:rPr>
      </w:pPr>
      <w:bookmarkStart w:id="29" w:name="_Toc379362181"/>
      <w:r w:rsidRPr="00CA0D12">
        <w:rPr>
          <w:rFonts w:ascii="Trebuchet MS" w:hAnsi="Trebuchet MS"/>
          <w:i w:val="0"/>
          <w:lang w:val="fr-FR" w:eastAsia="fr-FR"/>
        </w:rPr>
        <w:t>SECTION 4 : DES DISPOSITIONS SPÉCIFIQUES APPLI</w:t>
      </w:r>
      <w:r w:rsidR="00CA0D12">
        <w:rPr>
          <w:rFonts w:ascii="Trebuchet MS" w:hAnsi="Trebuchet MS"/>
          <w:i w:val="0"/>
          <w:lang w:val="fr-FR" w:eastAsia="fr-FR"/>
        </w:rPr>
        <w:t>CABLES AUX</w:t>
      </w:r>
    </w:p>
    <w:p w:rsidR="005419FA" w:rsidRPr="00CA0D12" w:rsidRDefault="00CA0D12" w:rsidP="00CA0D12">
      <w:pPr>
        <w:pStyle w:val="Titre2"/>
        <w:spacing w:before="0" w:after="0" w:line="240" w:lineRule="auto"/>
        <w:ind w:left="1701" w:right="284" w:hanging="1701"/>
        <w:rPr>
          <w:rFonts w:ascii="Trebuchet MS" w:hAnsi="Trebuchet MS"/>
          <w:i w:val="0"/>
          <w:lang w:val="fr-FR" w:eastAsia="fr-FR"/>
        </w:rPr>
      </w:pPr>
      <w:r>
        <w:rPr>
          <w:rFonts w:ascii="Trebuchet MS" w:hAnsi="Trebuchet MS"/>
          <w:i w:val="0"/>
          <w:lang w:val="fr-FR" w:eastAsia="fr-FR"/>
        </w:rPr>
        <w:t xml:space="preserve">                   </w:t>
      </w:r>
      <w:r w:rsidR="005419FA" w:rsidRPr="00CA0D12">
        <w:rPr>
          <w:rFonts w:ascii="Trebuchet MS" w:hAnsi="Trebuchet MS"/>
          <w:i w:val="0"/>
          <w:lang w:val="fr-FR" w:eastAsia="fr-FR"/>
        </w:rPr>
        <w:t xml:space="preserve">OPÉRATIONS </w:t>
      </w:r>
      <w:r w:rsidR="00CA1A82" w:rsidRPr="00CA0D12">
        <w:rPr>
          <w:rFonts w:ascii="Trebuchet MS" w:hAnsi="Trebuchet MS"/>
          <w:i w:val="0"/>
          <w:lang w:val="fr-FR" w:eastAsia="fr-FR"/>
        </w:rPr>
        <w:t xml:space="preserve"> </w:t>
      </w:r>
      <w:r w:rsidR="005419FA" w:rsidRPr="00CA0D12">
        <w:rPr>
          <w:rFonts w:ascii="Trebuchet MS" w:hAnsi="Trebuchet MS"/>
          <w:i w:val="0"/>
          <w:lang w:val="fr-FR" w:eastAsia="fr-FR"/>
        </w:rPr>
        <w:t>FINANCIÈRES</w:t>
      </w:r>
      <w:bookmarkEnd w:id="29"/>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 xml:space="preserve">Article   71   :     </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ab/>
      </w:r>
    </w:p>
    <w:p w:rsidR="005419FA" w:rsidRPr="002F6BD9" w:rsidRDefault="005419FA" w:rsidP="002B5E45">
      <w:pPr>
        <w:autoSpaceDE w:val="0"/>
        <w:autoSpaceDN w:val="0"/>
        <w:adjustRightInd w:val="0"/>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banques sont tenues de vérifier la conformité des termes des engagements avant d’exécuter les transactions relatives aux opérations financières.</w:t>
      </w:r>
    </w:p>
    <w:p w:rsidR="005419FA" w:rsidRPr="002F6BD9" w:rsidRDefault="005419FA" w:rsidP="002B5E45">
      <w:pPr>
        <w:autoSpaceDE w:val="0"/>
        <w:autoSpaceDN w:val="0"/>
        <w:adjustRightInd w:val="0"/>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autoSpaceDE w:val="0"/>
        <w:autoSpaceDN w:val="0"/>
        <w:adjustRightInd w:val="0"/>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 cet effet, elles doivent exiger les justificatifs ci-dessous</w:t>
      </w:r>
      <w:r w:rsidR="009A15D7" w:rsidRPr="002F6BD9">
        <w:rPr>
          <w:rFonts w:ascii="Trebuchet MS" w:eastAsia="Times New Roman" w:hAnsi="Trebuchet MS"/>
          <w:sz w:val="24"/>
          <w:szCs w:val="24"/>
          <w:lang w:val="fr-FR" w:eastAsia="fr-FR"/>
        </w:rPr>
        <w:t xml:space="preserve"> </w:t>
      </w:r>
      <w:r w:rsidRPr="002F6BD9">
        <w:rPr>
          <w:rFonts w:ascii="Trebuchet MS" w:eastAsia="Times New Roman" w:hAnsi="Trebuchet MS"/>
          <w:sz w:val="24"/>
          <w:szCs w:val="24"/>
          <w:lang w:val="fr-FR" w:eastAsia="fr-FR"/>
        </w:rPr>
        <w:t>:</w:t>
      </w:r>
    </w:p>
    <w:p w:rsidR="005419FA" w:rsidRPr="002F6BD9" w:rsidRDefault="005419FA" w:rsidP="002B5E45">
      <w:pPr>
        <w:autoSpaceDE w:val="0"/>
        <w:autoSpaceDN w:val="0"/>
        <w:adjustRightInd w:val="0"/>
        <w:spacing w:after="0" w:line="240" w:lineRule="auto"/>
        <w:ind w:right="284"/>
        <w:rPr>
          <w:rFonts w:ascii="Trebuchet MS" w:eastAsia="Times New Roman" w:hAnsi="Trebuchet MS"/>
          <w:sz w:val="24"/>
          <w:szCs w:val="24"/>
          <w:lang w:val="fr-FR" w:eastAsia="fr-FR"/>
        </w:rPr>
      </w:pPr>
    </w:p>
    <w:p w:rsidR="005419FA" w:rsidRPr="002F6BD9" w:rsidRDefault="005419FA" w:rsidP="002B5E45">
      <w:pPr>
        <w:numPr>
          <w:ilvl w:val="0"/>
          <w:numId w:val="28"/>
        </w:numPr>
        <w:autoSpaceDE w:val="0"/>
        <w:autoSpaceDN w:val="0"/>
        <w:adjustRightInd w:val="0"/>
        <w:spacing w:after="0" w:line="240" w:lineRule="auto"/>
        <w:ind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 tableau détaillant les participations nominatives au capital de l’entreprise bénéficiaire de l’investissement direct ;</w:t>
      </w:r>
    </w:p>
    <w:p w:rsidR="005419FA" w:rsidRPr="002F6BD9" w:rsidRDefault="005419FA" w:rsidP="002B5E45">
      <w:pPr>
        <w:numPr>
          <w:ilvl w:val="0"/>
          <w:numId w:val="28"/>
        </w:numPr>
        <w:autoSpaceDE w:val="0"/>
        <w:autoSpaceDN w:val="0"/>
        <w:adjustRightInd w:val="0"/>
        <w:spacing w:after="0" w:line="240" w:lineRule="auto"/>
        <w:ind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l’expédition des statuts de l’entreprise ou de la décision de l’augmentation du capital ; </w:t>
      </w:r>
    </w:p>
    <w:p w:rsidR="005419FA" w:rsidRPr="002F6BD9" w:rsidRDefault="005419FA" w:rsidP="002B5E45">
      <w:pPr>
        <w:numPr>
          <w:ilvl w:val="0"/>
          <w:numId w:val="28"/>
        </w:numPr>
        <w:autoSpaceDE w:val="0"/>
        <w:autoSpaceDN w:val="0"/>
        <w:adjustRightInd w:val="0"/>
        <w:spacing w:after="0" w:line="240" w:lineRule="auto"/>
        <w:ind w:right="284"/>
        <w:contextualSpacing/>
        <w:jc w:val="both"/>
        <w:rPr>
          <w:rFonts w:ascii="Trebuchet MS" w:eastAsia="Times New Roman" w:hAnsi="Trebuchet MS"/>
          <w:bCs/>
          <w:sz w:val="24"/>
          <w:szCs w:val="24"/>
          <w:lang w:val="fr-FR" w:eastAsia="fr-FR"/>
        </w:rPr>
      </w:pPr>
      <w:r w:rsidRPr="002F6BD9">
        <w:rPr>
          <w:rFonts w:ascii="Trebuchet MS" w:eastAsia="Times New Roman" w:hAnsi="Trebuchet MS"/>
          <w:sz w:val="24"/>
          <w:szCs w:val="24"/>
          <w:lang w:val="fr-FR" w:eastAsia="fr-FR"/>
        </w:rPr>
        <w:t>le bilan, le compte de résultat et les rapports des commissaires aux comptes des trois dernières années, pour les entreprises existantes ;</w:t>
      </w:r>
    </w:p>
    <w:p w:rsidR="005419FA" w:rsidRPr="002F6BD9" w:rsidRDefault="005419FA" w:rsidP="002B5E45">
      <w:pPr>
        <w:numPr>
          <w:ilvl w:val="0"/>
          <w:numId w:val="28"/>
        </w:numPr>
        <w:autoSpaceDE w:val="0"/>
        <w:autoSpaceDN w:val="0"/>
        <w:adjustRightInd w:val="0"/>
        <w:spacing w:after="0" w:line="240" w:lineRule="auto"/>
        <w:ind w:right="284"/>
        <w:contextualSpacing/>
        <w:jc w:val="both"/>
        <w:rPr>
          <w:rFonts w:ascii="Trebuchet MS" w:eastAsia="Times New Roman" w:hAnsi="Trebuchet MS"/>
          <w:bCs/>
          <w:sz w:val="24"/>
          <w:szCs w:val="24"/>
          <w:lang w:val="fr-FR" w:eastAsia="fr-FR"/>
        </w:rPr>
      </w:pPr>
      <w:r w:rsidRPr="002F6BD9">
        <w:rPr>
          <w:rFonts w:ascii="Trebuchet MS" w:eastAsia="Times New Roman" w:hAnsi="Trebuchet MS"/>
          <w:sz w:val="24"/>
          <w:szCs w:val="24"/>
          <w:lang w:val="fr-FR" w:eastAsia="fr-FR"/>
        </w:rPr>
        <w:t>le bilan et le compte de résultat prévisionnels pour les entreprises nouvelles ;</w:t>
      </w:r>
    </w:p>
    <w:p w:rsidR="005419FA" w:rsidRPr="002F6BD9" w:rsidRDefault="005419FA" w:rsidP="002B5E45">
      <w:pPr>
        <w:numPr>
          <w:ilvl w:val="0"/>
          <w:numId w:val="28"/>
        </w:numPr>
        <w:autoSpaceDE w:val="0"/>
        <w:autoSpaceDN w:val="0"/>
        <w:adjustRightInd w:val="0"/>
        <w:spacing w:after="0" w:line="240" w:lineRule="auto"/>
        <w:ind w:right="284"/>
        <w:contextualSpacing/>
        <w:jc w:val="both"/>
        <w:rPr>
          <w:rFonts w:ascii="Trebuchet MS" w:eastAsia="Times New Roman" w:hAnsi="Trebuchet MS"/>
          <w:bCs/>
          <w:sz w:val="24"/>
          <w:szCs w:val="24"/>
          <w:lang w:val="fr-FR" w:eastAsia="fr-FR"/>
        </w:rPr>
      </w:pPr>
      <w:r w:rsidRPr="002F6BD9">
        <w:rPr>
          <w:rFonts w:ascii="Trebuchet MS" w:eastAsia="Times New Roman" w:hAnsi="Trebuchet MS"/>
          <w:sz w:val="24"/>
          <w:szCs w:val="24"/>
          <w:lang w:val="fr-FR" w:eastAsia="fr-FR"/>
        </w:rPr>
        <w:lastRenderedPageBreak/>
        <w:t xml:space="preserve">le contrat de prêt, </w:t>
      </w:r>
      <w:r w:rsidR="0096271D" w:rsidRPr="002F6BD9">
        <w:rPr>
          <w:rFonts w:ascii="Trebuchet MS" w:eastAsia="Times New Roman" w:hAnsi="Trebuchet MS"/>
          <w:sz w:val="24"/>
          <w:szCs w:val="24"/>
          <w:lang w:val="fr-FR" w:eastAsia="fr-FR"/>
        </w:rPr>
        <w:t>d’</w:t>
      </w:r>
      <w:r w:rsidRPr="002F6BD9">
        <w:rPr>
          <w:rFonts w:ascii="Trebuchet MS" w:eastAsia="Times New Roman" w:hAnsi="Trebuchet MS"/>
          <w:sz w:val="24"/>
          <w:szCs w:val="24"/>
          <w:lang w:val="fr-FR" w:eastAsia="fr-FR"/>
        </w:rPr>
        <w:t xml:space="preserve">emprunt, </w:t>
      </w:r>
      <w:r w:rsidR="0096271D" w:rsidRPr="002F6BD9">
        <w:rPr>
          <w:rFonts w:ascii="Trebuchet MS" w:eastAsia="Times New Roman" w:hAnsi="Trebuchet MS"/>
          <w:sz w:val="24"/>
          <w:szCs w:val="24"/>
          <w:lang w:val="fr-FR" w:eastAsia="fr-FR"/>
        </w:rPr>
        <w:t xml:space="preserve">de </w:t>
      </w:r>
      <w:r w:rsidRPr="002F6BD9">
        <w:rPr>
          <w:rFonts w:ascii="Trebuchet MS" w:eastAsia="Times New Roman" w:hAnsi="Trebuchet MS"/>
          <w:sz w:val="24"/>
          <w:szCs w:val="24"/>
          <w:lang w:val="fr-FR" w:eastAsia="fr-FR"/>
        </w:rPr>
        <w:t xml:space="preserve">préfinancement, </w:t>
      </w:r>
      <w:r w:rsidR="0096271D" w:rsidRPr="002F6BD9">
        <w:rPr>
          <w:rFonts w:ascii="Trebuchet MS" w:eastAsia="Times New Roman" w:hAnsi="Trebuchet MS"/>
          <w:sz w:val="24"/>
          <w:szCs w:val="24"/>
          <w:lang w:val="fr-FR" w:eastAsia="fr-FR"/>
        </w:rPr>
        <w:t xml:space="preserve">de </w:t>
      </w:r>
      <w:r w:rsidRPr="002F6BD9">
        <w:rPr>
          <w:rFonts w:ascii="Trebuchet MS" w:eastAsia="Times New Roman" w:hAnsi="Trebuchet MS"/>
          <w:sz w:val="24"/>
          <w:szCs w:val="24"/>
          <w:lang w:val="fr-FR" w:eastAsia="fr-FR"/>
        </w:rPr>
        <w:t>crédit commercial</w:t>
      </w:r>
      <w:r w:rsidR="0096271D" w:rsidRPr="002F6BD9">
        <w:rPr>
          <w:rFonts w:ascii="Trebuchet MS" w:eastAsia="Times New Roman" w:hAnsi="Trebuchet MS"/>
          <w:sz w:val="24"/>
          <w:szCs w:val="24"/>
          <w:lang w:val="fr-FR" w:eastAsia="fr-FR"/>
        </w:rPr>
        <w:t xml:space="preserve"> ou autre</w:t>
      </w:r>
      <w:r w:rsidRPr="002F6BD9">
        <w:rPr>
          <w:rFonts w:ascii="Trebuchet MS" w:eastAsia="Times New Roman" w:hAnsi="Trebuchet MS"/>
          <w:sz w:val="24"/>
          <w:szCs w:val="24"/>
          <w:lang w:val="fr-FR" w:eastAsia="fr-FR"/>
        </w:rPr>
        <w:t xml:space="preserve">. </w:t>
      </w:r>
    </w:p>
    <w:p w:rsidR="005419FA" w:rsidRPr="002F6BD9" w:rsidRDefault="005419FA" w:rsidP="002B5E45">
      <w:pPr>
        <w:spacing w:after="0" w:line="240" w:lineRule="auto"/>
        <w:ind w:left="927" w:right="284"/>
        <w:jc w:val="both"/>
        <w:rPr>
          <w:rFonts w:ascii="Trebuchet MS" w:hAnsi="Trebuchet MS" w:cs="EUAlbertina"/>
          <w:color w:val="000000"/>
          <w:sz w:val="24"/>
          <w:szCs w:val="24"/>
          <w:lang w:val="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bCs/>
          <w:sz w:val="24"/>
          <w:szCs w:val="24"/>
          <w:lang w:val="fr-FR" w:eastAsia="fr-FR"/>
        </w:rPr>
        <w:t xml:space="preserve">Article 72 </w:t>
      </w:r>
      <w:r w:rsidRPr="002F6BD9">
        <w:rPr>
          <w:rFonts w:ascii="Trebuchet MS" w:eastAsia="Times New Roman" w:hAnsi="Trebuchet MS"/>
          <w:b/>
          <w:sz w:val="24"/>
          <w:szCs w:val="24"/>
          <w:lang w:val="fr-FR" w:eastAsia="fr-FR"/>
        </w:rPr>
        <w:t>:</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Pour tout emprunt extérieur,  le remboursement du principal ainsi que le paiement des intérêts s’effectuent librement moyennant souscription de la Déclaration modèle RC.</w:t>
      </w:r>
      <w:r w:rsidRPr="002F6BD9">
        <w:rPr>
          <w:rFonts w:ascii="Trebuchet MS" w:eastAsia="Times New Roman" w:hAnsi="Trebuchet M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2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La Banque Centrale peut accorder une dérogation, si le contrat s’y rapportant le justifie, pour adapter le délai de validité de la Déclaration </w:t>
      </w:r>
      <w:r w:rsidRPr="002F6BD9">
        <w:rPr>
          <w:rFonts w:ascii="Trebuchet MS" w:hAnsi="Trebuchet MS"/>
          <w:sz w:val="24"/>
          <w:szCs w:val="24"/>
          <w:lang w:val="fr-FR"/>
        </w:rPr>
        <w:t xml:space="preserve">modèle « RC » </w:t>
      </w:r>
      <w:r w:rsidRPr="002F6BD9">
        <w:rPr>
          <w:rFonts w:ascii="Trebuchet MS" w:eastAsia="Times New Roman" w:hAnsi="Trebuchet MS"/>
          <w:sz w:val="24"/>
          <w:szCs w:val="24"/>
          <w:lang w:val="fr-FR" w:eastAsia="fr-FR"/>
        </w:rPr>
        <w:t xml:space="preserve"> à celui du contrat.  </w:t>
      </w:r>
    </w:p>
    <w:p w:rsidR="00B116F0" w:rsidRPr="002F6BD9" w:rsidRDefault="00B116F0" w:rsidP="002B5E45">
      <w:pPr>
        <w:spacing w:after="0" w:line="240" w:lineRule="auto"/>
        <w:ind w:right="284"/>
        <w:rPr>
          <w:rFonts w:ascii="Trebuchet MS" w:eastAsia="Times New Roman" w:hAnsi="Trebuchet MS"/>
          <w:b/>
          <w:bCs/>
          <w:sz w:val="24"/>
          <w:szCs w:val="24"/>
          <w:lang w:val="fr-FR" w:eastAsia="fr-FR"/>
        </w:rPr>
      </w:pPr>
    </w:p>
    <w:p w:rsidR="00AE38E2" w:rsidRDefault="00AE38E2" w:rsidP="00E871B4">
      <w:pPr>
        <w:pStyle w:val="Titre1"/>
        <w:spacing w:before="0" w:after="0" w:line="240" w:lineRule="auto"/>
        <w:ind w:left="1843" w:right="284" w:hanging="1843"/>
        <w:rPr>
          <w:rFonts w:ascii="Trebuchet MS" w:hAnsi="Trebuchet MS"/>
          <w:lang w:val="fr-FR" w:eastAsia="fr-FR"/>
        </w:rPr>
      </w:pPr>
      <w:bookmarkStart w:id="30" w:name="_Toc379362182"/>
    </w:p>
    <w:p w:rsidR="00AE38E2" w:rsidRDefault="00672436" w:rsidP="00E871B4">
      <w:pPr>
        <w:pStyle w:val="Titre1"/>
        <w:spacing w:before="0" w:after="0" w:line="240" w:lineRule="auto"/>
        <w:ind w:left="1843" w:right="284" w:hanging="1843"/>
        <w:rPr>
          <w:rFonts w:ascii="Trebuchet MS" w:hAnsi="Trebuchet MS"/>
          <w:lang w:val="fr-FR" w:eastAsia="fr-FR"/>
        </w:rPr>
      </w:pPr>
      <w:r w:rsidRPr="00E4661A">
        <w:rPr>
          <w:rFonts w:ascii="Trebuchet MS" w:hAnsi="Trebuchet MS"/>
          <w:lang w:val="fr-FR" w:eastAsia="fr-FR"/>
        </w:rPr>
        <w:t xml:space="preserve">Chapitre </w:t>
      </w:r>
      <w:r w:rsidR="000360FB" w:rsidRPr="00E4661A">
        <w:rPr>
          <w:rFonts w:ascii="Trebuchet MS" w:hAnsi="Trebuchet MS"/>
          <w:lang w:val="fr-FR" w:eastAsia="fr-FR"/>
        </w:rPr>
        <w:t>V : DES DISPOSITION</w:t>
      </w:r>
      <w:r w:rsidR="00AE38E2">
        <w:rPr>
          <w:rFonts w:ascii="Trebuchet MS" w:hAnsi="Trebuchet MS"/>
          <w:lang w:val="fr-FR" w:eastAsia="fr-FR"/>
        </w:rPr>
        <w:t>S APPLICABLES AUX TITULAIRES DE</w:t>
      </w:r>
    </w:p>
    <w:p w:rsidR="00672436" w:rsidRDefault="00AE38E2" w:rsidP="00E871B4">
      <w:pPr>
        <w:pStyle w:val="Titre1"/>
        <w:spacing w:before="0" w:after="0" w:line="240" w:lineRule="auto"/>
        <w:ind w:left="1843" w:right="284" w:hanging="1843"/>
        <w:rPr>
          <w:rFonts w:ascii="Trebuchet MS" w:hAnsi="Trebuchet MS"/>
          <w:lang w:val="fr-FR" w:eastAsia="fr-FR"/>
        </w:rPr>
      </w:pPr>
      <w:r>
        <w:rPr>
          <w:rFonts w:ascii="Trebuchet MS" w:hAnsi="Trebuchet MS"/>
          <w:lang w:val="fr-FR" w:eastAsia="fr-FR"/>
        </w:rPr>
        <w:t xml:space="preserve">                    </w:t>
      </w:r>
      <w:r w:rsidR="000360FB" w:rsidRPr="00E4661A">
        <w:rPr>
          <w:rFonts w:ascii="Trebuchet MS" w:hAnsi="Trebuchet MS"/>
          <w:lang w:val="fr-FR" w:eastAsia="fr-FR"/>
        </w:rPr>
        <w:t>DROITS MINIERS ET SOCIETES PETROLIERES</w:t>
      </w:r>
      <w:bookmarkEnd w:id="30"/>
    </w:p>
    <w:p w:rsidR="00E871B4" w:rsidRPr="00E871B4" w:rsidRDefault="00E871B4" w:rsidP="00E871B4">
      <w:pPr>
        <w:spacing w:after="0" w:line="240" w:lineRule="auto"/>
        <w:rPr>
          <w:lang w:val="fr-FR" w:eastAsia="fr-FR"/>
        </w:rPr>
      </w:pPr>
    </w:p>
    <w:p w:rsidR="00A460F8" w:rsidRDefault="00672436" w:rsidP="00E871B4">
      <w:pPr>
        <w:pStyle w:val="Titre2"/>
        <w:spacing w:before="0" w:after="0" w:line="240" w:lineRule="auto"/>
        <w:ind w:left="1701" w:right="284" w:hanging="1701"/>
        <w:rPr>
          <w:rFonts w:ascii="Trebuchet MS" w:hAnsi="Trebuchet MS"/>
          <w:i w:val="0"/>
          <w:lang w:val="fr-FR" w:eastAsia="fr-FR"/>
        </w:rPr>
      </w:pPr>
      <w:bookmarkStart w:id="31" w:name="_Toc379362183"/>
      <w:r w:rsidRPr="00E871B4">
        <w:rPr>
          <w:rFonts w:ascii="Trebuchet MS" w:hAnsi="Trebuchet MS"/>
          <w:i w:val="0"/>
          <w:lang w:val="fr-FR" w:eastAsia="fr-FR"/>
        </w:rPr>
        <w:t xml:space="preserve">SECTION 1 : DES DISPOSITIONS SPÉCIFIQUES APPLICABLES </w:t>
      </w:r>
      <w:r w:rsidR="00D71B4A" w:rsidRPr="00E871B4">
        <w:rPr>
          <w:rFonts w:ascii="Trebuchet MS" w:hAnsi="Trebuchet MS"/>
          <w:i w:val="0"/>
          <w:lang w:val="fr-FR" w:eastAsia="fr-FR"/>
        </w:rPr>
        <w:t xml:space="preserve"> </w:t>
      </w:r>
      <w:r w:rsidR="00E871B4">
        <w:rPr>
          <w:rFonts w:ascii="Trebuchet MS" w:hAnsi="Trebuchet MS"/>
          <w:i w:val="0"/>
          <w:lang w:val="fr-FR" w:eastAsia="fr-FR"/>
        </w:rPr>
        <w:t>AUX</w:t>
      </w:r>
      <w:r w:rsidR="00703A68">
        <w:rPr>
          <w:rFonts w:ascii="Trebuchet MS" w:hAnsi="Trebuchet MS"/>
          <w:i w:val="0"/>
          <w:lang w:val="fr-FR" w:eastAsia="fr-FR"/>
        </w:rPr>
        <w:t xml:space="preserve"> </w:t>
      </w:r>
      <w:r w:rsidR="00E871B4">
        <w:rPr>
          <w:rFonts w:ascii="Trebuchet MS" w:hAnsi="Trebuchet MS"/>
          <w:i w:val="0"/>
          <w:lang w:val="fr-FR" w:eastAsia="fr-FR"/>
        </w:rPr>
        <w:t>TITULAIRES</w:t>
      </w:r>
    </w:p>
    <w:p w:rsidR="00672436" w:rsidRPr="00E871B4" w:rsidRDefault="00A460F8" w:rsidP="00E871B4">
      <w:pPr>
        <w:pStyle w:val="Titre2"/>
        <w:spacing w:before="0" w:after="0" w:line="240" w:lineRule="auto"/>
        <w:ind w:left="1701" w:right="284" w:hanging="1701"/>
        <w:rPr>
          <w:rFonts w:ascii="Trebuchet MS" w:hAnsi="Trebuchet MS"/>
          <w:i w:val="0"/>
          <w:lang w:val="fr-FR" w:eastAsia="fr-FR"/>
        </w:rPr>
      </w:pPr>
      <w:r>
        <w:rPr>
          <w:rFonts w:ascii="Trebuchet MS" w:hAnsi="Trebuchet MS"/>
          <w:i w:val="0"/>
          <w:lang w:val="fr-FR" w:eastAsia="fr-FR"/>
        </w:rPr>
        <w:t xml:space="preserve">                   </w:t>
      </w:r>
      <w:r w:rsidR="00672436" w:rsidRPr="00E871B4">
        <w:rPr>
          <w:rFonts w:ascii="Trebuchet MS" w:hAnsi="Trebuchet MS"/>
          <w:i w:val="0"/>
          <w:lang w:val="fr-FR" w:eastAsia="fr-FR"/>
        </w:rPr>
        <w:t>DES DROITS MINIERS</w:t>
      </w:r>
      <w:bookmarkEnd w:id="31"/>
    </w:p>
    <w:p w:rsidR="00672436" w:rsidRPr="002F6BD9" w:rsidRDefault="00672436" w:rsidP="002B5E45">
      <w:pPr>
        <w:tabs>
          <w:tab w:val="left" w:pos="0"/>
        </w:tabs>
        <w:spacing w:after="0" w:line="240" w:lineRule="auto"/>
        <w:ind w:right="284"/>
        <w:jc w:val="both"/>
        <w:rPr>
          <w:rFonts w:ascii="Trebuchet MS" w:eastAsia="Times New Roman" w:hAnsi="Trebuchet MS"/>
          <w:b/>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 xml:space="preserve">Article 73 : </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Le titulaire des droits miniers est autorisé à importer librement  des biens au titre des investissements et des apports en capital nécessaires à ses activités.</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Il est également autorisé à exporter sa production sur le marché de son choix, conformément à la législation minière.</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Alinéa 2 : </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Pour la réalisation de ses opérations d’importation et d’exportation des biens, le titulaire des droits miniers est autorisé à souscrire, sur base des prévisions, les Déclarations modèle « IB » et/ou « EB» formule globale  auprès des banques agréées de son choix, pour autant que :</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numPr>
          <w:ilvl w:val="0"/>
          <w:numId w:val="43"/>
        </w:num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biens importés proviennent d’un même fournisseur et soient de même nature et de même provenance ;</w:t>
      </w:r>
    </w:p>
    <w:p w:rsidR="00672436" w:rsidRPr="002F6BD9" w:rsidRDefault="00672436" w:rsidP="002B5E45">
      <w:pPr>
        <w:numPr>
          <w:ilvl w:val="0"/>
          <w:numId w:val="43"/>
        </w:num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biens exportés soient de même nature et destinés à un même acheteur étranger.</w:t>
      </w:r>
    </w:p>
    <w:p w:rsidR="00672436"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100524" w:rsidRDefault="00100524" w:rsidP="002B5E45">
      <w:pPr>
        <w:tabs>
          <w:tab w:val="left" w:pos="0"/>
        </w:tabs>
        <w:spacing w:after="0" w:line="240" w:lineRule="auto"/>
        <w:ind w:right="284"/>
        <w:jc w:val="both"/>
        <w:rPr>
          <w:rFonts w:ascii="Trebuchet MS" w:eastAsia="Times New Roman" w:hAnsi="Trebuchet MS"/>
          <w:sz w:val="24"/>
          <w:szCs w:val="24"/>
          <w:lang w:val="fr-FR" w:eastAsia="fr-FR"/>
        </w:rPr>
      </w:pPr>
    </w:p>
    <w:p w:rsidR="00100524" w:rsidRDefault="00100524"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lastRenderedPageBreak/>
        <w:t xml:space="preserve">Alinéa 3 : </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La souscription de ces Déclarations est effectuée sur base :</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numPr>
          <w:ilvl w:val="0"/>
          <w:numId w:val="44"/>
        </w:num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des prévisions annuelles des importations pour ce qui est des Déclarations modèle « IB» formule globale ;</w:t>
      </w:r>
    </w:p>
    <w:p w:rsidR="00672436" w:rsidRPr="002F6BD9" w:rsidRDefault="00672436" w:rsidP="002B5E45">
      <w:pPr>
        <w:numPr>
          <w:ilvl w:val="0"/>
          <w:numId w:val="44"/>
        </w:num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des prévisions trimestrielles des exportations pour ce qui est des Déclarations modèle « EB » formule globale</w:t>
      </w:r>
      <w:r w:rsidR="00117C33" w:rsidRPr="002F6BD9">
        <w:rPr>
          <w:rFonts w:ascii="Trebuchet MS" w:eastAsia="Times New Roman" w:hAnsi="Trebuchet MS"/>
          <w:sz w:val="24"/>
          <w:szCs w:val="24"/>
          <w:lang w:val="fr-FR" w:eastAsia="fr-FR"/>
        </w:rPr>
        <w:t>.</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Alinéa 4 : </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spacing w:after="0" w:line="240" w:lineRule="auto"/>
        <w:ind w:right="284" w:firstLine="567"/>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Déclarations modèle « EB » et « IB » formule globale  doivent renseigner dans la case réservée au tarif douanier, le chapitre relatif aux positions tarifaires des biens à exporter ou à importer.</w:t>
      </w:r>
    </w:p>
    <w:p w:rsidR="00672436" w:rsidRPr="002F6BD9" w:rsidRDefault="00672436" w:rsidP="002B5E45">
      <w:pPr>
        <w:spacing w:after="0" w:line="240" w:lineRule="auto"/>
        <w:ind w:right="284" w:firstLine="567"/>
        <w:jc w:val="both"/>
        <w:rPr>
          <w:rFonts w:ascii="Trebuchet MS" w:eastAsia="Times New Roman" w:hAnsi="Trebuchet MS"/>
          <w:sz w:val="24"/>
          <w:szCs w:val="24"/>
          <w:lang w:val="fr-FR" w:eastAsia="fr-FR"/>
        </w:rPr>
      </w:pPr>
    </w:p>
    <w:p w:rsidR="00672436" w:rsidRPr="002F6BD9" w:rsidRDefault="00672436" w:rsidP="002B5E45">
      <w:pPr>
        <w:spacing w:after="0" w:line="240" w:lineRule="auto"/>
        <w:ind w:right="284" w:firstLine="567"/>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En cas de l’exportation ou de l’importation de plusieurs biens appartenant aux différents chapitres, l’exportateur ou l’importateur est tenu de souscrire une Déclaration modèle « EB » et « IB » formule globale par chapitre.</w:t>
      </w:r>
    </w:p>
    <w:p w:rsidR="00672436" w:rsidRPr="002F6BD9" w:rsidRDefault="00672436" w:rsidP="002B5E45">
      <w:pPr>
        <w:spacing w:after="0" w:line="240" w:lineRule="auto"/>
        <w:ind w:right="284" w:firstLine="567"/>
        <w:jc w:val="both"/>
        <w:rPr>
          <w:rFonts w:ascii="Trebuchet MS" w:eastAsia="Times New Roman" w:hAnsi="Trebuchet MS"/>
          <w:sz w:val="24"/>
          <w:szCs w:val="24"/>
          <w:lang w:val="fr-FR" w:eastAsia="fr-FR"/>
        </w:rPr>
      </w:pPr>
    </w:p>
    <w:p w:rsidR="00672436" w:rsidRPr="002F6BD9" w:rsidRDefault="00672436" w:rsidP="002B5E45">
      <w:pPr>
        <w:spacing w:after="0" w:line="240" w:lineRule="auto"/>
        <w:ind w:right="284" w:firstLine="567"/>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Les champs réservés aux pays d’origine et de provenance des marchandises et ceux réservés au nom et adresse du fournisseur doivent être remplis </w:t>
      </w:r>
      <w:r w:rsidR="00117C33" w:rsidRPr="002F6BD9">
        <w:rPr>
          <w:rFonts w:ascii="Trebuchet MS" w:eastAsia="Times New Roman" w:hAnsi="Trebuchet MS"/>
          <w:sz w:val="24"/>
          <w:szCs w:val="24"/>
          <w:lang w:val="fr-FR" w:eastAsia="fr-FR"/>
        </w:rPr>
        <w:t>lors de la</w:t>
      </w:r>
      <w:r w:rsidRPr="002F6BD9">
        <w:rPr>
          <w:rFonts w:ascii="Trebuchet MS" w:eastAsia="Times New Roman" w:hAnsi="Trebuchet MS"/>
          <w:sz w:val="24"/>
          <w:szCs w:val="24"/>
          <w:lang w:val="fr-FR" w:eastAsia="fr-FR"/>
        </w:rPr>
        <w:t xml:space="preserve"> souscription.</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Alinéa </w:t>
      </w:r>
      <w:r w:rsidR="00117C33" w:rsidRPr="002F6BD9">
        <w:rPr>
          <w:rFonts w:ascii="Trebuchet MS" w:eastAsia="Times New Roman" w:hAnsi="Trebuchet MS"/>
          <w:sz w:val="24"/>
          <w:szCs w:val="24"/>
          <w:lang w:val="fr-FR" w:eastAsia="fr-FR"/>
        </w:rPr>
        <w:t>5 </w:t>
      </w:r>
      <w:r w:rsidRPr="002F6BD9">
        <w:rPr>
          <w:rFonts w:ascii="Trebuchet MS" w:eastAsia="Times New Roman" w:hAnsi="Trebuchet MS"/>
          <w:sz w:val="24"/>
          <w:szCs w:val="24"/>
          <w:lang w:val="fr-FR" w:eastAsia="fr-FR"/>
        </w:rPr>
        <w:t xml:space="preserve">: </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La validité de la Déclaration modèle « IB » formule globale  est de trois cent soixante</w:t>
      </w:r>
      <w:r w:rsidR="00117C33" w:rsidRPr="002F6BD9">
        <w:rPr>
          <w:rFonts w:ascii="Trebuchet MS" w:eastAsia="Times New Roman" w:hAnsi="Trebuchet MS"/>
          <w:sz w:val="24"/>
          <w:szCs w:val="24"/>
          <w:lang w:val="fr-FR" w:eastAsia="fr-FR"/>
        </w:rPr>
        <w:t xml:space="preserve"> </w:t>
      </w:r>
      <w:r w:rsidRPr="002F6BD9">
        <w:rPr>
          <w:rFonts w:ascii="Trebuchet MS" w:eastAsia="Times New Roman" w:hAnsi="Trebuchet MS"/>
          <w:sz w:val="24"/>
          <w:szCs w:val="24"/>
          <w:lang w:val="fr-FR" w:eastAsia="fr-FR"/>
        </w:rPr>
        <w:t>(360) jours calendriers, tandis que celle de la Déclaration modèle « EB » formule globale  est de quatre-vingt-dix  (90) jours calendriers.</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Alinéa </w:t>
      </w:r>
      <w:r w:rsidR="00117C33" w:rsidRPr="002F6BD9">
        <w:rPr>
          <w:rFonts w:ascii="Trebuchet MS" w:eastAsia="Times New Roman" w:hAnsi="Trebuchet MS"/>
          <w:sz w:val="24"/>
          <w:szCs w:val="24"/>
          <w:lang w:val="fr-FR" w:eastAsia="fr-FR"/>
        </w:rPr>
        <w:t>6 </w:t>
      </w:r>
      <w:r w:rsidRPr="002F6BD9">
        <w:rPr>
          <w:rFonts w:ascii="Trebuchet MS" w:eastAsia="Times New Roman" w:hAnsi="Trebuchet MS"/>
          <w:sz w:val="24"/>
          <w:szCs w:val="24"/>
          <w:lang w:val="fr-FR" w:eastAsia="fr-FR"/>
        </w:rPr>
        <w:t xml:space="preserve">: </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Cependant, avant toute validation d’une Déclaration pour exportation des produits miniers souscrite par un  titulaire de droits miniers,  la banque intervenante est tenue de s’assurer auprès de la Banque Centrale, que le souscripteur se conforme aux prescrits.</w:t>
      </w:r>
    </w:p>
    <w:p w:rsidR="00672436" w:rsidRPr="002F6BD9" w:rsidRDefault="00672436" w:rsidP="002B5E45">
      <w:pPr>
        <w:tabs>
          <w:tab w:val="left" w:pos="0"/>
        </w:tabs>
        <w:spacing w:after="0" w:line="240" w:lineRule="auto"/>
        <w:ind w:right="284"/>
        <w:jc w:val="both"/>
        <w:rPr>
          <w:rFonts w:ascii="Trebuchet MS" w:hAnsi="Trebuchet MS"/>
          <w:sz w:val="24"/>
          <w:szCs w:val="24"/>
          <w:lang w:val="fr-FR"/>
        </w:rPr>
      </w:pPr>
    </w:p>
    <w:p w:rsidR="00672436" w:rsidRPr="002F6BD9" w:rsidRDefault="00672436" w:rsidP="002B5E45">
      <w:pPr>
        <w:tabs>
          <w:tab w:val="left" w:pos="0"/>
        </w:tabs>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Article 74 :</w:t>
      </w:r>
    </w:p>
    <w:p w:rsidR="00672436" w:rsidRPr="002F6BD9" w:rsidRDefault="00672436" w:rsidP="002B5E45">
      <w:pPr>
        <w:tabs>
          <w:tab w:val="left" w:pos="0"/>
        </w:tabs>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ab/>
      </w:r>
      <w:r w:rsidRPr="002F6BD9">
        <w:rPr>
          <w:rFonts w:ascii="Trebuchet MS" w:eastAsia="Times New Roman" w:hAnsi="Trebuchet MS"/>
          <w:b/>
          <w:sz w:val="24"/>
          <w:szCs w:val="24"/>
          <w:lang w:val="fr-FR" w:eastAsia="fr-FR"/>
        </w:rPr>
        <w:tab/>
      </w:r>
      <w:r w:rsidRPr="002F6BD9">
        <w:rPr>
          <w:rFonts w:ascii="Trebuchet MS" w:eastAsia="Times New Roman" w:hAnsi="Trebuchet MS"/>
          <w:b/>
          <w:sz w:val="24"/>
          <w:szCs w:val="24"/>
          <w:lang w:val="fr-FR" w:eastAsia="fr-FR"/>
        </w:rPr>
        <w:tab/>
      </w:r>
      <w:r w:rsidRPr="002F6BD9">
        <w:rPr>
          <w:rFonts w:ascii="Trebuchet MS" w:eastAsia="Times New Roman" w:hAnsi="Trebuchet MS"/>
          <w:b/>
          <w:sz w:val="24"/>
          <w:szCs w:val="24"/>
          <w:lang w:val="fr-FR" w:eastAsia="fr-FR"/>
        </w:rPr>
        <w:tab/>
      </w:r>
      <w:r w:rsidRPr="002F6BD9">
        <w:rPr>
          <w:rFonts w:ascii="Trebuchet MS" w:eastAsia="Times New Roman" w:hAnsi="Trebuchet MS"/>
          <w:b/>
          <w:sz w:val="24"/>
          <w:szCs w:val="24"/>
          <w:lang w:val="fr-FR" w:eastAsia="fr-FR"/>
        </w:rPr>
        <w:tab/>
      </w:r>
      <w:r w:rsidRPr="002F6BD9">
        <w:rPr>
          <w:rFonts w:ascii="Trebuchet MS" w:eastAsia="Times New Roman" w:hAnsi="Trebuchet MS"/>
          <w:b/>
          <w:sz w:val="24"/>
          <w:szCs w:val="24"/>
          <w:lang w:val="fr-FR" w:eastAsia="fr-FR"/>
        </w:rPr>
        <w:tab/>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 xml:space="preserve">Le dénouement des opérations  d’importation et d’exportation des services ainsi que de celles relatives aux transferts des revenus, capitaux et opérations financières, requiert la souscription préalable des Déclarations modèle « IS » pour les importations des services, modèle « ES » pour les exportations des services  et modèle « RC » pour les transferts des revenus, capitaux et opérations financières. </w:t>
      </w:r>
    </w:p>
    <w:p w:rsidR="00672436" w:rsidRPr="002F6BD9" w:rsidRDefault="00672436" w:rsidP="002B5E45">
      <w:pPr>
        <w:tabs>
          <w:tab w:val="left" w:pos="0"/>
        </w:tabs>
        <w:spacing w:after="0" w:line="240" w:lineRule="auto"/>
        <w:ind w:right="284"/>
        <w:jc w:val="both"/>
        <w:rPr>
          <w:rFonts w:ascii="Trebuchet MS" w:eastAsia="Times New Roman" w:hAnsi="Trebuchet MS"/>
          <w:b/>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 xml:space="preserve">Article 75 : </w:t>
      </w:r>
    </w:p>
    <w:p w:rsidR="00672436" w:rsidRPr="002F6BD9" w:rsidRDefault="00672436" w:rsidP="002B5E45">
      <w:pPr>
        <w:tabs>
          <w:tab w:val="left" w:pos="0"/>
        </w:tabs>
        <w:spacing w:after="0" w:line="240" w:lineRule="auto"/>
        <w:ind w:right="284"/>
        <w:jc w:val="both"/>
        <w:rPr>
          <w:rFonts w:ascii="Trebuchet MS" w:eastAsia="Times New Roman" w:hAnsi="Trebuchet MS"/>
          <w:b/>
          <w:sz w:val="24"/>
          <w:szCs w:val="24"/>
          <w:lang w:val="fr-FR" w:eastAsia="fr-FR"/>
        </w:rPr>
      </w:pPr>
    </w:p>
    <w:p w:rsidR="00672436" w:rsidRPr="002F6BD9" w:rsidRDefault="00672436"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Tout titulaire des droits miniers est autorisé à détenir des comptes à l’étranger ouverts auprès des banques de réputation internationale, dont :</w:t>
      </w:r>
    </w:p>
    <w:p w:rsidR="00672436" w:rsidRPr="002F6BD9" w:rsidRDefault="00672436" w:rsidP="002B5E45">
      <w:pPr>
        <w:pStyle w:val="Paragraphedeliste"/>
        <w:numPr>
          <w:ilvl w:val="0"/>
          <w:numId w:val="45"/>
        </w:numPr>
        <w:tabs>
          <w:tab w:val="left" w:pos="0"/>
        </w:tabs>
        <w:spacing w:after="0" w:line="240" w:lineRule="auto"/>
        <w:ind w:right="284"/>
        <w:jc w:val="both"/>
        <w:rPr>
          <w:rFonts w:ascii="Trebuchet MS" w:eastAsia="Times New Roman" w:hAnsi="Trebuchet MS"/>
          <w:sz w:val="24"/>
          <w:szCs w:val="24"/>
          <w:lang w:eastAsia="fr-FR"/>
        </w:rPr>
      </w:pPr>
      <w:r w:rsidRPr="002F6BD9">
        <w:rPr>
          <w:rFonts w:ascii="Trebuchet MS" w:eastAsia="Times New Roman" w:hAnsi="Trebuchet MS"/>
          <w:sz w:val="24"/>
          <w:szCs w:val="24"/>
          <w:lang w:eastAsia="fr-FR"/>
        </w:rPr>
        <w:lastRenderedPageBreak/>
        <w:t>un compte dénommé « </w:t>
      </w:r>
      <w:r w:rsidR="00117C33" w:rsidRPr="002F6BD9">
        <w:rPr>
          <w:rFonts w:ascii="Trebuchet MS" w:eastAsia="Times New Roman" w:hAnsi="Trebuchet MS"/>
          <w:sz w:val="24"/>
          <w:szCs w:val="24"/>
          <w:lang w:eastAsia="fr-FR"/>
        </w:rPr>
        <w:t xml:space="preserve">compte </w:t>
      </w:r>
      <w:r w:rsidRPr="002F6BD9">
        <w:rPr>
          <w:rFonts w:ascii="Trebuchet MS" w:eastAsia="Times New Roman" w:hAnsi="Trebuchet MS"/>
          <w:sz w:val="24"/>
          <w:szCs w:val="24"/>
          <w:lang w:eastAsia="fr-FR"/>
        </w:rPr>
        <w:t xml:space="preserve">principal » pour la gestion des fonds qu’il est autorisé à </w:t>
      </w:r>
      <w:r w:rsidR="00117C33" w:rsidRPr="002F6BD9">
        <w:rPr>
          <w:rFonts w:ascii="Trebuchet MS" w:eastAsia="Times New Roman" w:hAnsi="Trebuchet MS"/>
          <w:sz w:val="24"/>
          <w:szCs w:val="24"/>
          <w:lang w:eastAsia="fr-FR"/>
        </w:rPr>
        <w:t>dé</w:t>
      </w:r>
      <w:r w:rsidRPr="002F6BD9">
        <w:rPr>
          <w:rFonts w:ascii="Trebuchet MS" w:eastAsia="Times New Roman" w:hAnsi="Trebuchet MS"/>
          <w:sz w:val="24"/>
          <w:szCs w:val="24"/>
          <w:lang w:eastAsia="fr-FR"/>
        </w:rPr>
        <w:t>tenir en dehors du territoire national ;</w:t>
      </w:r>
    </w:p>
    <w:p w:rsidR="00672436" w:rsidRPr="002F6BD9" w:rsidRDefault="00672436" w:rsidP="002B5E45">
      <w:pPr>
        <w:pStyle w:val="Paragraphedeliste"/>
        <w:numPr>
          <w:ilvl w:val="0"/>
          <w:numId w:val="45"/>
        </w:numPr>
        <w:tabs>
          <w:tab w:val="left" w:pos="0"/>
        </w:tabs>
        <w:spacing w:after="0" w:line="240" w:lineRule="auto"/>
        <w:ind w:right="284"/>
        <w:jc w:val="both"/>
        <w:rPr>
          <w:rFonts w:ascii="Trebuchet MS" w:eastAsia="Times New Roman" w:hAnsi="Trebuchet MS"/>
          <w:sz w:val="24"/>
          <w:szCs w:val="24"/>
          <w:lang w:eastAsia="fr-FR"/>
        </w:rPr>
      </w:pPr>
      <w:r w:rsidRPr="002F6BD9">
        <w:rPr>
          <w:rFonts w:ascii="Trebuchet MS" w:eastAsia="Times New Roman" w:hAnsi="Trebuchet MS"/>
          <w:sz w:val="24"/>
          <w:szCs w:val="24"/>
          <w:lang w:eastAsia="fr-FR"/>
        </w:rPr>
        <w:t>d’autres comptes où il gère ou fait gérer les fonds versés de son compte principal pour le service de la dette étrangère, ainsi que pour les provisions et réserves légales, statutaires et libres.</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2 :</w:t>
      </w:r>
    </w:p>
    <w:p w:rsidR="00672436" w:rsidRPr="002F6BD9" w:rsidRDefault="00672436" w:rsidP="002B5E45">
      <w:pPr>
        <w:tabs>
          <w:tab w:val="left" w:pos="0"/>
        </w:tabs>
        <w:spacing w:after="0" w:line="240" w:lineRule="auto"/>
        <w:ind w:right="284"/>
        <w:jc w:val="both"/>
        <w:rPr>
          <w:rFonts w:ascii="Trebuchet MS" w:eastAsia="Times New Roman" w:hAnsi="Trebuchet MS"/>
          <w:b/>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Le titulaire des droits miniers est également autorisé à détenir un ou plusieurs comptes en monnaies étrangères auprès du système bancaire national.</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Alinéa 3 : </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Le titulaire des droits miniers a l’obligation de communiquer à la Banque Centrale les coordonnées des comptes ouverts conformément aux alinéas 1 et 2 du présent article.</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t>Article 76 :</w:t>
      </w:r>
    </w:p>
    <w:p w:rsidR="00672436" w:rsidRPr="002F6BD9" w:rsidRDefault="00672436" w:rsidP="002B5E45">
      <w:pPr>
        <w:tabs>
          <w:tab w:val="left" w:pos="0"/>
        </w:tabs>
        <w:spacing w:after="0" w:line="240" w:lineRule="auto"/>
        <w:ind w:right="284"/>
        <w:jc w:val="both"/>
        <w:rPr>
          <w:rFonts w:ascii="Trebuchet MS" w:eastAsia="Times New Roman" w:hAnsi="Trebuchet MS"/>
          <w:b/>
          <w:sz w:val="24"/>
          <w:szCs w:val="24"/>
          <w:lang w:val="fr-FR" w:eastAsia="fr-FR"/>
        </w:rPr>
      </w:pPr>
    </w:p>
    <w:p w:rsidR="00672436" w:rsidRPr="002F6BD9" w:rsidRDefault="00672436"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672436" w:rsidRPr="002F6BD9" w:rsidRDefault="00672436" w:rsidP="002B5E45">
      <w:pPr>
        <w:tabs>
          <w:tab w:val="left" w:pos="0"/>
        </w:tabs>
        <w:spacing w:after="0" w:line="240" w:lineRule="auto"/>
        <w:ind w:right="284"/>
        <w:jc w:val="both"/>
        <w:rPr>
          <w:rFonts w:ascii="Trebuchet MS" w:eastAsia="Times New Roman" w:hAnsi="Trebuchet MS"/>
          <w:b/>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Le Compte principal est crédité des recettes d’exportation, des préfinancements reçus et de tout autre financement à recevoir à quelque titre que ce soit.</w:t>
      </w:r>
    </w:p>
    <w:p w:rsidR="00672436" w:rsidRPr="002F6BD9" w:rsidRDefault="00672436" w:rsidP="002B5E45">
      <w:pPr>
        <w:spacing w:after="0" w:line="240" w:lineRule="auto"/>
        <w:ind w:right="284"/>
        <w:rPr>
          <w:rFonts w:ascii="Trebuchet MS" w:hAnsi="Trebuchet MS"/>
          <w:sz w:val="24"/>
          <w:szCs w:val="24"/>
          <w:lang w:val="fr-FR"/>
        </w:rPr>
      </w:pP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2 :</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Les recettes d’exportation des produits miniers doivent être reçues dans ce compte principal à l’étranger dans les quarante-cinq (45) jours calendriers, à dater de la sortie des biens du territoire national pour un pays africain et de l’embarquement à partir d’un pays africain, sauf si le contrat de vente comporte des dispositions particulières concernant le délai de paiement.</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3 :</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Le titulaire des droits miniers est autorisé à garder 60% des recettes d’exportation dans ce compte principal.</w:t>
      </w:r>
      <w:r w:rsidRPr="002F6BD9">
        <w:rPr>
          <w:rFonts w:ascii="Trebuchet MS" w:eastAsia="Times New Roman" w:hAnsi="Trebuchet MS"/>
          <w:sz w:val="24"/>
          <w:szCs w:val="24"/>
          <w:lang w:val="fr-FR" w:eastAsia="fr-FR"/>
        </w:rPr>
        <w:tab/>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Alinéa 4 : </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 xml:space="preserve">Ne peut garder une quotité des recettes d’exportation ou des préfinancements à l’étranger que le titulaire des droits miniers qui a  communiqué les coordonnées bancaires et qui transmet régulièrement à la Banque Centrale le rapport de ses activités enregistrées dans le compte principal, tel que stipulé dans l’alinéa 1 de l’article </w:t>
      </w:r>
      <w:r w:rsidR="006738F7" w:rsidRPr="002F6BD9">
        <w:rPr>
          <w:rFonts w:ascii="Trebuchet MS" w:eastAsia="Times New Roman" w:hAnsi="Trebuchet MS"/>
          <w:sz w:val="24"/>
          <w:szCs w:val="24"/>
          <w:lang w:val="fr-FR" w:eastAsia="fr-FR"/>
        </w:rPr>
        <w:t xml:space="preserve">79 </w:t>
      </w:r>
      <w:r w:rsidRPr="002F6BD9">
        <w:rPr>
          <w:rFonts w:ascii="Trebuchet MS" w:eastAsia="Times New Roman" w:hAnsi="Trebuchet MS"/>
          <w:sz w:val="24"/>
          <w:szCs w:val="24"/>
          <w:lang w:val="fr-FR" w:eastAsia="fr-FR"/>
        </w:rPr>
        <w:t xml:space="preserve">ci-après. </w:t>
      </w:r>
    </w:p>
    <w:p w:rsidR="00672436"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720D29" w:rsidRDefault="00720D29" w:rsidP="002B5E45">
      <w:pPr>
        <w:tabs>
          <w:tab w:val="left" w:pos="0"/>
        </w:tabs>
        <w:spacing w:after="0" w:line="240" w:lineRule="auto"/>
        <w:ind w:right="284"/>
        <w:jc w:val="both"/>
        <w:rPr>
          <w:rFonts w:ascii="Trebuchet MS" w:eastAsia="Times New Roman" w:hAnsi="Trebuchet MS"/>
          <w:sz w:val="24"/>
          <w:szCs w:val="24"/>
          <w:lang w:val="fr-FR" w:eastAsia="fr-FR"/>
        </w:rPr>
      </w:pPr>
    </w:p>
    <w:p w:rsidR="00720D29" w:rsidRDefault="00720D29" w:rsidP="002B5E45">
      <w:pPr>
        <w:tabs>
          <w:tab w:val="left" w:pos="0"/>
        </w:tabs>
        <w:spacing w:after="0" w:line="240" w:lineRule="auto"/>
        <w:ind w:right="284"/>
        <w:jc w:val="both"/>
        <w:rPr>
          <w:rFonts w:ascii="Trebuchet MS" w:eastAsia="Times New Roman" w:hAnsi="Trebuchet MS"/>
          <w:sz w:val="24"/>
          <w:szCs w:val="24"/>
          <w:lang w:val="fr-FR" w:eastAsia="fr-FR"/>
        </w:rPr>
      </w:pPr>
    </w:p>
    <w:p w:rsidR="00720D29" w:rsidRDefault="00720D29" w:rsidP="002B5E45">
      <w:pPr>
        <w:tabs>
          <w:tab w:val="left" w:pos="0"/>
        </w:tabs>
        <w:spacing w:after="0" w:line="240" w:lineRule="auto"/>
        <w:ind w:right="284"/>
        <w:jc w:val="both"/>
        <w:rPr>
          <w:rFonts w:ascii="Trebuchet MS" w:eastAsia="Times New Roman" w:hAnsi="Trebuchet MS"/>
          <w:sz w:val="24"/>
          <w:szCs w:val="24"/>
          <w:lang w:val="fr-FR" w:eastAsia="fr-FR"/>
        </w:rPr>
      </w:pPr>
    </w:p>
    <w:p w:rsidR="00720D29" w:rsidRPr="002F6BD9" w:rsidRDefault="00720D29"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lastRenderedPageBreak/>
        <w:t>Article 77 :</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La quotité de 40 % des recettes d’exportation à rapatrier obligatoirement doit être encaissée dans un compte ouvert auprès de la Banque intervenante, dans les 15 jours à dater de l’encaissement des fonds dans le compte principal à l’étranger.</w:t>
      </w:r>
    </w:p>
    <w:p w:rsidR="00C234B1" w:rsidRPr="002F6BD9" w:rsidRDefault="00C234B1"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Alinéa 2 : </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Cette quotité rapatriée est destinée à couvrir les dépenses domestiques en faveur des résidents et ne peut servir à financer les importations ou tout autre paiement international.</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Alinéa 3 : </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Les comptes ouverts auprès du système bancaire national sont également crédités de</w:t>
      </w:r>
      <w:r w:rsidR="00C00897" w:rsidRPr="002F6BD9">
        <w:rPr>
          <w:rFonts w:ascii="Trebuchet MS" w:eastAsia="Times New Roman" w:hAnsi="Trebuchet MS"/>
          <w:sz w:val="24"/>
          <w:szCs w:val="24"/>
          <w:lang w:val="fr-FR" w:eastAsia="fr-FR"/>
        </w:rPr>
        <w:t>s</w:t>
      </w:r>
      <w:r w:rsidRPr="002F6BD9">
        <w:rPr>
          <w:rFonts w:ascii="Trebuchet MS" w:eastAsia="Times New Roman" w:hAnsi="Trebuchet MS"/>
          <w:sz w:val="24"/>
          <w:szCs w:val="24"/>
          <w:lang w:val="fr-FR" w:eastAsia="fr-FR"/>
        </w:rPr>
        <w:t xml:space="preserve"> préfinancements, de divers </w:t>
      </w:r>
      <w:r w:rsidR="00463172" w:rsidRPr="002F6BD9">
        <w:rPr>
          <w:rFonts w:ascii="Trebuchet MS" w:eastAsia="Times New Roman" w:hAnsi="Trebuchet MS"/>
          <w:sz w:val="24"/>
          <w:szCs w:val="24"/>
          <w:lang w:val="fr-FR" w:eastAsia="fr-FR"/>
        </w:rPr>
        <w:t>ressources</w:t>
      </w:r>
      <w:r w:rsidR="00C00897" w:rsidRPr="002F6BD9">
        <w:rPr>
          <w:rFonts w:ascii="Trebuchet MS" w:eastAsia="Times New Roman" w:hAnsi="Trebuchet MS"/>
          <w:sz w:val="24"/>
          <w:szCs w:val="24"/>
          <w:lang w:val="fr-FR" w:eastAsia="fr-FR"/>
        </w:rPr>
        <w:t xml:space="preserve"> </w:t>
      </w:r>
      <w:r w:rsidRPr="002F6BD9">
        <w:rPr>
          <w:rFonts w:ascii="Trebuchet MS" w:eastAsia="Times New Roman" w:hAnsi="Trebuchet MS"/>
          <w:sz w:val="24"/>
          <w:szCs w:val="24"/>
          <w:lang w:val="fr-FR" w:eastAsia="fr-FR"/>
        </w:rPr>
        <w:t>et engagements liés à l’exploitation de l’entreprise.</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Article 78:</w:t>
      </w:r>
    </w:p>
    <w:p w:rsidR="00327E5B" w:rsidRPr="002F6BD9" w:rsidRDefault="00327E5B" w:rsidP="002B5E45">
      <w:pPr>
        <w:tabs>
          <w:tab w:val="left" w:pos="0"/>
        </w:tabs>
        <w:spacing w:after="0" w:line="240" w:lineRule="auto"/>
        <w:ind w:right="284"/>
        <w:jc w:val="both"/>
        <w:rPr>
          <w:rFonts w:ascii="Trebuchet MS" w:eastAsia="Times New Roman" w:hAnsi="Trebuchet MS"/>
          <w:b/>
          <w:sz w:val="24"/>
          <w:szCs w:val="24"/>
          <w:lang w:val="fr-FR" w:eastAsia="fr-FR"/>
        </w:rPr>
      </w:pPr>
    </w:p>
    <w:p w:rsidR="00672436" w:rsidRPr="002F6BD9" w:rsidRDefault="00672436"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672436" w:rsidRPr="002F6BD9" w:rsidRDefault="00672436" w:rsidP="002B5E45">
      <w:pPr>
        <w:spacing w:after="0" w:line="240" w:lineRule="auto"/>
        <w:ind w:right="284"/>
        <w:jc w:val="both"/>
        <w:rPr>
          <w:rFonts w:ascii="Trebuchet MS" w:eastAsia="Times New Roman" w:hAnsi="Trebuchet MS"/>
          <w:sz w:val="24"/>
          <w:szCs w:val="24"/>
          <w:lang w:val="fr-FR" w:eastAsia="fr-FR"/>
        </w:rPr>
      </w:pPr>
    </w:p>
    <w:p w:rsidR="003D239E" w:rsidRPr="002F6BD9" w:rsidRDefault="00672436" w:rsidP="002B5E45">
      <w:pPr>
        <w:ind w:right="284" w:firstLine="720"/>
        <w:jc w:val="both"/>
        <w:rPr>
          <w:rFonts w:ascii="Trebuchet MS" w:hAnsi="Trebuchet MS"/>
          <w:b/>
          <w:sz w:val="24"/>
          <w:szCs w:val="24"/>
          <w:lang w:val="fr-FR"/>
        </w:rPr>
      </w:pPr>
      <w:r w:rsidRPr="002F6BD9">
        <w:rPr>
          <w:rFonts w:ascii="Trebuchet MS" w:eastAsia="Times New Roman" w:hAnsi="Trebuchet MS"/>
          <w:sz w:val="24"/>
          <w:szCs w:val="24"/>
          <w:lang w:val="fr-FR" w:eastAsia="fr-FR"/>
        </w:rPr>
        <w:t>Le titulaire des droits miniers est tenu de payer à la Banque Centrale ou à toute personne mandatée par cette dernière une Redevance de Suivi de Change de 2‰ sur la totalité (100 %) du montant de toute exportation réalisée.</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2 :</w:t>
      </w:r>
    </w:p>
    <w:p w:rsidR="00327E5B" w:rsidRPr="002F6BD9" w:rsidRDefault="00327E5B"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ind w:right="284" w:firstLine="720"/>
        <w:jc w:val="both"/>
        <w:rPr>
          <w:rFonts w:ascii="Trebuchet MS" w:hAnsi="Trebuchet MS"/>
          <w:sz w:val="24"/>
          <w:szCs w:val="24"/>
          <w:lang w:val="fr-FR"/>
        </w:rPr>
      </w:pPr>
      <w:r w:rsidRPr="002F6BD9">
        <w:rPr>
          <w:rFonts w:ascii="Trebuchet MS" w:hAnsi="Trebuchet MS"/>
          <w:sz w:val="24"/>
          <w:szCs w:val="24"/>
          <w:lang w:val="fr-FR"/>
        </w:rPr>
        <w:t>Cette redevance est calculée sur la totalité des recettes d’exportation et est prélevée sur la quotité rapatriée.</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3 :</w:t>
      </w:r>
    </w:p>
    <w:p w:rsidR="00327E5B" w:rsidRPr="002F6BD9" w:rsidRDefault="00327E5B"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ind w:right="284" w:firstLine="720"/>
        <w:jc w:val="both"/>
        <w:rPr>
          <w:rFonts w:ascii="Trebuchet MS" w:hAnsi="Trebuchet MS"/>
          <w:sz w:val="24"/>
          <w:szCs w:val="24"/>
          <w:lang w:val="fr-FR"/>
        </w:rPr>
      </w:pPr>
      <w:r w:rsidRPr="002F6BD9">
        <w:rPr>
          <w:rFonts w:ascii="Trebuchet MS" w:hAnsi="Trebuchet MS"/>
          <w:sz w:val="24"/>
          <w:szCs w:val="24"/>
          <w:lang w:val="fr-FR"/>
        </w:rPr>
        <w:t>Le titulaire des droits miniers est tenu également de payer à la Banque Centrale ou à toute personne mandatée par cette dernière une Redevance de Suivi de Change de 2 ‰ sur :</w:t>
      </w:r>
    </w:p>
    <w:p w:rsidR="00672436" w:rsidRPr="002F6BD9" w:rsidRDefault="00672436" w:rsidP="002B5E45">
      <w:pPr>
        <w:pStyle w:val="Sansinterligne"/>
        <w:numPr>
          <w:ilvl w:val="0"/>
          <w:numId w:val="47"/>
        </w:numPr>
        <w:ind w:right="284"/>
        <w:rPr>
          <w:rFonts w:ascii="Trebuchet MS" w:hAnsi="Trebuchet MS"/>
          <w:sz w:val="24"/>
          <w:szCs w:val="24"/>
        </w:rPr>
      </w:pPr>
      <w:r w:rsidRPr="002F6BD9">
        <w:rPr>
          <w:rFonts w:ascii="Trebuchet MS" w:hAnsi="Trebuchet MS"/>
          <w:sz w:val="24"/>
          <w:szCs w:val="24"/>
        </w:rPr>
        <w:t xml:space="preserve">tout paiement vers ou en provenance de l’étranger effectué par le canal d’une banque agréée ; </w:t>
      </w:r>
    </w:p>
    <w:p w:rsidR="003D239E" w:rsidRPr="002F6BD9" w:rsidRDefault="00672436" w:rsidP="002B5E45">
      <w:pPr>
        <w:pStyle w:val="Sansinterligne"/>
        <w:numPr>
          <w:ilvl w:val="0"/>
          <w:numId w:val="47"/>
        </w:numPr>
        <w:ind w:right="284"/>
        <w:rPr>
          <w:rFonts w:ascii="Trebuchet MS" w:hAnsi="Trebuchet MS"/>
          <w:sz w:val="24"/>
          <w:szCs w:val="24"/>
        </w:rPr>
      </w:pPr>
      <w:r w:rsidRPr="002F6BD9">
        <w:rPr>
          <w:rFonts w:ascii="Trebuchet MS" w:hAnsi="Trebuchet MS"/>
          <w:sz w:val="24"/>
          <w:szCs w:val="24"/>
        </w:rPr>
        <w:t xml:space="preserve">toute exportation de biens sans rapatriement ; </w:t>
      </w:r>
    </w:p>
    <w:p w:rsidR="003D239E" w:rsidRPr="002F6BD9" w:rsidRDefault="00672436" w:rsidP="002B5E45">
      <w:pPr>
        <w:pStyle w:val="Sansinterligne"/>
        <w:numPr>
          <w:ilvl w:val="0"/>
          <w:numId w:val="47"/>
        </w:numPr>
        <w:ind w:right="284"/>
        <w:rPr>
          <w:rFonts w:ascii="Trebuchet MS" w:hAnsi="Trebuchet MS"/>
          <w:sz w:val="24"/>
          <w:szCs w:val="24"/>
        </w:rPr>
      </w:pPr>
      <w:r w:rsidRPr="002F6BD9">
        <w:rPr>
          <w:rFonts w:ascii="Trebuchet MS" w:hAnsi="Trebuchet MS"/>
          <w:sz w:val="24"/>
          <w:szCs w:val="24"/>
        </w:rPr>
        <w:t>toute importation de biens sans achat des devises ;</w:t>
      </w:r>
    </w:p>
    <w:p w:rsidR="00672436" w:rsidRPr="002F6BD9" w:rsidRDefault="00672436" w:rsidP="002B5E45">
      <w:pPr>
        <w:pStyle w:val="Sansinterligne"/>
        <w:numPr>
          <w:ilvl w:val="0"/>
          <w:numId w:val="47"/>
        </w:numPr>
        <w:ind w:right="284"/>
        <w:rPr>
          <w:rFonts w:ascii="Trebuchet MS" w:hAnsi="Trebuchet MS"/>
          <w:sz w:val="24"/>
          <w:szCs w:val="24"/>
        </w:rPr>
      </w:pPr>
      <w:r w:rsidRPr="002F6BD9">
        <w:rPr>
          <w:rFonts w:ascii="Trebuchet MS" w:hAnsi="Trebuchet MS"/>
          <w:sz w:val="24"/>
          <w:szCs w:val="24"/>
        </w:rPr>
        <w:t>tout mouvement de débit ou de crédit effectué sur son compte principal à l’étranger</w:t>
      </w:r>
      <w:r w:rsidR="0095607E" w:rsidRPr="002F6BD9">
        <w:rPr>
          <w:rFonts w:ascii="Trebuchet MS" w:hAnsi="Trebuchet MS"/>
          <w:sz w:val="24"/>
          <w:szCs w:val="24"/>
        </w:rPr>
        <w:t>.</w:t>
      </w:r>
    </w:p>
    <w:p w:rsidR="0071503B" w:rsidRDefault="0071503B" w:rsidP="002B5E45">
      <w:pPr>
        <w:tabs>
          <w:tab w:val="left" w:pos="8302"/>
        </w:tabs>
        <w:ind w:right="284"/>
        <w:jc w:val="both"/>
        <w:rPr>
          <w:rFonts w:ascii="Trebuchet MS" w:hAnsi="Trebuchet MS"/>
          <w:b/>
          <w:sz w:val="24"/>
          <w:szCs w:val="24"/>
          <w:lang w:val="fr-FR"/>
        </w:rPr>
      </w:pPr>
    </w:p>
    <w:p w:rsidR="005C67BD" w:rsidRPr="002F6BD9" w:rsidRDefault="005C67BD" w:rsidP="002B5E45">
      <w:pPr>
        <w:tabs>
          <w:tab w:val="left" w:pos="8302"/>
        </w:tabs>
        <w:ind w:right="284"/>
        <w:jc w:val="both"/>
        <w:rPr>
          <w:rFonts w:ascii="Trebuchet MS" w:hAnsi="Trebuchet MS"/>
          <w:b/>
          <w:sz w:val="24"/>
          <w:szCs w:val="24"/>
          <w:lang w:val="fr-FR"/>
        </w:rPr>
      </w:pPr>
    </w:p>
    <w:p w:rsidR="00672436" w:rsidRPr="002F6BD9" w:rsidRDefault="00672436" w:rsidP="002B5E45">
      <w:pPr>
        <w:tabs>
          <w:tab w:val="left" w:pos="8302"/>
        </w:tabs>
        <w:ind w:right="284"/>
        <w:jc w:val="both"/>
        <w:rPr>
          <w:rFonts w:ascii="Trebuchet MS" w:hAnsi="Trebuchet MS"/>
          <w:sz w:val="24"/>
          <w:szCs w:val="24"/>
          <w:lang w:val="fr-FR"/>
        </w:rPr>
      </w:pPr>
      <w:r w:rsidRPr="002F6BD9">
        <w:rPr>
          <w:rFonts w:ascii="Trebuchet MS" w:hAnsi="Trebuchet MS"/>
          <w:b/>
          <w:sz w:val="24"/>
          <w:szCs w:val="24"/>
          <w:lang w:val="fr-FR"/>
        </w:rPr>
        <w:lastRenderedPageBreak/>
        <w:t xml:space="preserve">Article 79 </w:t>
      </w:r>
      <w:r w:rsidRPr="002F6BD9">
        <w:rPr>
          <w:rFonts w:ascii="Trebuchet MS" w:hAnsi="Trebuchet MS"/>
          <w:sz w:val="24"/>
          <w:szCs w:val="24"/>
          <w:lang w:val="fr-FR"/>
        </w:rPr>
        <w:t>:</w:t>
      </w:r>
    </w:p>
    <w:p w:rsidR="00672436" w:rsidRPr="002F6BD9" w:rsidRDefault="00672436"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672436" w:rsidRPr="002F6BD9" w:rsidRDefault="00672436"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hAnsi="Trebuchet MS"/>
          <w:sz w:val="24"/>
          <w:szCs w:val="24"/>
          <w:lang w:val="fr-FR"/>
        </w:rPr>
        <w:tab/>
      </w:r>
    </w:p>
    <w:p w:rsidR="00672436" w:rsidRPr="002F6BD9" w:rsidRDefault="00672436" w:rsidP="002B5E45">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Au plus tard le quinzième (15</w:t>
      </w:r>
      <w:r w:rsidRPr="002F6BD9">
        <w:rPr>
          <w:rFonts w:ascii="Trebuchet MS" w:hAnsi="Trebuchet MS"/>
          <w:sz w:val="24"/>
          <w:szCs w:val="24"/>
          <w:vertAlign w:val="superscript"/>
          <w:lang w:val="fr-FR"/>
        </w:rPr>
        <w:t>e</w:t>
      </w:r>
      <w:r w:rsidRPr="002F6BD9">
        <w:rPr>
          <w:rFonts w:ascii="Trebuchet MS" w:hAnsi="Trebuchet MS"/>
          <w:sz w:val="24"/>
          <w:szCs w:val="24"/>
          <w:lang w:val="fr-FR"/>
        </w:rPr>
        <w:t>) jour du mois, tout titulaire des droits miniers est tenu de transmettre à la Banque Centrale une Déclaration reprenant les mouvements des fonds effectués le mois précédent dans son compte principal à l’étranger ainsi que le relevé bancaire y afférent.</w:t>
      </w:r>
    </w:p>
    <w:p w:rsidR="00672436" w:rsidRPr="002F6BD9" w:rsidRDefault="00672436" w:rsidP="002B5E45">
      <w:pPr>
        <w:spacing w:after="0" w:line="240" w:lineRule="auto"/>
        <w:ind w:right="284"/>
        <w:jc w:val="both"/>
        <w:rPr>
          <w:rFonts w:ascii="Trebuchet MS" w:hAnsi="Trebuchet MS"/>
          <w:sz w:val="24"/>
          <w:szCs w:val="24"/>
          <w:lang w:val="fr-FR"/>
        </w:rPr>
      </w:pPr>
    </w:p>
    <w:p w:rsidR="00672436" w:rsidRPr="002F6BD9" w:rsidRDefault="00672436" w:rsidP="002B5E45">
      <w:pPr>
        <w:ind w:right="284"/>
        <w:jc w:val="both"/>
        <w:rPr>
          <w:rFonts w:ascii="Trebuchet MS" w:hAnsi="Trebuchet MS"/>
          <w:sz w:val="24"/>
          <w:szCs w:val="24"/>
          <w:lang w:val="fr-FR"/>
        </w:rPr>
      </w:pPr>
      <w:r w:rsidRPr="002F6BD9">
        <w:rPr>
          <w:rFonts w:ascii="Trebuchet MS" w:hAnsi="Trebuchet MS"/>
          <w:sz w:val="24"/>
          <w:szCs w:val="24"/>
          <w:lang w:val="fr-FR"/>
        </w:rPr>
        <w:t>Alinéa 2 :</w:t>
      </w:r>
    </w:p>
    <w:p w:rsidR="00672436" w:rsidRPr="002F6BD9" w:rsidRDefault="00672436" w:rsidP="002B5E45">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La Banque Centrale se réserve le droit de vérifier la régularité des opérations inscrites sur le compte principal à l’étranger du titulaire des droits miniers après l’en avoir préalablement informé par écrit.</w:t>
      </w:r>
    </w:p>
    <w:p w:rsidR="00672436" w:rsidRPr="002F6BD9" w:rsidRDefault="00672436" w:rsidP="002B5E45">
      <w:pPr>
        <w:spacing w:after="0" w:line="240" w:lineRule="auto"/>
        <w:ind w:right="284"/>
        <w:jc w:val="center"/>
        <w:rPr>
          <w:rFonts w:ascii="Trebuchet MS" w:hAnsi="Trebuchet MS"/>
          <w:sz w:val="24"/>
          <w:szCs w:val="24"/>
          <w:lang w:val="fr-FR"/>
        </w:rPr>
      </w:pPr>
    </w:p>
    <w:p w:rsidR="00672436" w:rsidRPr="002F6BD9" w:rsidRDefault="00672436"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Pour ce faire, le titulaire des droits miniers a l’obligation, dans les trente  (30) jours dès réception de cette correspondance, d’accuser réception et de transmettre à la Banque Centrale la copie légalisée de la lettre adressée à son banquier autorisant la vérification des opérations effectuées sur son compte principal.</w:t>
      </w:r>
    </w:p>
    <w:p w:rsidR="005C67BD" w:rsidRDefault="005C67BD" w:rsidP="005C67BD">
      <w:pPr>
        <w:pStyle w:val="Titre2"/>
        <w:spacing w:before="0" w:after="0" w:line="240" w:lineRule="auto"/>
        <w:ind w:left="1843" w:right="284" w:hanging="1843"/>
        <w:rPr>
          <w:rFonts w:ascii="Trebuchet MS" w:hAnsi="Trebuchet MS"/>
          <w:i w:val="0"/>
          <w:sz w:val="24"/>
          <w:szCs w:val="24"/>
          <w:lang w:val="fr-FR" w:eastAsia="fr-FR"/>
        </w:rPr>
      </w:pPr>
      <w:bookmarkStart w:id="32" w:name="_Toc379362184"/>
    </w:p>
    <w:p w:rsidR="0067288C" w:rsidRDefault="0067288C" w:rsidP="005C67BD">
      <w:pPr>
        <w:pStyle w:val="Titre2"/>
        <w:spacing w:before="0" w:after="0" w:line="240" w:lineRule="auto"/>
        <w:ind w:left="1843" w:right="284" w:hanging="1843"/>
        <w:rPr>
          <w:rFonts w:ascii="Trebuchet MS" w:hAnsi="Trebuchet MS"/>
          <w:i w:val="0"/>
          <w:lang w:val="fr-FR" w:eastAsia="fr-FR"/>
        </w:rPr>
      </w:pPr>
    </w:p>
    <w:p w:rsidR="005C67BD" w:rsidRDefault="00672436" w:rsidP="005C67BD">
      <w:pPr>
        <w:pStyle w:val="Titre2"/>
        <w:spacing w:before="0" w:after="0" w:line="240" w:lineRule="auto"/>
        <w:ind w:left="1843" w:right="284" w:hanging="1843"/>
        <w:rPr>
          <w:rFonts w:ascii="Trebuchet MS" w:hAnsi="Trebuchet MS"/>
          <w:i w:val="0"/>
          <w:lang w:val="fr-FR" w:eastAsia="fr-FR"/>
        </w:rPr>
      </w:pPr>
      <w:r w:rsidRPr="005C67BD">
        <w:rPr>
          <w:rFonts w:ascii="Trebuchet MS" w:hAnsi="Trebuchet MS"/>
          <w:i w:val="0"/>
          <w:lang w:val="fr-FR" w:eastAsia="fr-FR"/>
        </w:rPr>
        <w:t>SECTION 2 : DES DISPOSITIONS SPÉCI</w:t>
      </w:r>
      <w:r w:rsidR="005C67BD">
        <w:rPr>
          <w:rFonts w:ascii="Trebuchet MS" w:hAnsi="Trebuchet MS"/>
          <w:i w:val="0"/>
          <w:lang w:val="fr-FR" w:eastAsia="fr-FR"/>
        </w:rPr>
        <w:t>FIQUES APPLICABLES AUX SOCIÉTÉS</w:t>
      </w:r>
    </w:p>
    <w:p w:rsidR="00672436" w:rsidRPr="005C67BD" w:rsidRDefault="005C67BD" w:rsidP="005C67BD">
      <w:pPr>
        <w:pStyle w:val="Titre2"/>
        <w:spacing w:before="0" w:after="0" w:line="240" w:lineRule="auto"/>
        <w:ind w:left="1843" w:right="284" w:hanging="1843"/>
        <w:rPr>
          <w:rFonts w:ascii="Trebuchet MS" w:hAnsi="Trebuchet MS"/>
          <w:i w:val="0"/>
          <w:lang w:val="fr-FR" w:eastAsia="fr-FR"/>
        </w:rPr>
      </w:pPr>
      <w:r>
        <w:rPr>
          <w:rFonts w:ascii="Trebuchet MS" w:hAnsi="Trebuchet MS"/>
          <w:i w:val="0"/>
          <w:lang w:val="fr-FR" w:eastAsia="fr-FR"/>
        </w:rPr>
        <w:t xml:space="preserve">                   </w:t>
      </w:r>
      <w:r w:rsidR="00672436" w:rsidRPr="005C67BD">
        <w:rPr>
          <w:rFonts w:ascii="Trebuchet MS" w:hAnsi="Trebuchet MS"/>
          <w:i w:val="0"/>
          <w:lang w:val="fr-FR" w:eastAsia="fr-FR"/>
        </w:rPr>
        <w:t>PÉTROLIÈRES D’EXPLOITATION-PRODUCTION</w:t>
      </w:r>
      <w:bookmarkEnd w:id="32"/>
    </w:p>
    <w:p w:rsidR="00D71B4A" w:rsidRPr="002F6BD9" w:rsidRDefault="00D71B4A" w:rsidP="00FE75FC">
      <w:pPr>
        <w:spacing w:after="0" w:line="240" w:lineRule="auto"/>
        <w:ind w:right="284"/>
        <w:rPr>
          <w:rFonts w:ascii="Trebuchet MS" w:hAnsi="Trebuchet MS"/>
          <w:sz w:val="24"/>
          <w:szCs w:val="24"/>
          <w:lang w:val="fr-FR" w:eastAsia="fr-FR"/>
        </w:rPr>
      </w:pPr>
    </w:p>
    <w:p w:rsidR="00672436" w:rsidRPr="002F6BD9" w:rsidRDefault="00672436" w:rsidP="00FE75FC">
      <w:pPr>
        <w:spacing w:after="0" w:line="240" w:lineRule="auto"/>
        <w:ind w:right="284"/>
        <w:jc w:val="both"/>
        <w:rPr>
          <w:rFonts w:ascii="Trebuchet MS" w:hAnsi="Trebuchet MS"/>
          <w:sz w:val="24"/>
          <w:szCs w:val="24"/>
          <w:lang w:val="fr-FR"/>
        </w:rPr>
      </w:pPr>
      <w:r w:rsidRPr="002F6BD9">
        <w:rPr>
          <w:rFonts w:ascii="Trebuchet MS" w:hAnsi="Trebuchet MS"/>
          <w:b/>
          <w:sz w:val="24"/>
          <w:szCs w:val="24"/>
          <w:lang w:val="fr-FR"/>
        </w:rPr>
        <w:t xml:space="preserve">Article 80 </w:t>
      </w:r>
      <w:r w:rsidRPr="002F6BD9">
        <w:rPr>
          <w:rFonts w:ascii="Trebuchet MS" w:hAnsi="Trebuchet MS"/>
          <w:sz w:val="24"/>
          <w:szCs w:val="24"/>
          <w:lang w:val="fr-FR"/>
        </w:rPr>
        <w:t>:</w:t>
      </w:r>
    </w:p>
    <w:p w:rsidR="00672436" w:rsidRPr="002F6BD9" w:rsidRDefault="00672436" w:rsidP="002B5E45">
      <w:pPr>
        <w:spacing w:after="0" w:line="240" w:lineRule="auto"/>
        <w:ind w:right="284"/>
        <w:jc w:val="both"/>
        <w:rPr>
          <w:rFonts w:ascii="Trebuchet MS" w:eastAsia="Times New Roman" w:hAnsi="Trebuchet MS"/>
          <w:b/>
          <w:sz w:val="24"/>
          <w:szCs w:val="24"/>
          <w:lang w:val="fr-FR" w:eastAsia="fr-FR"/>
        </w:rPr>
      </w:pPr>
    </w:p>
    <w:p w:rsidR="00672436" w:rsidRPr="002F6BD9" w:rsidRDefault="00672436" w:rsidP="002B5E45">
      <w:pPr>
        <w:spacing w:line="240" w:lineRule="auto"/>
        <w:ind w:right="284" w:firstLine="720"/>
        <w:contextualSpacing/>
        <w:jc w:val="both"/>
        <w:rPr>
          <w:rFonts w:ascii="Trebuchet MS" w:hAnsi="Trebuchet MS"/>
          <w:sz w:val="24"/>
          <w:szCs w:val="24"/>
          <w:lang w:val="fr-FR"/>
        </w:rPr>
      </w:pPr>
      <w:r w:rsidRPr="002F6BD9">
        <w:rPr>
          <w:rFonts w:ascii="Trebuchet MS" w:hAnsi="Trebuchet MS"/>
          <w:sz w:val="24"/>
          <w:szCs w:val="24"/>
          <w:lang w:val="fr-FR"/>
        </w:rPr>
        <w:t xml:space="preserve">La société pétrolière d’exploitation-production  est autorisée à exporter librement la totalité de sa production, moyennant souscription préalable auprès d’une banque agréée, d’une Déclaration modèle « EB » </w:t>
      </w:r>
    </w:p>
    <w:p w:rsidR="00672436" w:rsidRPr="002F6BD9" w:rsidRDefault="00672436" w:rsidP="002B5E45">
      <w:pPr>
        <w:spacing w:line="240" w:lineRule="auto"/>
        <w:ind w:right="284"/>
        <w:contextualSpacing/>
        <w:jc w:val="both"/>
        <w:rPr>
          <w:rFonts w:ascii="Trebuchet MS" w:hAnsi="Trebuchet MS"/>
          <w:sz w:val="24"/>
          <w:szCs w:val="24"/>
          <w:lang w:val="fr-FR"/>
        </w:rPr>
      </w:pPr>
    </w:p>
    <w:p w:rsidR="00672436" w:rsidRPr="002F6BD9" w:rsidRDefault="00672436" w:rsidP="002B5E45">
      <w:pPr>
        <w:spacing w:line="240" w:lineRule="auto"/>
        <w:ind w:right="284"/>
        <w:jc w:val="both"/>
        <w:rPr>
          <w:rFonts w:ascii="Trebuchet MS" w:hAnsi="Trebuchet MS"/>
          <w:sz w:val="24"/>
          <w:szCs w:val="24"/>
          <w:lang w:val="fr-FR"/>
        </w:rPr>
      </w:pPr>
      <w:r w:rsidRPr="002F6BD9">
        <w:rPr>
          <w:rFonts w:ascii="Trebuchet MS" w:hAnsi="Trebuchet MS"/>
          <w:b/>
          <w:sz w:val="24"/>
          <w:szCs w:val="24"/>
          <w:lang w:val="fr-FR"/>
        </w:rPr>
        <w:t xml:space="preserve">Article 81 </w:t>
      </w:r>
      <w:r w:rsidRPr="002F6BD9">
        <w:rPr>
          <w:rFonts w:ascii="Trebuchet MS" w:hAnsi="Trebuchet MS"/>
          <w:sz w:val="24"/>
          <w:szCs w:val="24"/>
          <w:lang w:val="fr-FR"/>
        </w:rPr>
        <w:t>:</w:t>
      </w:r>
    </w:p>
    <w:p w:rsidR="0071503B" w:rsidRPr="002F6BD9" w:rsidRDefault="00672436" w:rsidP="002B5E45">
      <w:pPr>
        <w:spacing w:line="240" w:lineRule="auto"/>
        <w:ind w:right="284" w:firstLine="720"/>
        <w:contextualSpacing/>
        <w:jc w:val="both"/>
        <w:rPr>
          <w:rFonts w:ascii="Trebuchet MS" w:hAnsi="Trebuchet MS"/>
          <w:sz w:val="24"/>
          <w:szCs w:val="24"/>
          <w:lang w:val="fr-FR"/>
        </w:rPr>
      </w:pPr>
      <w:r w:rsidRPr="002F6BD9">
        <w:rPr>
          <w:rFonts w:ascii="Trebuchet MS" w:hAnsi="Trebuchet MS"/>
          <w:sz w:val="24"/>
          <w:szCs w:val="24"/>
          <w:lang w:val="fr-FR"/>
        </w:rPr>
        <w:t>Le prix unitaire sur base duquel la valeur des Déclarations modèle « EB » devra être établie, doit correspondre à celui repris dans le contrat de vente conclu par la société, les pièces justificatives devront y être jointes, le rapport de l’OCC faisant foi.</w:t>
      </w:r>
    </w:p>
    <w:p w:rsidR="00B116F0" w:rsidRPr="002F6BD9" w:rsidRDefault="00B116F0" w:rsidP="002B5E45">
      <w:pPr>
        <w:spacing w:line="240" w:lineRule="auto"/>
        <w:ind w:right="284" w:firstLine="720"/>
        <w:contextualSpacing/>
        <w:jc w:val="both"/>
        <w:rPr>
          <w:rFonts w:ascii="Trebuchet MS" w:hAnsi="Trebuchet MS"/>
          <w:color w:val="FF0000"/>
          <w:sz w:val="24"/>
          <w:szCs w:val="24"/>
          <w:lang w:val="fr-FR"/>
        </w:rPr>
      </w:pPr>
    </w:p>
    <w:p w:rsidR="00672436" w:rsidRPr="002F6BD9" w:rsidRDefault="00672436" w:rsidP="002B5E45">
      <w:pPr>
        <w:ind w:right="284"/>
        <w:jc w:val="both"/>
        <w:rPr>
          <w:rFonts w:ascii="Trebuchet MS" w:hAnsi="Trebuchet MS"/>
          <w:sz w:val="24"/>
          <w:szCs w:val="24"/>
          <w:lang w:val="fr-FR"/>
        </w:rPr>
      </w:pPr>
      <w:r w:rsidRPr="002F6BD9">
        <w:rPr>
          <w:rFonts w:ascii="Trebuchet MS" w:hAnsi="Trebuchet MS"/>
          <w:b/>
          <w:sz w:val="24"/>
          <w:szCs w:val="24"/>
          <w:lang w:val="fr-FR"/>
        </w:rPr>
        <w:t xml:space="preserve">Article 82 </w:t>
      </w:r>
      <w:r w:rsidRPr="002F6BD9">
        <w:rPr>
          <w:rFonts w:ascii="Trebuchet MS" w:hAnsi="Trebuchet MS"/>
          <w:sz w:val="24"/>
          <w:szCs w:val="24"/>
          <w:lang w:val="fr-FR"/>
        </w:rPr>
        <w:t>:</w:t>
      </w:r>
    </w:p>
    <w:p w:rsidR="00672436" w:rsidRPr="002F6BD9" w:rsidRDefault="00672436"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672436" w:rsidRPr="002F6BD9" w:rsidRDefault="00672436" w:rsidP="002B5E45">
      <w:pPr>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Toute importation effectuée par une société pétrolière d’exploitation-production requiert la souscription préalable auprès d’une banque agréée, d’une Déclaration d’importation modèle « IB ».</w:t>
      </w:r>
    </w:p>
    <w:p w:rsidR="00672436" w:rsidRPr="002F6BD9" w:rsidRDefault="00672436" w:rsidP="002B5E45">
      <w:pPr>
        <w:spacing w:after="0" w:line="240" w:lineRule="auto"/>
        <w:ind w:right="284" w:firstLine="720"/>
        <w:jc w:val="both"/>
        <w:rPr>
          <w:rFonts w:ascii="Trebuchet MS" w:hAnsi="Trebuchet MS"/>
          <w:sz w:val="24"/>
          <w:szCs w:val="24"/>
          <w:lang w:val="fr-FR"/>
        </w:rPr>
      </w:pP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Alinéa 2 : </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 xml:space="preserve">Toute société </w:t>
      </w:r>
      <w:r w:rsidRPr="002F6BD9">
        <w:rPr>
          <w:rFonts w:ascii="Trebuchet MS" w:hAnsi="Trebuchet MS"/>
          <w:sz w:val="24"/>
          <w:szCs w:val="24"/>
          <w:lang w:val="fr-FR"/>
        </w:rPr>
        <w:t>pétrolière d’exploitation-production désireuse d’importer</w:t>
      </w:r>
      <w:r w:rsidRPr="002F6BD9">
        <w:rPr>
          <w:rFonts w:ascii="Trebuchet MS" w:eastAsia="Times New Roman" w:hAnsi="Trebuchet MS"/>
          <w:sz w:val="24"/>
          <w:szCs w:val="24"/>
          <w:lang w:val="fr-FR" w:eastAsia="fr-FR"/>
        </w:rPr>
        <w:t xml:space="preserve"> est autorisée à souscrire, sur base des prévisions annuelles, des Déclarations modèle « IB» </w:t>
      </w:r>
      <w:r w:rsidRPr="002F6BD9">
        <w:rPr>
          <w:rFonts w:ascii="Trebuchet MS" w:eastAsia="Times New Roman" w:hAnsi="Trebuchet MS"/>
          <w:sz w:val="24"/>
          <w:szCs w:val="24"/>
          <w:lang w:val="fr-FR" w:eastAsia="fr-FR"/>
        </w:rPr>
        <w:lastRenderedPageBreak/>
        <w:t>formule globale  auprès d’une banque agréée de son choix, pour autant que les biens importés proviennent d’un même fournisseur et soient de même nature et de même provenance.</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ind w:right="284"/>
        <w:contextualSpacing/>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3 :</w:t>
      </w:r>
    </w:p>
    <w:p w:rsidR="00672436" w:rsidRPr="002F6BD9" w:rsidRDefault="00672436" w:rsidP="002B5E45">
      <w:pPr>
        <w:ind w:right="284"/>
        <w:contextualSpacing/>
        <w:jc w:val="both"/>
        <w:rPr>
          <w:rFonts w:ascii="Trebuchet MS" w:eastAsia="Times New Roman" w:hAnsi="Trebuchet MS"/>
          <w:b/>
          <w:sz w:val="24"/>
          <w:szCs w:val="24"/>
          <w:lang w:val="fr-FR" w:eastAsia="fr-FR"/>
        </w:rPr>
      </w:pPr>
    </w:p>
    <w:p w:rsidR="00672436" w:rsidRPr="002F6BD9" w:rsidRDefault="00672436" w:rsidP="002B5E45">
      <w:pPr>
        <w:ind w:right="284" w:firstLine="720"/>
        <w:contextualSpacing/>
        <w:jc w:val="both"/>
        <w:rPr>
          <w:rFonts w:ascii="Trebuchet MS" w:hAnsi="Trebuchet MS"/>
          <w:sz w:val="24"/>
          <w:szCs w:val="24"/>
          <w:lang w:val="fr-FR"/>
        </w:rPr>
      </w:pPr>
      <w:r w:rsidRPr="002F6BD9">
        <w:rPr>
          <w:rFonts w:ascii="Trebuchet MS" w:hAnsi="Trebuchet MS"/>
          <w:sz w:val="24"/>
          <w:szCs w:val="24"/>
          <w:lang w:val="fr-FR"/>
        </w:rPr>
        <w:t>Les Déclarations modèle « IB» formule globale  sont établies sur base d’une prévision annuelle et sont à émarger au fur et à mesure des importations réalisées.</w:t>
      </w:r>
    </w:p>
    <w:p w:rsidR="00672436" w:rsidRPr="002F6BD9" w:rsidRDefault="00672436" w:rsidP="002B5E45">
      <w:pPr>
        <w:ind w:right="284"/>
        <w:contextualSpacing/>
        <w:jc w:val="both"/>
        <w:rPr>
          <w:rFonts w:ascii="Trebuchet MS" w:hAnsi="Trebuchet MS"/>
          <w:color w:val="FF0000"/>
          <w:sz w:val="24"/>
          <w:szCs w:val="24"/>
          <w:lang w:val="fr-FR"/>
        </w:rPr>
      </w:pPr>
    </w:p>
    <w:p w:rsidR="00672436" w:rsidRPr="002F6BD9" w:rsidRDefault="00672436" w:rsidP="002B5E45">
      <w:pPr>
        <w:ind w:right="284"/>
        <w:jc w:val="both"/>
        <w:rPr>
          <w:rFonts w:ascii="Trebuchet MS" w:hAnsi="Trebuchet MS"/>
          <w:sz w:val="24"/>
          <w:szCs w:val="24"/>
          <w:lang w:val="fr-FR"/>
        </w:rPr>
      </w:pPr>
      <w:r w:rsidRPr="002F6BD9">
        <w:rPr>
          <w:rFonts w:ascii="Trebuchet MS" w:hAnsi="Trebuchet MS"/>
          <w:b/>
          <w:sz w:val="24"/>
          <w:szCs w:val="24"/>
          <w:lang w:val="fr-FR"/>
        </w:rPr>
        <w:t xml:space="preserve">Article 83 </w:t>
      </w:r>
      <w:r w:rsidRPr="002F6BD9">
        <w:rPr>
          <w:rFonts w:ascii="Trebuchet MS" w:hAnsi="Trebuchet MS"/>
          <w:sz w:val="24"/>
          <w:szCs w:val="24"/>
          <w:lang w:val="fr-FR"/>
        </w:rPr>
        <w:t>:</w:t>
      </w:r>
      <w:r w:rsidRPr="002F6BD9">
        <w:rPr>
          <w:rFonts w:ascii="Trebuchet MS" w:eastAsia="Times New Roman" w:hAnsi="Trebuchet MS"/>
          <w:b/>
          <w:sz w:val="24"/>
          <w:szCs w:val="24"/>
          <w:lang w:val="fr-FR" w:eastAsia="fr-FR"/>
        </w:rPr>
        <w:tab/>
      </w:r>
      <w:r w:rsidRPr="002F6BD9">
        <w:rPr>
          <w:rFonts w:ascii="Trebuchet MS" w:eastAsia="Times New Roman" w:hAnsi="Trebuchet MS"/>
          <w:b/>
          <w:sz w:val="24"/>
          <w:szCs w:val="24"/>
          <w:lang w:val="fr-FR" w:eastAsia="fr-FR"/>
        </w:rPr>
        <w:tab/>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 xml:space="preserve">Le dénouement des opérations  d’importation et d’exportation des services ainsi que de celles relatives aux transferts des revenus, capitaux et opérations financières, requiert la souscription préalable des Déclarations modèle « IS » pour les importations des services, modèle « ES » pour les exportations des services  et modèle « RC » pour les transferts des revenus, capitaux et opérations financières. </w:t>
      </w:r>
    </w:p>
    <w:p w:rsidR="00672436" w:rsidRPr="002F6BD9" w:rsidRDefault="00672436" w:rsidP="002B5E45">
      <w:pPr>
        <w:tabs>
          <w:tab w:val="left" w:pos="0"/>
        </w:tabs>
        <w:spacing w:after="0" w:line="240" w:lineRule="auto"/>
        <w:ind w:right="284"/>
        <w:jc w:val="both"/>
        <w:rPr>
          <w:rFonts w:ascii="Trebuchet MS" w:eastAsia="Times New Roman" w:hAnsi="Trebuchet MS"/>
          <w:sz w:val="24"/>
          <w:szCs w:val="24"/>
          <w:lang w:val="fr-FR" w:eastAsia="fr-FR"/>
        </w:rPr>
      </w:pPr>
    </w:p>
    <w:p w:rsidR="00015340" w:rsidRPr="002F6BD9" w:rsidRDefault="00015340" w:rsidP="002B5E45">
      <w:pPr>
        <w:tabs>
          <w:tab w:val="left" w:pos="0"/>
        </w:tabs>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 xml:space="preserve">Article 84 : </w:t>
      </w:r>
    </w:p>
    <w:p w:rsidR="00015340" w:rsidRPr="002F6BD9" w:rsidRDefault="00015340" w:rsidP="002B5E45">
      <w:pPr>
        <w:tabs>
          <w:tab w:val="left" w:pos="0"/>
        </w:tabs>
        <w:spacing w:after="0" w:line="240" w:lineRule="auto"/>
        <w:ind w:right="284"/>
        <w:jc w:val="both"/>
        <w:rPr>
          <w:rFonts w:ascii="Trebuchet MS" w:eastAsia="Times New Roman" w:hAnsi="Trebuchet MS"/>
          <w:b/>
          <w:sz w:val="24"/>
          <w:szCs w:val="24"/>
          <w:lang w:val="fr-FR" w:eastAsia="fr-FR"/>
        </w:rPr>
      </w:pPr>
    </w:p>
    <w:p w:rsidR="00015340" w:rsidRPr="002F6BD9" w:rsidRDefault="00015340"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015340" w:rsidRPr="002F6BD9" w:rsidRDefault="00015340" w:rsidP="002B5E45">
      <w:pPr>
        <w:tabs>
          <w:tab w:val="left" w:pos="0"/>
        </w:tabs>
        <w:spacing w:after="0" w:line="240" w:lineRule="auto"/>
        <w:ind w:right="284"/>
        <w:jc w:val="both"/>
        <w:rPr>
          <w:rFonts w:ascii="Trebuchet MS" w:eastAsia="Times New Roman" w:hAnsi="Trebuchet MS"/>
          <w:sz w:val="24"/>
          <w:szCs w:val="24"/>
          <w:lang w:val="fr-FR" w:eastAsia="fr-FR"/>
        </w:rPr>
      </w:pPr>
    </w:p>
    <w:p w:rsidR="00015340" w:rsidRPr="002F6BD9" w:rsidRDefault="00015340"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 xml:space="preserve">Toute </w:t>
      </w:r>
      <w:r w:rsidRPr="002F6BD9">
        <w:rPr>
          <w:rFonts w:ascii="Trebuchet MS" w:hAnsi="Trebuchet MS"/>
          <w:sz w:val="24"/>
          <w:szCs w:val="24"/>
          <w:lang w:val="fr-FR"/>
        </w:rPr>
        <w:t>société pétrolière d’exploitation-production</w:t>
      </w:r>
      <w:r w:rsidRPr="002F6BD9">
        <w:rPr>
          <w:rFonts w:ascii="Trebuchet MS" w:eastAsia="Times New Roman" w:hAnsi="Trebuchet MS"/>
          <w:sz w:val="24"/>
          <w:szCs w:val="24"/>
          <w:lang w:val="fr-FR" w:eastAsia="fr-FR"/>
        </w:rPr>
        <w:t xml:space="preserve"> est autorisée à détenir un compte à l’étranger ouvert auprès d’une banque de réputation internationale pour la gestion des fonds qu’il est autorisé à détenir en dehors du territoire national. </w:t>
      </w:r>
    </w:p>
    <w:p w:rsidR="00015340" w:rsidRPr="002F6BD9" w:rsidRDefault="00015340" w:rsidP="002B5E45">
      <w:pPr>
        <w:tabs>
          <w:tab w:val="left" w:pos="0"/>
        </w:tabs>
        <w:spacing w:after="0" w:line="240" w:lineRule="auto"/>
        <w:ind w:right="284"/>
        <w:jc w:val="both"/>
        <w:rPr>
          <w:rFonts w:ascii="Trebuchet MS" w:eastAsia="Times New Roman" w:hAnsi="Trebuchet MS"/>
          <w:sz w:val="24"/>
          <w:szCs w:val="24"/>
          <w:lang w:val="fr-FR" w:eastAsia="fr-FR"/>
        </w:rPr>
      </w:pPr>
    </w:p>
    <w:p w:rsidR="00015340" w:rsidRPr="002F6BD9" w:rsidRDefault="00015340"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2 :</w:t>
      </w:r>
    </w:p>
    <w:p w:rsidR="00015340" w:rsidRPr="002F6BD9" w:rsidRDefault="00015340" w:rsidP="002B5E45">
      <w:pPr>
        <w:tabs>
          <w:tab w:val="left" w:pos="0"/>
        </w:tabs>
        <w:spacing w:after="0" w:line="240" w:lineRule="auto"/>
        <w:ind w:right="284"/>
        <w:jc w:val="both"/>
        <w:rPr>
          <w:rFonts w:ascii="Trebuchet MS" w:eastAsia="Times New Roman" w:hAnsi="Trebuchet MS"/>
          <w:b/>
          <w:sz w:val="24"/>
          <w:szCs w:val="24"/>
          <w:lang w:val="fr-FR" w:eastAsia="fr-FR"/>
        </w:rPr>
      </w:pPr>
    </w:p>
    <w:p w:rsidR="00015340" w:rsidRPr="002F6BD9" w:rsidRDefault="00015340"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 xml:space="preserve">La </w:t>
      </w:r>
      <w:r w:rsidRPr="002F6BD9">
        <w:rPr>
          <w:rFonts w:ascii="Trebuchet MS" w:hAnsi="Trebuchet MS"/>
          <w:sz w:val="24"/>
          <w:szCs w:val="24"/>
          <w:lang w:val="fr-FR"/>
        </w:rPr>
        <w:t>société pétrolière d’exploitation-production</w:t>
      </w:r>
      <w:r w:rsidRPr="002F6BD9">
        <w:rPr>
          <w:rFonts w:ascii="Trebuchet MS" w:eastAsia="Times New Roman" w:hAnsi="Trebuchet MS"/>
          <w:sz w:val="24"/>
          <w:szCs w:val="24"/>
          <w:lang w:val="fr-FR" w:eastAsia="fr-FR"/>
        </w:rPr>
        <w:t xml:space="preserve"> est également autorisée à détenir un ou plusieurs comptes en monnaies étrangères auprès du système bancaire national pour la gestion de la quotité rapatriée jugée nécessaire pour le besoin d’exploitation.</w:t>
      </w:r>
    </w:p>
    <w:p w:rsidR="00317CD1" w:rsidRPr="002F6BD9" w:rsidRDefault="00317CD1" w:rsidP="002B5E45">
      <w:pPr>
        <w:tabs>
          <w:tab w:val="left" w:pos="0"/>
        </w:tabs>
        <w:spacing w:after="0" w:line="240" w:lineRule="auto"/>
        <w:ind w:right="284"/>
        <w:jc w:val="both"/>
        <w:rPr>
          <w:rFonts w:ascii="Trebuchet MS" w:eastAsia="Times New Roman" w:hAnsi="Trebuchet MS"/>
          <w:sz w:val="24"/>
          <w:szCs w:val="24"/>
          <w:lang w:val="fr-FR" w:eastAsia="fr-FR"/>
        </w:rPr>
      </w:pPr>
    </w:p>
    <w:p w:rsidR="00015340" w:rsidRPr="002F6BD9" w:rsidRDefault="00015340"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Alinéa 3 : </w:t>
      </w:r>
    </w:p>
    <w:p w:rsidR="00015340" w:rsidRPr="002F6BD9" w:rsidRDefault="00015340" w:rsidP="002B5E45">
      <w:pPr>
        <w:tabs>
          <w:tab w:val="left" w:pos="0"/>
        </w:tabs>
        <w:spacing w:after="0" w:line="240" w:lineRule="auto"/>
        <w:ind w:right="284"/>
        <w:jc w:val="both"/>
        <w:rPr>
          <w:rFonts w:ascii="Trebuchet MS" w:eastAsia="Times New Roman" w:hAnsi="Trebuchet MS"/>
          <w:sz w:val="24"/>
          <w:szCs w:val="24"/>
          <w:lang w:val="fr-FR" w:eastAsia="fr-FR"/>
        </w:rPr>
      </w:pPr>
    </w:p>
    <w:p w:rsidR="00015340" w:rsidRPr="002F6BD9" w:rsidRDefault="00015340"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 xml:space="preserve">La </w:t>
      </w:r>
      <w:r w:rsidRPr="002F6BD9">
        <w:rPr>
          <w:rFonts w:ascii="Trebuchet MS" w:hAnsi="Trebuchet MS"/>
          <w:sz w:val="24"/>
          <w:szCs w:val="24"/>
          <w:lang w:val="fr-FR"/>
        </w:rPr>
        <w:t>société pétrolière d’exploitation-production</w:t>
      </w:r>
      <w:r w:rsidRPr="002F6BD9">
        <w:rPr>
          <w:rFonts w:ascii="Trebuchet MS" w:eastAsia="Times New Roman" w:hAnsi="Trebuchet MS"/>
          <w:sz w:val="24"/>
          <w:szCs w:val="24"/>
          <w:lang w:val="fr-FR" w:eastAsia="fr-FR"/>
        </w:rPr>
        <w:t xml:space="preserve">  a l’obligation de communiquer à la Banque Centrale des coordonnées du compte ouvert conformément aux alinéas 1 et 2 du présent article.</w:t>
      </w:r>
    </w:p>
    <w:p w:rsidR="00015340" w:rsidRPr="002F6BD9" w:rsidRDefault="00015340" w:rsidP="002B5E45">
      <w:pPr>
        <w:tabs>
          <w:tab w:val="left" w:pos="0"/>
        </w:tabs>
        <w:spacing w:after="0" w:line="240" w:lineRule="auto"/>
        <w:ind w:right="284"/>
        <w:jc w:val="both"/>
        <w:rPr>
          <w:rFonts w:ascii="Trebuchet MS" w:eastAsia="Times New Roman" w:hAnsi="Trebuchet MS"/>
          <w:sz w:val="24"/>
          <w:szCs w:val="24"/>
          <w:lang w:val="fr-FR" w:eastAsia="fr-FR"/>
        </w:rPr>
      </w:pPr>
    </w:p>
    <w:p w:rsidR="00015340" w:rsidRPr="002F6BD9" w:rsidRDefault="00015340"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t>Article 85 :</w:t>
      </w:r>
    </w:p>
    <w:p w:rsidR="00015340" w:rsidRPr="002F6BD9" w:rsidRDefault="00015340" w:rsidP="002B5E45">
      <w:pPr>
        <w:tabs>
          <w:tab w:val="left" w:pos="0"/>
        </w:tabs>
        <w:spacing w:after="0" w:line="240" w:lineRule="auto"/>
        <w:ind w:right="284"/>
        <w:jc w:val="both"/>
        <w:rPr>
          <w:rFonts w:ascii="Trebuchet MS" w:eastAsia="Times New Roman" w:hAnsi="Trebuchet MS"/>
          <w:b/>
          <w:sz w:val="24"/>
          <w:szCs w:val="24"/>
          <w:lang w:val="fr-FR" w:eastAsia="fr-FR"/>
        </w:rPr>
      </w:pPr>
    </w:p>
    <w:p w:rsidR="00015340" w:rsidRPr="002F6BD9" w:rsidRDefault="00015340"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015340" w:rsidRPr="002F6BD9" w:rsidRDefault="00015340" w:rsidP="002B5E45">
      <w:pPr>
        <w:tabs>
          <w:tab w:val="left" w:pos="0"/>
        </w:tabs>
        <w:spacing w:after="0" w:line="240" w:lineRule="auto"/>
        <w:ind w:right="284"/>
        <w:jc w:val="both"/>
        <w:rPr>
          <w:rFonts w:ascii="Trebuchet MS" w:eastAsia="Times New Roman" w:hAnsi="Trebuchet MS"/>
          <w:b/>
          <w:sz w:val="24"/>
          <w:szCs w:val="24"/>
          <w:lang w:val="fr-FR" w:eastAsia="fr-FR"/>
        </w:rPr>
      </w:pPr>
    </w:p>
    <w:p w:rsidR="00015340" w:rsidRPr="002F6BD9" w:rsidRDefault="00015340"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Le Compte principal est crédité des recettes d’exportation, des préfinancements reçus et de tout autre financement à recevoir à quelque titre que ce soit.</w:t>
      </w:r>
    </w:p>
    <w:p w:rsidR="00015340" w:rsidRPr="002F6BD9" w:rsidRDefault="00015340" w:rsidP="002B5E45">
      <w:pPr>
        <w:spacing w:after="0" w:line="240" w:lineRule="auto"/>
        <w:ind w:right="284"/>
        <w:rPr>
          <w:rFonts w:ascii="Trebuchet MS" w:hAnsi="Trebuchet MS"/>
          <w:sz w:val="24"/>
          <w:szCs w:val="24"/>
          <w:lang w:val="fr-FR"/>
        </w:rPr>
      </w:pPr>
    </w:p>
    <w:p w:rsidR="00015340" w:rsidRPr="002F6BD9" w:rsidRDefault="00015340"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2 :</w:t>
      </w:r>
    </w:p>
    <w:p w:rsidR="00015340" w:rsidRPr="002F6BD9" w:rsidRDefault="00015340" w:rsidP="002B5E45">
      <w:pPr>
        <w:tabs>
          <w:tab w:val="left" w:pos="0"/>
        </w:tabs>
        <w:spacing w:after="0" w:line="240" w:lineRule="auto"/>
        <w:ind w:right="284"/>
        <w:jc w:val="both"/>
        <w:rPr>
          <w:rFonts w:ascii="Trebuchet MS" w:eastAsia="Times New Roman" w:hAnsi="Trebuchet MS"/>
          <w:sz w:val="24"/>
          <w:szCs w:val="24"/>
          <w:lang w:val="fr-FR" w:eastAsia="fr-FR"/>
        </w:rPr>
      </w:pPr>
    </w:p>
    <w:p w:rsidR="00015340" w:rsidRPr="002F6BD9" w:rsidRDefault="00015340"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 xml:space="preserve">Les recettes d’exportation des produits pétroliers doivent être reçues dans ce compte principal à l’étranger dans les quarante-cinq (45) jours calendriers, à dater de la </w:t>
      </w:r>
      <w:r w:rsidRPr="002F6BD9">
        <w:rPr>
          <w:rFonts w:ascii="Trebuchet MS" w:eastAsia="Times New Roman" w:hAnsi="Trebuchet MS"/>
          <w:sz w:val="24"/>
          <w:szCs w:val="24"/>
          <w:lang w:val="fr-FR" w:eastAsia="fr-FR"/>
        </w:rPr>
        <w:lastRenderedPageBreak/>
        <w:t>sortie des biens du territoire national pour un pays africain et de l’embarquement à partir d’un pays africain, sauf si le contrat de vente comporte des dispositions particulières concernant le délai de paiement.</w:t>
      </w:r>
    </w:p>
    <w:p w:rsidR="00015340" w:rsidRPr="002F6BD9" w:rsidRDefault="00015340" w:rsidP="002B5E45">
      <w:pPr>
        <w:tabs>
          <w:tab w:val="left" w:pos="0"/>
        </w:tabs>
        <w:spacing w:after="0" w:line="240" w:lineRule="auto"/>
        <w:ind w:right="284"/>
        <w:jc w:val="both"/>
        <w:rPr>
          <w:rFonts w:ascii="Trebuchet MS" w:eastAsia="Times New Roman" w:hAnsi="Trebuchet MS"/>
          <w:sz w:val="24"/>
          <w:szCs w:val="24"/>
          <w:lang w:val="fr-FR" w:eastAsia="fr-FR"/>
        </w:rPr>
      </w:pPr>
    </w:p>
    <w:p w:rsidR="00015340" w:rsidRPr="002F6BD9" w:rsidRDefault="00015340"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3 :</w:t>
      </w:r>
    </w:p>
    <w:p w:rsidR="00015340" w:rsidRPr="002F6BD9" w:rsidRDefault="00015340" w:rsidP="002B5E45">
      <w:pPr>
        <w:tabs>
          <w:tab w:val="left" w:pos="0"/>
        </w:tabs>
        <w:spacing w:after="0" w:line="240" w:lineRule="auto"/>
        <w:ind w:right="284"/>
        <w:jc w:val="both"/>
        <w:rPr>
          <w:rFonts w:ascii="Trebuchet MS" w:eastAsia="Times New Roman" w:hAnsi="Trebuchet MS"/>
          <w:sz w:val="24"/>
          <w:szCs w:val="24"/>
          <w:lang w:val="fr-FR" w:eastAsia="fr-FR"/>
        </w:rPr>
      </w:pPr>
    </w:p>
    <w:p w:rsidR="00015340" w:rsidRPr="002F6BD9" w:rsidRDefault="00015340" w:rsidP="002B5E45">
      <w:pPr>
        <w:tabs>
          <w:tab w:val="left" w:pos="0"/>
        </w:tabs>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b/>
        <w:t>La quotité des recettes d’exportation à rapatrier obligatoirement doit être encaissée dans un compte ouvert auprès de la Banque intervenante, dans les 15 jours à dater de l’encaissement des fonds dans le compte principal à l’étranger.</w:t>
      </w:r>
    </w:p>
    <w:p w:rsidR="00015340" w:rsidRPr="002F6BD9" w:rsidRDefault="00015340" w:rsidP="002B5E45">
      <w:pPr>
        <w:ind w:right="284" w:firstLine="720"/>
        <w:contextualSpacing/>
        <w:jc w:val="both"/>
        <w:rPr>
          <w:rFonts w:ascii="Trebuchet MS" w:hAnsi="Trebuchet MS"/>
          <w:sz w:val="24"/>
          <w:szCs w:val="24"/>
          <w:lang w:val="fr-FR"/>
        </w:rPr>
      </w:pPr>
    </w:p>
    <w:p w:rsidR="00015340" w:rsidRPr="002F6BD9" w:rsidRDefault="00015340" w:rsidP="002B5E45">
      <w:pPr>
        <w:tabs>
          <w:tab w:val="left" w:pos="8302"/>
        </w:tabs>
        <w:ind w:right="284"/>
        <w:jc w:val="both"/>
        <w:rPr>
          <w:rFonts w:ascii="Trebuchet MS" w:hAnsi="Trebuchet MS"/>
          <w:sz w:val="24"/>
          <w:szCs w:val="24"/>
          <w:lang w:val="fr-FR"/>
        </w:rPr>
      </w:pPr>
      <w:r w:rsidRPr="002F6BD9">
        <w:rPr>
          <w:rFonts w:ascii="Trebuchet MS" w:hAnsi="Trebuchet MS"/>
          <w:b/>
          <w:sz w:val="24"/>
          <w:szCs w:val="24"/>
          <w:lang w:val="fr-FR"/>
        </w:rPr>
        <w:t xml:space="preserve">Article 86 </w:t>
      </w:r>
      <w:r w:rsidRPr="002F6BD9">
        <w:rPr>
          <w:rFonts w:ascii="Trebuchet MS" w:hAnsi="Trebuchet MS"/>
          <w:sz w:val="24"/>
          <w:szCs w:val="24"/>
          <w:lang w:val="fr-FR"/>
        </w:rPr>
        <w:t>:</w:t>
      </w:r>
    </w:p>
    <w:p w:rsidR="00015340" w:rsidRPr="002F6BD9" w:rsidRDefault="00015340"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015340" w:rsidRPr="002F6BD9" w:rsidRDefault="00015340"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hAnsi="Trebuchet MS"/>
          <w:sz w:val="24"/>
          <w:szCs w:val="24"/>
          <w:lang w:val="fr-FR"/>
        </w:rPr>
        <w:tab/>
      </w:r>
    </w:p>
    <w:p w:rsidR="00015340" w:rsidRPr="002F6BD9" w:rsidRDefault="00015340" w:rsidP="002B5E45">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Au plus tard le quinzième (15</w:t>
      </w:r>
      <w:r w:rsidRPr="002F6BD9">
        <w:rPr>
          <w:rFonts w:ascii="Trebuchet MS" w:hAnsi="Trebuchet MS"/>
          <w:sz w:val="24"/>
          <w:szCs w:val="24"/>
          <w:vertAlign w:val="superscript"/>
          <w:lang w:val="fr-FR"/>
        </w:rPr>
        <w:t>e</w:t>
      </w:r>
      <w:r w:rsidRPr="002F6BD9">
        <w:rPr>
          <w:rFonts w:ascii="Trebuchet MS" w:hAnsi="Trebuchet MS"/>
          <w:sz w:val="24"/>
          <w:szCs w:val="24"/>
          <w:lang w:val="fr-FR"/>
        </w:rPr>
        <w:t>) jour du mois, toute société pétrolière d’exploitation-production est tenu de transmettre à la Banque Centrale une Déclaration reprenant les mouvements des fonds effectués le mois précédent dans son compte principal à l’étranger ainsi que le relevé bancaire y afférent.</w:t>
      </w:r>
    </w:p>
    <w:p w:rsidR="00015340" w:rsidRPr="002F6BD9" w:rsidRDefault="00015340" w:rsidP="002B5E45">
      <w:pPr>
        <w:spacing w:after="0" w:line="240" w:lineRule="auto"/>
        <w:ind w:right="284"/>
        <w:jc w:val="both"/>
        <w:rPr>
          <w:rFonts w:ascii="Trebuchet MS" w:hAnsi="Trebuchet MS"/>
          <w:sz w:val="24"/>
          <w:szCs w:val="24"/>
          <w:lang w:val="fr-FR"/>
        </w:rPr>
      </w:pPr>
    </w:p>
    <w:p w:rsidR="00015340" w:rsidRPr="002F6BD9" w:rsidRDefault="00015340" w:rsidP="002B5E45">
      <w:pPr>
        <w:ind w:right="284"/>
        <w:jc w:val="both"/>
        <w:rPr>
          <w:rFonts w:ascii="Trebuchet MS" w:hAnsi="Trebuchet MS"/>
          <w:sz w:val="24"/>
          <w:szCs w:val="24"/>
          <w:lang w:val="fr-FR"/>
        </w:rPr>
      </w:pPr>
      <w:r w:rsidRPr="002F6BD9">
        <w:rPr>
          <w:rFonts w:ascii="Trebuchet MS" w:hAnsi="Trebuchet MS"/>
          <w:sz w:val="24"/>
          <w:szCs w:val="24"/>
          <w:lang w:val="fr-FR"/>
        </w:rPr>
        <w:t>Alinéa 2 :</w:t>
      </w:r>
    </w:p>
    <w:p w:rsidR="00015340" w:rsidRPr="002F6BD9" w:rsidRDefault="00015340" w:rsidP="002B5E45">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La Banque Centrale se réserve le droit de vérifier la régularité des opérations inscrites sur le compte principal à l’étranger de la  société pétrolière d’exploitation-production après l’en avoir préalablement informé par écrit.</w:t>
      </w:r>
    </w:p>
    <w:p w:rsidR="00015340" w:rsidRPr="002F6BD9" w:rsidRDefault="00015340" w:rsidP="002B5E45">
      <w:pPr>
        <w:spacing w:after="0" w:line="240" w:lineRule="auto"/>
        <w:ind w:right="284"/>
        <w:jc w:val="center"/>
        <w:rPr>
          <w:rFonts w:ascii="Trebuchet MS" w:hAnsi="Trebuchet MS"/>
          <w:sz w:val="24"/>
          <w:szCs w:val="24"/>
          <w:lang w:val="fr-FR"/>
        </w:rPr>
      </w:pPr>
    </w:p>
    <w:p w:rsidR="00015340" w:rsidRPr="002F6BD9" w:rsidRDefault="00015340"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Pour ce faire, la </w:t>
      </w:r>
      <w:r w:rsidRPr="002F6BD9">
        <w:rPr>
          <w:rFonts w:ascii="Trebuchet MS" w:hAnsi="Trebuchet MS"/>
          <w:sz w:val="24"/>
          <w:szCs w:val="24"/>
          <w:lang w:val="fr-FR"/>
        </w:rPr>
        <w:t>société pétrolière d’exploitation-production</w:t>
      </w:r>
      <w:r w:rsidRPr="002F6BD9">
        <w:rPr>
          <w:rFonts w:ascii="Trebuchet MS" w:eastAsia="Times New Roman" w:hAnsi="Trebuchet MS"/>
          <w:sz w:val="24"/>
          <w:szCs w:val="24"/>
          <w:lang w:val="fr-FR" w:eastAsia="fr-FR"/>
        </w:rPr>
        <w:t xml:space="preserve"> a l’obligation, dans les trente  (30) jours dès réception de cette correspondance, d’accuser réception et de transmettre à la Banque Centrale la copie légalisée de la lettre adressée à son banquier autorisant la vérification des opérations effectuées sur son compte principal.</w:t>
      </w:r>
    </w:p>
    <w:p w:rsidR="00675F3B" w:rsidRPr="002F6BD9" w:rsidRDefault="00675F3B" w:rsidP="002B5E45">
      <w:pPr>
        <w:tabs>
          <w:tab w:val="left" w:pos="0"/>
        </w:tabs>
        <w:spacing w:after="0" w:line="240" w:lineRule="auto"/>
        <w:ind w:right="284"/>
        <w:jc w:val="both"/>
        <w:rPr>
          <w:rFonts w:ascii="Trebuchet MS" w:eastAsia="Times New Roman" w:hAnsi="Trebuchet MS"/>
          <w:sz w:val="24"/>
          <w:szCs w:val="24"/>
          <w:lang w:val="fr-FR" w:eastAsia="fr-FR"/>
        </w:rPr>
      </w:pPr>
    </w:p>
    <w:p w:rsidR="00672436" w:rsidRPr="002F6BD9" w:rsidRDefault="00672436" w:rsidP="002B5E45">
      <w:pPr>
        <w:ind w:right="284"/>
        <w:jc w:val="both"/>
        <w:rPr>
          <w:rFonts w:ascii="Trebuchet MS" w:hAnsi="Trebuchet MS"/>
          <w:sz w:val="24"/>
          <w:szCs w:val="24"/>
          <w:lang w:val="fr-FR"/>
        </w:rPr>
      </w:pPr>
      <w:r w:rsidRPr="002F6BD9">
        <w:rPr>
          <w:rFonts w:ascii="Trebuchet MS" w:hAnsi="Trebuchet MS"/>
          <w:b/>
          <w:sz w:val="24"/>
          <w:szCs w:val="24"/>
          <w:lang w:val="fr-FR"/>
        </w:rPr>
        <w:t xml:space="preserve">Article </w:t>
      </w:r>
      <w:r w:rsidR="00015340" w:rsidRPr="002F6BD9">
        <w:rPr>
          <w:rFonts w:ascii="Trebuchet MS" w:hAnsi="Trebuchet MS"/>
          <w:b/>
          <w:sz w:val="24"/>
          <w:szCs w:val="24"/>
          <w:lang w:val="fr-FR"/>
        </w:rPr>
        <w:t xml:space="preserve">87 </w:t>
      </w:r>
      <w:r w:rsidRPr="002F6BD9">
        <w:rPr>
          <w:rFonts w:ascii="Trebuchet MS" w:hAnsi="Trebuchet MS"/>
          <w:sz w:val="24"/>
          <w:szCs w:val="24"/>
          <w:lang w:val="fr-FR"/>
        </w:rPr>
        <w:t>:</w:t>
      </w:r>
    </w:p>
    <w:p w:rsidR="00672436" w:rsidRPr="002F6BD9" w:rsidRDefault="00672436" w:rsidP="002B5E45">
      <w:pPr>
        <w:ind w:right="284" w:firstLine="720"/>
        <w:contextualSpacing/>
        <w:jc w:val="both"/>
        <w:rPr>
          <w:rFonts w:ascii="Trebuchet MS" w:hAnsi="Trebuchet MS"/>
          <w:sz w:val="24"/>
          <w:szCs w:val="24"/>
          <w:lang w:val="fr-FR"/>
        </w:rPr>
      </w:pPr>
      <w:r w:rsidRPr="002F6BD9">
        <w:rPr>
          <w:rFonts w:ascii="Trebuchet MS" w:hAnsi="Trebuchet MS"/>
          <w:sz w:val="24"/>
          <w:szCs w:val="24"/>
          <w:lang w:val="fr-FR"/>
        </w:rPr>
        <w:t>Les sociétés pétrolières d’exploitation-production sont tenues de payer  à la Banque Centrale ou à toute personne mandatée par cette dernière, une Redevance de Suivi de Change de 2 ‰ sur tout paiement vers ou en provenance de l’étranger, toute exportation sans rapatriement ainsi que toute importation sans achat de devise.</w:t>
      </w:r>
    </w:p>
    <w:p w:rsidR="00672436" w:rsidRPr="002F6BD9" w:rsidRDefault="00672436" w:rsidP="002B5E45">
      <w:pPr>
        <w:tabs>
          <w:tab w:val="left" w:pos="0"/>
        </w:tabs>
        <w:spacing w:after="0" w:line="240" w:lineRule="auto"/>
        <w:ind w:right="284"/>
        <w:jc w:val="both"/>
        <w:rPr>
          <w:rFonts w:ascii="Trebuchet MS" w:eastAsia="Times New Roman" w:hAnsi="Trebuchet MS"/>
          <w:color w:val="FF0000"/>
          <w:sz w:val="24"/>
          <w:szCs w:val="24"/>
          <w:lang w:val="fr-FR" w:eastAsia="fr-FR"/>
        </w:rPr>
      </w:pPr>
    </w:p>
    <w:p w:rsidR="000551F0" w:rsidRDefault="000551F0" w:rsidP="00B949F6">
      <w:pPr>
        <w:pStyle w:val="Titre2"/>
        <w:spacing w:before="0" w:after="0" w:line="240" w:lineRule="auto"/>
        <w:ind w:left="1843" w:right="284" w:hanging="1843"/>
        <w:rPr>
          <w:rFonts w:ascii="Trebuchet MS" w:hAnsi="Trebuchet MS"/>
          <w:i w:val="0"/>
          <w:lang w:val="fr-FR" w:eastAsia="fr-FR"/>
        </w:rPr>
      </w:pPr>
      <w:bookmarkStart w:id="33" w:name="_Toc379362185"/>
    </w:p>
    <w:p w:rsidR="00242195" w:rsidRDefault="00672436" w:rsidP="00B949F6">
      <w:pPr>
        <w:pStyle w:val="Titre2"/>
        <w:spacing w:before="0" w:after="0" w:line="240" w:lineRule="auto"/>
        <w:ind w:left="1843" w:right="284" w:hanging="1843"/>
        <w:rPr>
          <w:rFonts w:ascii="Trebuchet MS" w:hAnsi="Trebuchet MS"/>
          <w:i w:val="0"/>
          <w:lang w:val="fr-FR" w:eastAsia="fr-FR"/>
        </w:rPr>
      </w:pPr>
      <w:r w:rsidRPr="00242195">
        <w:rPr>
          <w:rFonts w:ascii="Trebuchet MS" w:hAnsi="Trebuchet MS"/>
          <w:i w:val="0"/>
          <w:lang w:val="fr-FR" w:eastAsia="fr-FR"/>
        </w:rPr>
        <w:t>SECTION 3 : DES DISPOSITIONS SPÉCI</w:t>
      </w:r>
      <w:r w:rsidR="00242195">
        <w:rPr>
          <w:rFonts w:ascii="Trebuchet MS" w:hAnsi="Trebuchet MS"/>
          <w:i w:val="0"/>
          <w:lang w:val="fr-FR" w:eastAsia="fr-FR"/>
        </w:rPr>
        <w:t>FIQUES APPLICABLES AUX SOCIÉTÉS</w:t>
      </w:r>
    </w:p>
    <w:p w:rsidR="00672436" w:rsidRPr="00242195" w:rsidRDefault="00242195" w:rsidP="00B949F6">
      <w:pPr>
        <w:pStyle w:val="Titre2"/>
        <w:spacing w:before="0" w:after="0" w:line="240" w:lineRule="auto"/>
        <w:ind w:left="1843" w:right="284" w:hanging="1843"/>
        <w:rPr>
          <w:rFonts w:ascii="Trebuchet MS" w:hAnsi="Trebuchet MS"/>
          <w:i w:val="0"/>
          <w:lang w:val="fr-FR" w:eastAsia="fr-FR"/>
        </w:rPr>
      </w:pPr>
      <w:r>
        <w:rPr>
          <w:rFonts w:ascii="Trebuchet MS" w:hAnsi="Trebuchet MS"/>
          <w:i w:val="0"/>
          <w:lang w:val="fr-FR" w:eastAsia="fr-FR"/>
        </w:rPr>
        <w:t xml:space="preserve">                   </w:t>
      </w:r>
      <w:r w:rsidR="00672436" w:rsidRPr="00242195">
        <w:rPr>
          <w:rFonts w:ascii="Trebuchet MS" w:hAnsi="Trebuchet MS"/>
          <w:i w:val="0"/>
          <w:lang w:val="fr-FR" w:eastAsia="fr-FR"/>
        </w:rPr>
        <w:t>PÉTROLIÈRES DE DISTRIBUTION</w:t>
      </w:r>
      <w:bookmarkEnd w:id="33"/>
    </w:p>
    <w:p w:rsidR="00672436" w:rsidRPr="002F6BD9" w:rsidRDefault="00672436" w:rsidP="002B5E45">
      <w:pPr>
        <w:spacing w:after="0" w:line="240" w:lineRule="auto"/>
        <w:ind w:right="284"/>
        <w:jc w:val="both"/>
        <w:rPr>
          <w:rFonts w:ascii="Trebuchet MS" w:hAnsi="Trebuchet MS"/>
          <w:sz w:val="24"/>
          <w:szCs w:val="24"/>
          <w:lang w:val="fr-FR"/>
        </w:rPr>
      </w:pPr>
    </w:p>
    <w:p w:rsidR="00672436" w:rsidRDefault="00672436" w:rsidP="00242195">
      <w:pPr>
        <w:spacing w:after="0" w:line="240" w:lineRule="auto"/>
        <w:ind w:right="284"/>
        <w:jc w:val="both"/>
        <w:rPr>
          <w:rFonts w:ascii="Trebuchet MS" w:hAnsi="Trebuchet MS"/>
          <w:sz w:val="24"/>
          <w:szCs w:val="24"/>
          <w:lang w:val="fr-FR"/>
        </w:rPr>
      </w:pPr>
      <w:r w:rsidRPr="002F6BD9">
        <w:rPr>
          <w:rFonts w:ascii="Trebuchet MS" w:hAnsi="Trebuchet MS"/>
          <w:b/>
          <w:sz w:val="24"/>
          <w:szCs w:val="24"/>
          <w:lang w:val="fr-FR"/>
        </w:rPr>
        <w:t xml:space="preserve">Article </w:t>
      </w:r>
      <w:r w:rsidR="00015340" w:rsidRPr="002F6BD9">
        <w:rPr>
          <w:rFonts w:ascii="Trebuchet MS" w:hAnsi="Trebuchet MS"/>
          <w:b/>
          <w:sz w:val="24"/>
          <w:szCs w:val="24"/>
          <w:lang w:val="fr-FR"/>
        </w:rPr>
        <w:t xml:space="preserve">88 </w:t>
      </w:r>
      <w:r w:rsidRPr="002F6BD9">
        <w:rPr>
          <w:rFonts w:ascii="Trebuchet MS" w:hAnsi="Trebuchet MS"/>
          <w:sz w:val="24"/>
          <w:szCs w:val="24"/>
          <w:lang w:val="fr-FR"/>
        </w:rPr>
        <w:t>:</w:t>
      </w:r>
    </w:p>
    <w:p w:rsidR="00242195" w:rsidRPr="002F6BD9" w:rsidRDefault="00242195" w:rsidP="00242195">
      <w:pPr>
        <w:spacing w:after="0" w:line="240" w:lineRule="auto"/>
        <w:ind w:right="284"/>
        <w:jc w:val="both"/>
        <w:rPr>
          <w:rFonts w:ascii="Trebuchet MS" w:hAnsi="Trebuchet MS"/>
          <w:sz w:val="24"/>
          <w:szCs w:val="24"/>
          <w:lang w:val="fr-FR"/>
        </w:rPr>
      </w:pPr>
    </w:p>
    <w:p w:rsidR="00672436" w:rsidRPr="002F6BD9" w:rsidRDefault="00672436"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672436" w:rsidRPr="002F6BD9" w:rsidRDefault="00672436" w:rsidP="002B5E45">
      <w:pPr>
        <w:spacing w:after="0" w:line="240" w:lineRule="auto"/>
        <w:ind w:right="284"/>
        <w:jc w:val="both"/>
        <w:rPr>
          <w:rFonts w:ascii="Trebuchet MS" w:eastAsia="Times New Roman" w:hAnsi="Trebuchet MS"/>
          <w:bCs/>
          <w:sz w:val="24"/>
          <w:szCs w:val="24"/>
          <w:lang w:val="fr-FR" w:eastAsia="fr-FR"/>
        </w:rPr>
      </w:pPr>
    </w:p>
    <w:p w:rsidR="00672436" w:rsidRPr="002F6BD9" w:rsidRDefault="00672436" w:rsidP="002B5E45">
      <w:pPr>
        <w:spacing w:after="0" w:line="240" w:lineRule="auto"/>
        <w:ind w:right="284" w:firstLine="720"/>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Toute opération d’importation du carburant requiert la souscription préalable d’une Déclaration modèle « IB ».</w:t>
      </w:r>
    </w:p>
    <w:p w:rsidR="00672436" w:rsidRPr="002F6BD9" w:rsidRDefault="00672436" w:rsidP="002B5E45">
      <w:pPr>
        <w:spacing w:after="0" w:line="240" w:lineRule="auto"/>
        <w:ind w:right="284"/>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lastRenderedPageBreak/>
        <w:t xml:space="preserve">Alinéa 2 : </w:t>
      </w:r>
    </w:p>
    <w:p w:rsidR="00672436" w:rsidRPr="002F6BD9" w:rsidRDefault="00672436" w:rsidP="002B5E45">
      <w:pPr>
        <w:spacing w:after="0" w:line="240" w:lineRule="auto"/>
        <w:ind w:right="284"/>
        <w:jc w:val="both"/>
        <w:rPr>
          <w:rFonts w:ascii="Trebuchet MS" w:eastAsia="Times New Roman" w:hAnsi="Trebuchet MS"/>
          <w:bCs/>
          <w:sz w:val="24"/>
          <w:szCs w:val="24"/>
          <w:lang w:val="fr-FR" w:eastAsia="fr-FR"/>
        </w:rPr>
      </w:pPr>
    </w:p>
    <w:p w:rsidR="00672436" w:rsidRPr="002F6BD9" w:rsidRDefault="00672436" w:rsidP="002B5E45">
      <w:pPr>
        <w:spacing w:after="0" w:line="240" w:lineRule="auto"/>
        <w:ind w:right="284" w:firstLine="708"/>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La banque intervenante peut payer avant embarquement ou à l’embarquement les importations des carburants sur base :</w:t>
      </w:r>
    </w:p>
    <w:p w:rsidR="00B927C7" w:rsidRPr="002F6BD9" w:rsidRDefault="00B927C7" w:rsidP="002B5E45">
      <w:pPr>
        <w:spacing w:after="0" w:line="240" w:lineRule="auto"/>
        <w:ind w:right="284" w:firstLine="708"/>
        <w:jc w:val="both"/>
        <w:rPr>
          <w:rFonts w:ascii="Trebuchet MS" w:eastAsia="Times New Roman" w:hAnsi="Trebuchet MS"/>
          <w:bCs/>
          <w:sz w:val="24"/>
          <w:szCs w:val="24"/>
          <w:lang w:val="fr-FR" w:eastAsia="fr-FR"/>
        </w:rPr>
      </w:pPr>
    </w:p>
    <w:p w:rsidR="00672436" w:rsidRPr="002F6BD9" w:rsidRDefault="00672436" w:rsidP="002B5E45">
      <w:pPr>
        <w:numPr>
          <w:ilvl w:val="0"/>
          <w:numId w:val="33"/>
        </w:numPr>
        <w:spacing w:after="0" w:line="240" w:lineRule="auto"/>
        <w:ind w:left="708" w:right="284" w:hanging="425"/>
        <w:jc w:val="both"/>
        <w:rPr>
          <w:rFonts w:ascii="Trebuchet MS" w:eastAsia="Times New Roman" w:hAnsi="Trebuchet MS"/>
          <w:bCs/>
          <w:sz w:val="24"/>
          <w:szCs w:val="24"/>
          <w:lang w:val="fr-FR" w:eastAsia="fr-FR"/>
        </w:rPr>
      </w:pPr>
      <w:r w:rsidRPr="002F6BD9">
        <w:rPr>
          <w:rFonts w:ascii="Trebuchet MS" w:hAnsi="Trebuchet MS"/>
          <w:sz w:val="24"/>
          <w:szCs w:val="24"/>
          <w:lang w:val="fr-FR"/>
        </w:rPr>
        <w:t>du contrat commercial et/ou de la facture pro-forma assortis d’une telle exigence ;</w:t>
      </w:r>
    </w:p>
    <w:p w:rsidR="00672436" w:rsidRPr="002F6BD9" w:rsidRDefault="00672436" w:rsidP="002B5E45">
      <w:pPr>
        <w:numPr>
          <w:ilvl w:val="0"/>
          <w:numId w:val="33"/>
        </w:numPr>
        <w:spacing w:after="0" w:line="240" w:lineRule="auto"/>
        <w:ind w:left="708" w:right="284" w:hanging="425"/>
        <w:jc w:val="both"/>
        <w:rPr>
          <w:rFonts w:ascii="Trebuchet MS" w:eastAsia="Times New Roman" w:hAnsi="Trebuchet MS"/>
          <w:bCs/>
          <w:sz w:val="24"/>
          <w:szCs w:val="24"/>
          <w:lang w:val="fr-FR" w:eastAsia="fr-FR"/>
        </w:rPr>
      </w:pPr>
      <w:r w:rsidRPr="002F6BD9">
        <w:rPr>
          <w:rFonts w:ascii="Trebuchet MS" w:hAnsi="Trebuchet MS"/>
          <w:sz w:val="24"/>
          <w:szCs w:val="24"/>
          <w:lang w:val="fr-FR"/>
        </w:rPr>
        <w:t>d’une lettre par laquelle l’importateur s’engage à présenter les documents ci-après : la facture définitive, l’Attestation de Vérification, le document de transport, la preuve de mise en consommation douanière « E » ainsi que tout autre document exigé dans le commerce international, et ce, endéans le délai de : (i) cent  (100) jours calendriers pour les paiements avant l’embarquement ; (ii) soixante (60) jours calendriers pour les paiements à l’embarquement ; (iii)   trente (30) jours calendriers pour les paiements à l’arrivée.</w:t>
      </w:r>
    </w:p>
    <w:p w:rsidR="00672436" w:rsidRPr="002F6BD9" w:rsidRDefault="00672436" w:rsidP="002B5E45">
      <w:pPr>
        <w:spacing w:after="0" w:line="240" w:lineRule="auto"/>
        <w:ind w:right="284"/>
        <w:jc w:val="both"/>
        <w:rPr>
          <w:rFonts w:ascii="Trebuchet MS" w:hAnsi="Trebuchet MS"/>
          <w:sz w:val="24"/>
          <w:szCs w:val="24"/>
          <w:lang w:val="fr-FR"/>
        </w:rPr>
      </w:pPr>
    </w:p>
    <w:p w:rsidR="00672436" w:rsidRDefault="00672436" w:rsidP="00DC531E">
      <w:pPr>
        <w:spacing w:after="0" w:line="240" w:lineRule="auto"/>
        <w:ind w:right="284"/>
        <w:jc w:val="both"/>
        <w:rPr>
          <w:rFonts w:ascii="Trebuchet MS" w:hAnsi="Trebuchet MS"/>
          <w:sz w:val="24"/>
          <w:szCs w:val="24"/>
          <w:lang w:val="fr-FR"/>
        </w:rPr>
      </w:pPr>
      <w:r w:rsidRPr="002F6BD9">
        <w:rPr>
          <w:rFonts w:ascii="Trebuchet MS" w:hAnsi="Trebuchet MS"/>
          <w:b/>
          <w:sz w:val="24"/>
          <w:szCs w:val="24"/>
          <w:lang w:val="fr-FR"/>
        </w:rPr>
        <w:t xml:space="preserve">Article </w:t>
      </w:r>
      <w:r w:rsidR="00015340" w:rsidRPr="002F6BD9">
        <w:rPr>
          <w:rFonts w:ascii="Trebuchet MS" w:hAnsi="Trebuchet MS"/>
          <w:b/>
          <w:sz w:val="24"/>
          <w:szCs w:val="24"/>
          <w:lang w:val="fr-FR"/>
        </w:rPr>
        <w:t xml:space="preserve">89 </w:t>
      </w:r>
      <w:r w:rsidRPr="002F6BD9">
        <w:rPr>
          <w:rFonts w:ascii="Trebuchet MS" w:hAnsi="Trebuchet MS"/>
          <w:sz w:val="24"/>
          <w:szCs w:val="24"/>
          <w:lang w:val="fr-FR"/>
        </w:rPr>
        <w:t>:</w:t>
      </w:r>
    </w:p>
    <w:p w:rsidR="00DC531E" w:rsidRPr="002F6BD9" w:rsidRDefault="00DC531E" w:rsidP="00DC531E">
      <w:pPr>
        <w:spacing w:after="0" w:line="240" w:lineRule="auto"/>
        <w:ind w:right="284"/>
        <w:jc w:val="both"/>
        <w:rPr>
          <w:rFonts w:ascii="Trebuchet MS" w:hAnsi="Trebuchet MS"/>
          <w:sz w:val="24"/>
          <w:szCs w:val="24"/>
          <w:lang w:val="fr-FR"/>
        </w:rPr>
      </w:pPr>
    </w:p>
    <w:p w:rsidR="00672436" w:rsidRPr="002F6BD9" w:rsidRDefault="00672436" w:rsidP="002B5E45">
      <w:pPr>
        <w:ind w:right="284" w:firstLine="720"/>
        <w:jc w:val="both"/>
        <w:rPr>
          <w:rFonts w:ascii="Trebuchet MS" w:hAnsi="Trebuchet MS"/>
          <w:sz w:val="24"/>
          <w:szCs w:val="24"/>
          <w:lang w:val="fr-FR"/>
        </w:rPr>
      </w:pPr>
      <w:r w:rsidRPr="002F6BD9">
        <w:rPr>
          <w:rFonts w:ascii="Trebuchet MS" w:hAnsi="Trebuchet MS"/>
          <w:sz w:val="24"/>
          <w:szCs w:val="24"/>
          <w:lang w:val="fr-FR"/>
        </w:rPr>
        <w:t xml:space="preserve">S’agissant des importations en consignation, </w:t>
      </w:r>
      <w:r w:rsidRPr="002F6BD9">
        <w:rPr>
          <w:rFonts w:ascii="Trebuchet MS" w:eastAsia="Times New Roman" w:hAnsi="Trebuchet MS"/>
          <w:bCs/>
          <w:sz w:val="24"/>
          <w:szCs w:val="24"/>
          <w:lang w:val="fr-FR" w:eastAsia="fr-FR"/>
        </w:rPr>
        <w:t>la banque intervenante est autorisée</w:t>
      </w:r>
      <w:r w:rsidRPr="002F6BD9">
        <w:rPr>
          <w:rFonts w:ascii="Trebuchet MS" w:hAnsi="Trebuchet MS"/>
          <w:sz w:val="24"/>
          <w:szCs w:val="24"/>
          <w:lang w:val="fr-FR"/>
        </w:rPr>
        <w:t xml:space="preserve"> à payer le carburant sur base de :</w:t>
      </w:r>
    </w:p>
    <w:p w:rsidR="00672436" w:rsidRPr="002F6BD9" w:rsidRDefault="00672436" w:rsidP="002B5E45">
      <w:pPr>
        <w:numPr>
          <w:ilvl w:val="0"/>
          <w:numId w:val="33"/>
        </w:numPr>
        <w:ind w:left="566" w:right="284" w:hanging="283"/>
        <w:contextualSpacing/>
        <w:jc w:val="both"/>
        <w:rPr>
          <w:rFonts w:ascii="Trebuchet MS" w:hAnsi="Trebuchet MS"/>
          <w:sz w:val="24"/>
          <w:szCs w:val="24"/>
          <w:lang w:val="fr-FR"/>
        </w:rPr>
      </w:pPr>
      <w:r w:rsidRPr="002F6BD9">
        <w:rPr>
          <w:rFonts w:ascii="Trebuchet MS" w:hAnsi="Trebuchet MS"/>
          <w:sz w:val="24"/>
          <w:szCs w:val="24"/>
          <w:lang w:val="fr-FR"/>
        </w:rPr>
        <w:t xml:space="preserve">la facture provisoire ou le contrat de vente ; </w:t>
      </w:r>
    </w:p>
    <w:p w:rsidR="00B24374" w:rsidRPr="002F6BD9" w:rsidRDefault="00672436" w:rsidP="002B5E45">
      <w:pPr>
        <w:numPr>
          <w:ilvl w:val="0"/>
          <w:numId w:val="33"/>
        </w:numPr>
        <w:spacing w:after="0" w:line="240" w:lineRule="auto"/>
        <w:ind w:left="566" w:right="284" w:hanging="283"/>
        <w:jc w:val="both"/>
        <w:rPr>
          <w:rFonts w:ascii="Trebuchet MS" w:hAnsi="Trebuchet MS"/>
          <w:b/>
          <w:sz w:val="24"/>
          <w:szCs w:val="24"/>
          <w:lang w:val="fr-FR"/>
        </w:rPr>
      </w:pPr>
      <w:r w:rsidRPr="002F6BD9">
        <w:rPr>
          <w:rFonts w:ascii="Trebuchet MS" w:hAnsi="Trebuchet MS"/>
          <w:sz w:val="24"/>
          <w:szCs w:val="24"/>
          <w:lang w:val="fr-FR"/>
        </w:rPr>
        <w:t xml:space="preserve">la lettre d’engagement par laquelle l’importateur s’engage à présenter les documents ci-après : la facture définitive, </w:t>
      </w:r>
      <w:r w:rsidR="00B927C7" w:rsidRPr="002F6BD9">
        <w:rPr>
          <w:rFonts w:ascii="Trebuchet MS" w:hAnsi="Trebuchet MS"/>
          <w:sz w:val="24"/>
          <w:szCs w:val="24"/>
          <w:lang w:val="fr-FR"/>
        </w:rPr>
        <w:t xml:space="preserve">l’attestation </w:t>
      </w:r>
      <w:r w:rsidRPr="002F6BD9">
        <w:rPr>
          <w:rFonts w:ascii="Trebuchet MS" w:hAnsi="Trebuchet MS"/>
          <w:sz w:val="24"/>
          <w:szCs w:val="24"/>
          <w:lang w:val="fr-FR"/>
        </w:rPr>
        <w:t xml:space="preserve">de </w:t>
      </w:r>
      <w:r w:rsidR="00B927C7" w:rsidRPr="002F6BD9">
        <w:rPr>
          <w:rFonts w:ascii="Trebuchet MS" w:hAnsi="Trebuchet MS"/>
          <w:sz w:val="24"/>
          <w:szCs w:val="24"/>
          <w:lang w:val="fr-FR"/>
        </w:rPr>
        <w:t>vérification</w:t>
      </w:r>
      <w:r w:rsidRPr="002F6BD9">
        <w:rPr>
          <w:rFonts w:ascii="Trebuchet MS" w:hAnsi="Trebuchet MS"/>
          <w:sz w:val="24"/>
          <w:szCs w:val="24"/>
          <w:lang w:val="fr-FR"/>
        </w:rPr>
        <w:t>, le document de transport, la preuve de mise en consommation douanière « IM7 » ainsi que tout autre document exigé dans le commerce international.</w:t>
      </w:r>
    </w:p>
    <w:p w:rsidR="00B24374" w:rsidRPr="002F6BD9" w:rsidRDefault="00B24374" w:rsidP="002B5E45">
      <w:pPr>
        <w:spacing w:after="0" w:line="240" w:lineRule="auto"/>
        <w:ind w:left="566" w:right="284"/>
        <w:jc w:val="both"/>
        <w:rPr>
          <w:rFonts w:ascii="Trebuchet MS" w:hAnsi="Trebuchet MS"/>
          <w:b/>
          <w:sz w:val="24"/>
          <w:szCs w:val="24"/>
          <w:lang w:val="fr-FR"/>
        </w:rPr>
      </w:pPr>
    </w:p>
    <w:p w:rsidR="00672436" w:rsidRDefault="00672436" w:rsidP="00DC531E">
      <w:pPr>
        <w:spacing w:after="0" w:line="240" w:lineRule="auto"/>
        <w:ind w:right="284"/>
        <w:jc w:val="both"/>
        <w:rPr>
          <w:rFonts w:ascii="Trebuchet MS" w:hAnsi="Trebuchet MS"/>
          <w:sz w:val="24"/>
          <w:szCs w:val="24"/>
          <w:lang w:val="fr-FR"/>
        </w:rPr>
      </w:pPr>
      <w:r w:rsidRPr="002F6BD9">
        <w:rPr>
          <w:rFonts w:ascii="Trebuchet MS" w:hAnsi="Trebuchet MS"/>
          <w:b/>
          <w:sz w:val="24"/>
          <w:szCs w:val="24"/>
          <w:lang w:val="fr-FR"/>
        </w:rPr>
        <w:t xml:space="preserve">Article </w:t>
      </w:r>
      <w:r w:rsidR="00015340" w:rsidRPr="002F6BD9">
        <w:rPr>
          <w:rFonts w:ascii="Trebuchet MS" w:hAnsi="Trebuchet MS"/>
          <w:b/>
          <w:sz w:val="24"/>
          <w:szCs w:val="24"/>
          <w:lang w:val="fr-FR"/>
        </w:rPr>
        <w:t xml:space="preserve">90 </w:t>
      </w:r>
      <w:r w:rsidRPr="002F6BD9">
        <w:rPr>
          <w:rFonts w:ascii="Trebuchet MS" w:hAnsi="Trebuchet MS"/>
          <w:sz w:val="24"/>
          <w:szCs w:val="24"/>
          <w:lang w:val="fr-FR"/>
        </w:rPr>
        <w:t>:</w:t>
      </w:r>
    </w:p>
    <w:p w:rsidR="00DC531E" w:rsidRPr="002F6BD9" w:rsidRDefault="00DC531E" w:rsidP="00DC531E">
      <w:pPr>
        <w:spacing w:after="0" w:line="240" w:lineRule="auto"/>
        <w:ind w:right="284"/>
        <w:jc w:val="both"/>
        <w:rPr>
          <w:rFonts w:ascii="Trebuchet MS" w:hAnsi="Trebuchet MS"/>
          <w:sz w:val="24"/>
          <w:szCs w:val="24"/>
          <w:lang w:val="fr-FR"/>
        </w:rPr>
      </w:pPr>
    </w:p>
    <w:p w:rsidR="00672436" w:rsidRPr="002F6BD9" w:rsidRDefault="00672436" w:rsidP="002B5E45">
      <w:pPr>
        <w:spacing w:after="0" w:line="240" w:lineRule="auto"/>
        <w:ind w:right="284" w:firstLine="720"/>
        <w:jc w:val="both"/>
        <w:rPr>
          <w:rFonts w:ascii="Trebuchet MS" w:hAnsi="Trebuchet MS"/>
          <w:sz w:val="24"/>
          <w:szCs w:val="24"/>
          <w:lang w:val="fr-FR"/>
        </w:rPr>
      </w:pPr>
      <w:r w:rsidRPr="002F6BD9">
        <w:rPr>
          <w:rFonts w:ascii="Trebuchet MS" w:eastAsia="Times New Roman" w:hAnsi="Trebuchet MS"/>
          <w:bCs/>
          <w:sz w:val="24"/>
          <w:szCs w:val="24"/>
          <w:lang w:val="fr-FR" w:eastAsia="fr-FR"/>
        </w:rPr>
        <w:t>La banque intervenante étant solidairement responsable avec son client importateur doit s’assurer de la bonne fin de l’opération en exigeant</w:t>
      </w:r>
      <w:r w:rsidR="00500D67" w:rsidRPr="002F6BD9">
        <w:rPr>
          <w:rFonts w:ascii="Trebuchet MS" w:eastAsia="Times New Roman" w:hAnsi="Trebuchet MS"/>
          <w:bCs/>
          <w:sz w:val="24"/>
          <w:szCs w:val="24"/>
          <w:lang w:val="fr-FR" w:eastAsia="fr-FR"/>
        </w:rPr>
        <w:t>,</w:t>
      </w:r>
      <w:r w:rsidRPr="002F6BD9">
        <w:rPr>
          <w:rFonts w:ascii="Trebuchet MS" w:eastAsia="Times New Roman" w:hAnsi="Trebuchet MS"/>
          <w:bCs/>
          <w:sz w:val="24"/>
          <w:szCs w:val="24"/>
          <w:lang w:val="fr-FR" w:eastAsia="fr-FR"/>
        </w:rPr>
        <w:t xml:space="preserve"> selon le cas</w:t>
      </w:r>
      <w:r w:rsidR="00500D67" w:rsidRPr="002F6BD9">
        <w:rPr>
          <w:rFonts w:ascii="Trebuchet MS" w:eastAsia="Times New Roman" w:hAnsi="Trebuchet MS"/>
          <w:bCs/>
          <w:sz w:val="24"/>
          <w:szCs w:val="24"/>
          <w:lang w:val="fr-FR" w:eastAsia="fr-FR"/>
        </w:rPr>
        <w:t>,</w:t>
      </w:r>
      <w:r w:rsidRPr="002F6BD9">
        <w:rPr>
          <w:rFonts w:ascii="Trebuchet MS" w:eastAsia="Times New Roman" w:hAnsi="Trebuchet MS"/>
          <w:bCs/>
          <w:sz w:val="24"/>
          <w:szCs w:val="24"/>
          <w:lang w:val="fr-FR" w:eastAsia="fr-FR"/>
        </w:rPr>
        <w:t xml:space="preserve"> l’une des preuves de mise en consommation douanière ci-dessous et autres justificatifs</w:t>
      </w:r>
      <w:r w:rsidR="0050188D" w:rsidRPr="002F6BD9">
        <w:rPr>
          <w:rFonts w:ascii="Trebuchet MS" w:eastAsia="Times New Roman" w:hAnsi="Trebuchet MS"/>
          <w:bCs/>
          <w:sz w:val="24"/>
          <w:szCs w:val="24"/>
          <w:lang w:val="fr-FR" w:eastAsia="fr-FR"/>
        </w:rPr>
        <w:t xml:space="preserve">, </w:t>
      </w:r>
      <w:r w:rsidR="00500D67" w:rsidRPr="002F6BD9">
        <w:rPr>
          <w:rFonts w:ascii="Trebuchet MS" w:eastAsia="Times New Roman" w:hAnsi="Trebuchet MS"/>
          <w:bCs/>
          <w:sz w:val="24"/>
          <w:szCs w:val="24"/>
          <w:lang w:val="fr-FR" w:eastAsia="fr-FR"/>
        </w:rPr>
        <w:t>notamment :</w:t>
      </w:r>
    </w:p>
    <w:p w:rsidR="00500D67" w:rsidRPr="002F6BD9" w:rsidRDefault="00500D67" w:rsidP="002B5E45">
      <w:pPr>
        <w:spacing w:after="0" w:line="240" w:lineRule="auto"/>
        <w:ind w:right="284" w:firstLine="720"/>
        <w:jc w:val="both"/>
        <w:rPr>
          <w:rFonts w:ascii="Trebuchet MS" w:eastAsia="Times New Roman" w:hAnsi="Trebuchet MS"/>
          <w:bCs/>
          <w:sz w:val="24"/>
          <w:szCs w:val="24"/>
          <w:lang w:val="fr-FR" w:eastAsia="fr-FR"/>
        </w:rPr>
      </w:pPr>
    </w:p>
    <w:p w:rsidR="00672436" w:rsidRPr="002F6BD9" w:rsidRDefault="00672436" w:rsidP="002B5E45">
      <w:pPr>
        <w:numPr>
          <w:ilvl w:val="0"/>
          <w:numId w:val="33"/>
        </w:numPr>
        <w:spacing w:after="0" w:line="240" w:lineRule="auto"/>
        <w:ind w:left="426" w:right="284" w:hanging="284"/>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Déclaration sur entrepôt modèle « IM7» ;</w:t>
      </w:r>
    </w:p>
    <w:p w:rsidR="00672436" w:rsidRPr="002F6BD9" w:rsidRDefault="00672436" w:rsidP="002B5E45">
      <w:pPr>
        <w:numPr>
          <w:ilvl w:val="0"/>
          <w:numId w:val="33"/>
        </w:numPr>
        <w:spacing w:after="0" w:line="240" w:lineRule="auto"/>
        <w:ind w:left="426" w:right="284" w:hanging="284"/>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Déclaration pour importation définitive modèle « IM4 » ;</w:t>
      </w:r>
    </w:p>
    <w:p w:rsidR="00672436" w:rsidRPr="002F6BD9" w:rsidRDefault="00672436" w:rsidP="002B5E45">
      <w:pPr>
        <w:numPr>
          <w:ilvl w:val="0"/>
          <w:numId w:val="33"/>
        </w:numPr>
        <w:spacing w:after="0" w:line="240" w:lineRule="auto"/>
        <w:ind w:left="426" w:right="284" w:hanging="284"/>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Déclaration pour le transit modèle « IM8 » ;</w:t>
      </w:r>
    </w:p>
    <w:p w:rsidR="00672436" w:rsidRPr="002F6BD9" w:rsidRDefault="00672436" w:rsidP="002B5E45">
      <w:pPr>
        <w:numPr>
          <w:ilvl w:val="0"/>
          <w:numId w:val="33"/>
        </w:numPr>
        <w:spacing w:after="0" w:line="240" w:lineRule="auto"/>
        <w:ind w:left="426" w:right="284" w:hanging="284"/>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Déclaration pour importation en exonération modèle « IE » ;</w:t>
      </w:r>
    </w:p>
    <w:p w:rsidR="00672436" w:rsidRPr="002F6BD9" w:rsidRDefault="00672436" w:rsidP="002B5E45">
      <w:pPr>
        <w:numPr>
          <w:ilvl w:val="0"/>
          <w:numId w:val="33"/>
        </w:numPr>
        <w:spacing w:after="0" w:line="240" w:lineRule="auto"/>
        <w:ind w:left="426" w:right="284" w:hanging="284"/>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Déclaration pour importation conditionnelle modèle « IC ».</w:t>
      </w:r>
    </w:p>
    <w:p w:rsidR="00672436" w:rsidRPr="002F6BD9" w:rsidRDefault="00672436" w:rsidP="00DC531E">
      <w:pPr>
        <w:spacing w:after="0" w:line="240" w:lineRule="auto"/>
        <w:ind w:right="284"/>
        <w:jc w:val="both"/>
        <w:rPr>
          <w:rFonts w:ascii="Trebuchet MS" w:hAnsi="Trebuchet MS"/>
          <w:b/>
          <w:sz w:val="24"/>
          <w:szCs w:val="24"/>
          <w:lang w:val="fr-FR"/>
        </w:rPr>
      </w:pPr>
    </w:p>
    <w:p w:rsidR="00672436" w:rsidRDefault="00672436" w:rsidP="00F331F2">
      <w:pPr>
        <w:spacing w:after="0" w:line="240" w:lineRule="auto"/>
        <w:ind w:right="284"/>
        <w:jc w:val="both"/>
        <w:rPr>
          <w:rFonts w:ascii="Trebuchet MS" w:hAnsi="Trebuchet MS"/>
          <w:sz w:val="24"/>
          <w:szCs w:val="24"/>
          <w:lang w:val="fr-FR"/>
        </w:rPr>
      </w:pPr>
      <w:r w:rsidRPr="002F6BD9">
        <w:rPr>
          <w:rFonts w:ascii="Trebuchet MS" w:hAnsi="Trebuchet MS"/>
          <w:b/>
          <w:sz w:val="24"/>
          <w:szCs w:val="24"/>
          <w:lang w:val="fr-FR"/>
        </w:rPr>
        <w:t xml:space="preserve">Article </w:t>
      </w:r>
      <w:r w:rsidR="00015340" w:rsidRPr="002F6BD9">
        <w:rPr>
          <w:rFonts w:ascii="Trebuchet MS" w:hAnsi="Trebuchet MS"/>
          <w:b/>
          <w:sz w:val="24"/>
          <w:szCs w:val="24"/>
          <w:lang w:val="fr-FR"/>
        </w:rPr>
        <w:t xml:space="preserve">91 </w:t>
      </w:r>
      <w:r w:rsidRPr="002F6BD9">
        <w:rPr>
          <w:rFonts w:ascii="Trebuchet MS" w:hAnsi="Trebuchet MS"/>
          <w:sz w:val="24"/>
          <w:szCs w:val="24"/>
          <w:lang w:val="fr-FR"/>
        </w:rPr>
        <w:t>:</w:t>
      </w:r>
    </w:p>
    <w:p w:rsidR="00F331F2" w:rsidRPr="002F6BD9" w:rsidRDefault="00F331F2" w:rsidP="00F331F2">
      <w:pPr>
        <w:spacing w:after="0" w:line="240" w:lineRule="auto"/>
        <w:ind w:right="284"/>
        <w:jc w:val="both"/>
        <w:rPr>
          <w:rFonts w:ascii="Trebuchet MS" w:hAnsi="Trebuchet MS"/>
          <w:sz w:val="24"/>
          <w:szCs w:val="24"/>
          <w:lang w:val="fr-FR"/>
        </w:rPr>
      </w:pPr>
    </w:p>
    <w:p w:rsidR="00672436" w:rsidRPr="002F6BD9" w:rsidRDefault="00672436"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672436" w:rsidRPr="002F6BD9" w:rsidRDefault="00672436" w:rsidP="002B5E45">
      <w:pPr>
        <w:spacing w:after="0" w:line="240" w:lineRule="auto"/>
        <w:ind w:right="284"/>
        <w:jc w:val="both"/>
        <w:rPr>
          <w:rFonts w:ascii="Trebuchet MS" w:eastAsia="Times New Roman" w:hAnsi="Trebuchet MS"/>
          <w:sz w:val="24"/>
          <w:szCs w:val="24"/>
          <w:lang w:val="fr-FR" w:eastAsia="fr-FR"/>
        </w:rPr>
      </w:pPr>
    </w:p>
    <w:p w:rsidR="00327E5B" w:rsidRDefault="00672436" w:rsidP="00EA1329">
      <w:pPr>
        <w:spacing w:after="0" w:line="240" w:lineRule="auto"/>
        <w:ind w:right="284"/>
        <w:jc w:val="both"/>
        <w:rPr>
          <w:rFonts w:ascii="Trebuchet MS" w:hAnsi="Trebuchet MS"/>
          <w:sz w:val="24"/>
          <w:szCs w:val="24"/>
          <w:lang w:val="fr-FR"/>
        </w:rPr>
      </w:pPr>
      <w:r w:rsidRPr="002F6BD9">
        <w:rPr>
          <w:rFonts w:ascii="Trebuchet MS" w:hAnsi="Trebuchet MS"/>
          <w:sz w:val="24"/>
          <w:szCs w:val="24"/>
          <w:lang w:val="fr-FR"/>
        </w:rPr>
        <w:t xml:space="preserve">        La banque intervenante transmet à la Banque Centrale/Direction ayant le suivi des opérations de change dans ses attributions, les documents visés à l’article </w:t>
      </w:r>
      <w:r w:rsidR="00D23682" w:rsidRPr="002F6BD9">
        <w:rPr>
          <w:rFonts w:ascii="Trebuchet MS" w:hAnsi="Trebuchet MS"/>
          <w:sz w:val="24"/>
          <w:szCs w:val="24"/>
          <w:lang w:val="fr-FR"/>
        </w:rPr>
        <w:t>8</w:t>
      </w:r>
      <w:ins w:id="34" w:author="TSHIMBALANGA MULAMBO" w:date="2014-06-09T10:11:00Z">
        <w:r w:rsidR="00C76775">
          <w:rPr>
            <w:rFonts w:ascii="Trebuchet MS" w:hAnsi="Trebuchet MS"/>
            <w:sz w:val="24"/>
            <w:szCs w:val="24"/>
            <w:lang w:val="fr-FR"/>
          </w:rPr>
          <w:t>8</w:t>
        </w:r>
      </w:ins>
      <w:del w:id="35" w:author="TSHIMBALANGA MULAMBO" w:date="2014-06-09T10:11:00Z">
        <w:r w:rsidR="00D23682" w:rsidRPr="002F6BD9" w:rsidDel="00C76775">
          <w:rPr>
            <w:rFonts w:ascii="Trebuchet MS" w:hAnsi="Trebuchet MS"/>
            <w:sz w:val="24"/>
            <w:szCs w:val="24"/>
            <w:lang w:val="fr-FR"/>
          </w:rPr>
          <w:delText>5</w:delText>
        </w:r>
      </w:del>
      <w:r w:rsidR="00D23682" w:rsidRPr="002F6BD9">
        <w:rPr>
          <w:rFonts w:ascii="Trebuchet MS" w:hAnsi="Trebuchet MS"/>
          <w:sz w:val="24"/>
          <w:szCs w:val="24"/>
          <w:lang w:val="fr-FR"/>
        </w:rPr>
        <w:t xml:space="preserve"> </w:t>
      </w:r>
      <w:r w:rsidRPr="002F6BD9">
        <w:rPr>
          <w:rFonts w:ascii="Trebuchet MS" w:hAnsi="Trebuchet MS"/>
          <w:sz w:val="24"/>
          <w:szCs w:val="24"/>
          <w:lang w:val="fr-FR"/>
        </w:rPr>
        <w:t xml:space="preserve">alinéa 2 ci-dessus dans un délai de sept (7) jours ouvrés à dater de </w:t>
      </w:r>
      <w:r w:rsidR="00D71B4A" w:rsidRPr="002F6BD9">
        <w:rPr>
          <w:rFonts w:ascii="Trebuchet MS" w:hAnsi="Trebuchet MS"/>
          <w:sz w:val="24"/>
          <w:szCs w:val="24"/>
          <w:lang w:val="fr-FR"/>
        </w:rPr>
        <w:t>la réception desdits documents.</w:t>
      </w:r>
    </w:p>
    <w:p w:rsidR="00EA1329" w:rsidRDefault="00EA1329" w:rsidP="00EA1329">
      <w:pPr>
        <w:spacing w:after="0" w:line="240" w:lineRule="auto"/>
        <w:ind w:right="284"/>
        <w:jc w:val="both"/>
        <w:rPr>
          <w:rFonts w:ascii="Trebuchet MS" w:hAnsi="Trebuchet MS"/>
          <w:sz w:val="24"/>
          <w:szCs w:val="24"/>
          <w:lang w:val="fr-FR"/>
        </w:rPr>
      </w:pPr>
    </w:p>
    <w:p w:rsidR="00EA1329" w:rsidRDefault="00EA1329" w:rsidP="00EA1329">
      <w:pPr>
        <w:spacing w:after="0" w:line="240" w:lineRule="auto"/>
        <w:ind w:right="284"/>
        <w:jc w:val="both"/>
        <w:rPr>
          <w:rFonts w:ascii="Trebuchet MS" w:hAnsi="Trebuchet MS"/>
          <w:sz w:val="24"/>
          <w:szCs w:val="24"/>
          <w:lang w:val="fr-FR"/>
        </w:rPr>
      </w:pPr>
    </w:p>
    <w:p w:rsidR="00EA1329" w:rsidRPr="002F6BD9" w:rsidRDefault="00EA1329" w:rsidP="00EA1329">
      <w:pPr>
        <w:spacing w:after="0" w:line="240" w:lineRule="auto"/>
        <w:ind w:right="284"/>
        <w:jc w:val="both"/>
        <w:rPr>
          <w:rFonts w:ascii="Trebuchet MS" w:hAnsi="Trebuchet MS"/>
          <w:sz w:val="24"/>
          <w:szCs w:val="24"/>
          <w:lang w:val="fr-FR"/>
        </w:rPr>
      </w:pPr>
    </w:p>
    <w:p w:rsidR="00672436" w:rsidRDefault="00672436" w:rsidP="00180D6F">
      <w:pPr>
        <w:spacing w:after="0" w:line="240" w:lineRule="auto"/>
        <w:ind w:right="284"/>
        <w:jc w:val="both"/>
        <w:rPr>
          <w:rFonts w:ascii="Trebuchet MS" w:hAnsi="Trebuchet MS"/>
          <w:sz w:val="24"/>
          <w:szCs w:val="24"/>
          <w:lang w:val="fr-FR"/>
        </w:rPr>
      </w:pPr>
      <w:r w:rsidRPr="002F6BD9">
        <w:rPr>
          <w:rFonts w:ascii="Trebuchet MS" w:hAnsi="Trebuchet MS"/>
          <w:sz w:val="24"/>
          <w:szCs w:val="24"/>
          <w:lang w:val="fr-FR"/>
        </w:rPr>
        <w:lastRenderedPageBreak/>
        <w:t>Alinéa 2 :</w:t>
      </w:r>
    </w:p>
    <w:p w:rsidR="00180D6F" w:rsidRPr="002F6BD9" w:rsidRDefault="00180D6F" w:rsidP="00180D6F">
      <w:pPr>
        <w:spacing w:after="0" w:line="240" w:lineRule="auto"/>
        <w:ind w:right="284"/>
        <w:jc w:val="both"/>
        <w:rPr>
          <w:rFonts w:ascii="Trebuchet MS" w:hAnsi="Trebuchet MS"/>
          <w:sz w:val="24"/>
          <w:szCs w:val="24"/>
          <w:lang w:val="fr-FR"/>
        </w:rPr>
      </w:pPr>
    </w:p>
    <w:p w:rsidR="00672436" w:rsidRPr="002F6BD9" w:rsidRDefault="00672436" w:rsidP="002B5E45">
      <w:pPr>
        <w:ind w:right="284" w:firstLine="720"/>
        <w:jc w:val="both"/>
        <w:rPr>
          <w:rFonts w:ascii="Trebuchet MS" w:hAnsi="Trebuchet MS"/>
          <w:sz w:val="24"/>
          <w:szCs w:val="24"/>
          <w:lang w:val="fr-FR"/>
        </w:rPr>
      </w:pPr>
      <w:r w:rsidRPr="002F6BD9">
        <w:rPr>
          <w:rFonts w:ascii="Trebuchet MS" w:hAnsi="Trebuchet MS"/>
          <w:sz w:val="24"/>
          <w:szCs w:val="24"/>
          <w:lang w:val="fr-FR"/>
        </w:rPr>
        <w:t xml:space="preserve">La banque intervenante est tenue de réclamer, dans les cinq (5) jours ouvrés après expiration du délai prévu à l’article </w:t>
      </w:r>
      <w:r w:rsidR="00D23682" w:rsidRPr="002F6BD9">
        <w:rPr>
          <w:rFonts w:ascii="Trebuchet MS" w:hAnsi="Trebuchet MS"/>
          <w:sz w:val="24"/>
          <w:szCs w:val="24"/>
          <w:lang w:val="fr-FR"/>
        </w:rPr>
        <w:t>8</w:t>
      </w:r>
      <w:ins w:id="36" w:author="TSHIMBALANGA MULAMBO" w:date="2014-06-13T14:18:00Z">
        <w:r w:rsidR="00BF078D">
          <w:rPr>
            <w:rFonts w:ascii="Trebuchet MS" w:hAnsi="Trebuchet MS"/>
            <w:sz w:val="24"/>
            <w:szCs w:val="24"/>
            <w:lang w:val="fr-FR"/>
          </w:rPr>
          <w:t>8</w:t>
        </w:r>
      </w:ins>
      <w:del w:id="37" w:author="TSHIMBALANGA MULAMBO" w:date="2014-06-13T14:18:00Z">
        <w:r w:rsidR="00D23682" w:rsidRPr="002F6BD9" w:rsidDel="00BF078D">
          <w:rPr>
            <w:rFonts w:ascii="Trebuchet MS" w:hAnsi="Trebuchet MS"/>
            <w:sz w:val="24"/>
            <w:szCs w:val="24"/>
            <w:lang w:val="fr-FR"/>
          </w:rPr>
          <w:delText>5</w:delText>
        </w:r>
      </w:del>
      <w:r w:rsidR="00D23682" w:rsidRPr="002F6BD9">
        <w:rPr>
          <w:rFonts w:ascii="Trebuchet MS" w:hAnsi="Trebuchet MS"/>
          <w:sz w:val="24"/>
          <w:szCs w:val="24"/>
          <w:lang w:val="fr-FR"/>
        </w:rPr>
        <w:t xml:space="preserve"> </w:t>
      </w:r>
      <w:r w:rsidRPr="002F6BD9">
        <w:rPr>
          <w:rFonts w:ascii="Trebuchet MS" w:hAnsi="Trebuchet MS"/>
          <w:sz w:val="24"/>
          <w:szCs w:val="24"/>
          <w:lang w:val="fr-FR"/>
        </w:rPr>
        <w:t>alinéa 2, ces documents à l’importateur.</w:t>
      </w:r>
    </w:p>
    <w:p w:rsidR="00672436" w:rsidRDefault="00672436" w:rsidP="00531246">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Elle est tenue de dénoncer le contrevenant auprès de la Banque Centrale, dans un délai de cinq  (5) jours ouvrés à dater de la réclamation, en cas de défaut de présentation desdits documents par l’importateur.</w:t>
      </w:r>
    </w:p>
    <w:p w:rsidR="003A14A8" w:rsidRPr="002F6BD9" w:rsidRDefault="003A14A8" w:rsidP="00531246">
      <w:pPr>
        <w:spacing w:after="0" w:line="240" w:lineRule="auto"/>
        <w:ind w:right="284" w:firstLine="720"/>
        <w:jc w:val="both"/>
        <w:rPr>
          <w:rFonts w:ascii="Trebuchet MS" w:hAnsi="Trebuchet MS"/>
          <w:sz w:val="24"/>
          <w:szCs w:val="24"/>
          <w:lang w:val="fr-FR"/>
        </w:rPr>
      </w:pPr>
    </w:p>
    <w:p w:rsidR="005F71FE" w:rsidRDefault="005F71FE" w:rsidP="00A951E1">
      <w:pPr>
        <w:pStyle w:val="Titre1"/>
        <w:spacing w:before="0" w:after="0" w:line="240" w:lineRule="auto"/>
        <w:ind w:right="284"/>
        <w:rPr>
          <w:rFonts w:ascii="Trebuchet MS" w:hAnsi="Trebuchet MS"/>
          <w:lang w:val="fr-FR" w:eastAsia="fr-FR"/>
        </w:rPr>
      </w:pPr>
      <w:bookmarkStart w:id="38" w:name="_Toc379362186"/>
    </w:p>
    <w:p w:rsidR="000360FB" w:rsidRDefault="005419FA" w:rsidP="00A951E1">
      <w:pPr>
        <w:pStyle w:val="Titre1"/>
        <w:spacing w:before="0" w:after="0" w:line="240" w:lineRule="auto"/>
        <w:ind w:right="284"/>
        <w:rPr>
          <w:rFonts w:ascii="Trebuchet MS" w:hAnsi="Trebuchet MS"/>
          <w:lang w:val="fr-FR" w:eastAsia="fr-FR"/>
        </w:rPr>
      </w:pPr>
      <w:r w:rsidRPr="00A42D74">
        <w:rPr>
          <w:rFonts w:ascii="Trebuchet MS" w:hAnsi="Trebuchet MS"/>
          <w:lang w:val="fr-FR" w:eastAsia="fr-FR"/>
        </w:rPr>
        <w:t xml:space="preserve">Chapitre </w:t>
      </w:r>
      <w:r w:rsidR="000360FB" w:rsidRPr="00A42D74">
        <w:rPr>
          <w:rFonts w:ascii="Trebuchet MS" w:hAnsi="Trebuchet MS"/>
          <w:lang w:val="fr-FR" w:eastAsia="fr-FR"/>
        </w:rPr>
        <w:t>VI : DU MARCHE DES CHANGES</w:t>
      </w:r>
      <w:bookmarkEnd w:id="38"/>
    </w:p>
    <w:p w:rsidR="00A951E1" w:rsidRPr="00A951E1" w:rsidRDefault="00A951E1" w:rsidP="00A951E1">
      <w:pPr>
        <w:spacing w:after="0" w:line="240" w:lineRule="auto"/>
        <w:rPr>
          <w:lang w:val="fr-FR" w:eastAsia="fr-FR"/>
        </w:rPr>
      </w:pPr>
    </w:p>
    <w:p w:rsidR="005419FA" w:rsidRPr="002F6BD9" w:rsidRDefault="005419FA" w:rsidP="002B5E45">
      <w:pPr>
        <w:spacing w:after="0" w:line="240" w:lineRule="auto"/>
        <w:ind w:right="284"/>
        <w:jc w:val="both"/>
        <w:rPr>
          <w:rFonts w:ascii="Trebuchet MS" w:eastAsia="Times New Roman" w:hAnsi="Trebuchet MS"/>
          <w:b/>
          <w:color w:val="000000"/>
          <w:sz w:val="24"/>
          <w:szCs w:val="24"/>
          <w:lang w:val="fr-FR" w:eastAsia="fr-FR"/>
        </w:rPr>
      </w:pPr>
      <w:r w:rsidRPr="002F6BD9">
        <w:rPr>
          <w:rFonts w:ascii="Trebuchet MS" w:eastAsia="Times New Roman" w:hAnsi="Trebuchet MS"/>
          <w:b/>
          <w:color w:val="000000"/>
          <w:sz w:val="24"/>
          <w:szCs w:val="24"/>
          <w:lang w:val="fr-FR" w:eastAsia="fr-FR"/>
        </w:rPr>
        <w:t xml:space="preserve">Article </w:t>
      </w:r>
      <w:r w:rsidR="00015340" w:rsidRPr="002F6BD9">
        <w:rPr>
          <w:rFonts w:ascii="Trebuchet MS" w:eastAsia="Times New Roman" w:hAnsi="Trebuchet MS"/>
          <w:b/>
          <w:color w:val="000000"/>
          <w:sz w:val="24"/>
          <w:szCs w:val="24"/>
          <w:lang w:val="fr-FR" w:eastAsia="fr-FR"/>
        </w:rPr>
        <w:t xml:space="preserve">92 </w:t>
      </w:r>
      <w:r w:rsidRPr="002F6BD9">
        <w:rPr>
          <w:rFonts w:ascii="Trebuchet MS" w:eastAsia="Times New Roman" w:hAnsi="Trebuchet MS"/>
          <w:b/>
          <w:color w:val="000000"/>
          <w:sz w:val="24"/>
          <w:szCs w:val="24"/>
          <w:lang w:val="fr-FR" w:eastAsia="fr-FR"/>
        </w:rPr>
        <w:t>:</w:t>
      </w:r>
      <w:r w:rsidRPr="002F6BD9">
        <w:rPr>
          <w:rFonts w:ascii="Trebuchet MS" w:eastAsia="Times New Roman" w:hAnsi="Trebuchet MS"/>
          <w:b/>
          <w:color w:val="000000"/>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b/>
          <w:color w:val="000000"/>
          <w:sz w:val="24"/>
          <w:szCs w:val="24"/>
          <w:lang w:val="fr-FR" w:eastAsia="fr-FR"/>
        </w:rPr>
      </w:pPr>
    </w:p>
    <w:p w:rsidR="005419FA" w:rsidRPr="002F6BD9" w:rsidRDefault="005419FA" w:rsidP="00A4519D">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Il existe un marché des changes dénommé « </w:t>
      </w:r>
      <w:r w:rsidR="008D36AF" w:rsidRPr="002F6BD9">
        <w:rPr>
          <w:rFonts w:ascii="Trebuchet MS" w:hAnsi="Trebuchet MS"/>
          <w:sz w:val="24"/>
          <w:szCs w:val="24"/>
          <w:lang w:val="fr-FR"/>
        </w:rPr>
        <w:t xml:space="preserve">Marché des changes en </w:t>
      </w:r>
      <w:r w:rsidRPr="002F6BD9">
        <w:rPr>
          <w:rFonts w:ascii="Trebuchet MS" w:hAnsi="Trebuchet MS"/>
          <w:sz w:val="24"/>
          <w:szCs w:val="24"/>
          <w:lang w:val="fr-FR"/>
        </w:rPr>
        <w:t xml:space="preserve"> </w:t>
      </w:r>
      <w:r w:rsidR="008D36AF" w:rsidRPr="002F6BD9">
        <w:rPr>
          <w:rFonts w:ascii="Trebuchet MS" w:hAnsi="Trebuchet MS"/>
          <w:sz w:val="24"/>
          <w:szCs w:val="24"/>
          <w:lang w:val="fr-FR"/>
        </w:rPr>
        <w:t>République Démocratique du Congo </w:t>
      </w:r>
      <w:r w:rsidRPr="002F6BD9">
        <w:rPr>
          <w:rFonts w:ascii="Trebuchet MS" w:hAnsi="Trebuchet MS"/>
          <w:sz w:val="24"/>
          <w:szCs w:val="24"/>
          <w:lang w:val="fr-FR"/>
        </w:rPr>
        <w:t>».</w:t>
      </w:r>
    </w:p>
    <w:p w:rsidR="005419FA" w:rsidRPr="002F6BD9" w:rsidRDefault="005419FA" w:rsidP="002B5E45">
      <w:pPr>
        <w:spacing w:after="0" w:line="240" w:lineRule="auto"/>
        <w:ind w:right="284"/>
        <w:jc w:val="both"/>
        <w:rPr>
          <w:rFonts w:ascii="Trebuchet MS" w:eastAsia="Times New Roman" w:hAnsi="Trebuchet MS"/>
          <w:bCs/>
          <w:color w:val="00000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color w:val="000000"/>
          <w:sz w:val="24"/>
          <w:szCs w:val="24"/>
          <w:lang w:val="fr-FR" w:eastAsia="fr-FR"/>
        </w:rPr>
      </w:pPr>
      <w:r w:rsidRPr="002F6BD9">
        <w:rPr>
          <w:rFonts w:ascii="Trebuchet MS" w:eastAsia="Times New Roman" w:hAnsi="Trebuchet MS"/>
          <w:b/>
          <w:color w:val="000000"/>
          <w:sz w:val="24"/>
          <w:szCs w:val="24"/>
          <w:lang w:val="fr-FR" w:eastAsia="fr-FR"/>
        </w:rPr>
        <w:t xml:space="preserve">Article </w:t>
      </w:r>
      <w:r w:rsidR="00015340" w:rsidRPr="002F6BD9">
        <w:rPr>
          <w:rFonts w:ascii="Trebuchet MS" w:eastAsia="Times New Roman" w:hAnsi="Trebuchet MS"/>
          <w:b/>
          <w:color w:val="000000"/>
          <w:sz w:val="24"/>
          <w:szCs w:val="24"/>
          <w:lang w:val="fr-FR" w:eastAsia="fr-FR"/>
        </w:rPr>
        <w:t>93 </w:t>
      </w:r>
      <w:r w:rsidRPr="002F6BD9">
        <w:rPr>
          <w:rFonts w:ascii="Trebuchet MS" w:eastAsia="Times New Roman" w:hAnsi="Trebuchet MS"/>
          <w:b/>
          <w:color w:val="000000"/>
          <w:sz w:val="24"/>
          <w:szCs w:val="24"/>
          <w:lang w:val="fr-FR" w:eastAsia="fr-FR"/>
        </w:rPr>
        <w:t>:</w:t>
      </w:r>
      <w:r w:rsidRPr="002F6BD9">
        <w:rPr>
          <w:rFonts w:ascii="Trebuchet MS" w:eastAsia="Times New Roman" w:hAnsi="Trebuchet MS"/>
          <w:b/>
          <w:color w:val="000000"/>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b/>
          <w:color w:val="000000"/>
          <w:sz w:val="24"/>
          <w:szCs w:val="24"/>
          <w:lang w:val="fr-FR" w:eastAsia="fr-FR"/>
        </w:rPr>
      </w:pPr>
    </w:p>
    <w:p w:rsidR="005419FA" w:rsidRDefault="005419FA" w:rsidP="00A4519D">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 xml:space="preserve">Une </w:t>
      </w:r>
      <w:r w:rsidR="003E5385" w:rsidRPr="002F6BD9">
        <w:rPr>
          <w:rFonts w:ascii="Trebuchet MS" w:hAnsi="Trebuchet MS"/>
          <w:sz w:val="24"/>
          <w:szCs w:val="24"/>
          <w:lang w:val="fr-FR"/>
        </w:rPr>
        <w:t xml:space="preserve">Convention </w:t>
      </w:r>
      <w:r w:rsidRPr="002F6BD9">
        <w:rPr>
          <w:rFonts w:ascii="Trebuchet MS" w:hAnsi="Trebuchet MS"/>
          <w:sz w:val="24"/>
          <w:szCs w:val="24"/>
          <w:lang w:val="fr-FR"/>
        </w:rPr>
        <w:t>particulière, signée entre la Banque Centrale et les participants, détermine les conditions d’accès, l’organisation et le fonctionnement de ce marché.</w:t>
      </w:r>
    </w:p>
    <w:p w:rsidR="00A4519D" w:rsidRPr="002F6BD9" w:rsidRDefault="00A4519D" w:rsidP="00A4519D">
      <w:pPr>
        <w:spacing w:after="0" w:line="240" w:lineRule="auto"/>
        <w:ind w:right="284" w:firstLine="720"/>
        <w:jc w:val="both"/>
        <w:rPr>
          <w:rFonts w:ascii="Trebuchet MS" w:hAnsi="Trebuchet MS"/>
          <w:sz w:val="24"/>
          <w:szCs w:val="24"/>
          <w:lang w:val="fr-FR"/>
        </w:rPr>
      </w:pPr>
    </w:p>
    <w:p w:rsidR="005419FA" w:rsidRPr="002F6BD9" w:rsidRDefault="005419FA" w:rsidP="002B5E45">
      <w:pPr>
        <w:spacing w:after="0" w:line="240" w:lineRule="auto"/>
        <w:ind w:right="284"/>
        <w:jc w:val="both"/>
        <w:rPr>
          <w:rFonts w:ascii="Trebuchet MS" w:eastAsia="Times New Roman" w:hAnsi="Trebuchet MS"/>
          <w:b/>
          <w:color w:val="000000"/>
          <w:sz w:val="24"/>
          <w:szCs w:val="24"/>
          <w:lang w:val="fr-FR" w:eastAsia="fr-FR"/>
        </w:rPr>
      </w:pPr>
      <w:r w:rsidRPr="002F6BD9">
        <w:rPr>
          <w:rFonts w:ascii="Trebuchet MS" w:eastAsia="Times New Roman" w:hAnsi="Trebuchet MS"/>
          <w:b/>
          <w:color w:val="000000"/>
          <w:sz w:val="24"/>
          <w:szCs w:val="24"/>
          <w:lang w:val="fr-FR" w:eastAsia="fr-FR"/>
        </w:rPr>
        <w:t xml:space="preserve">Article </w:t>
      </w:r>
      <w:r w:rsidR="00015340" w:rsidRPr="002F6BD9">
        <w:rPr>
          <w:rFonts w:ascii="Trebuchet MS" w:eastAsia="Times New Roman" w:hAnsi="Trebuchet MS"/>
          <w:b/>
          <w:color w:val="000000"/>
          <w:sz w:val="24"/>
          <w:szCs w:val="24"/>
          <w:lang w:val="fr-FR" w:eastAsia="fr-FR"/>
        </w:rPr>
        <w:t>94 </w:t>
      </w:r>
      <w:r w:rsidRPr="002F6BD9">
        <w:rPr>
          <w:rFonts w:ascii="Trebuchet MS" w:eastAsia="Times New Roman" w:hAnsi="Trebuchet MS"/>
          <w:b/>
          <w:color w:val="000000"/>
          <w:sz w:val="24"/>
          <w:szCs w:val="24"/>
          <w:lang w:val="fr-FR" w:eastAsia="fr-FR"/>
        </w:rPr>
        <w:t>:</w:t>
      </w:r>
      <w:r w:rsidRPr="002F6BD9">
        <w:rPr>
          <w:rFonts w:ascii="Trebuchet MS" w:eastAsia="Times New Roman" w:hAnsi="Trebuchet MS"/>
          <w:b/>
          <w:color w:val="000000"/>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b/>
          <w:color w:val="000000"/>
          <w:sz w:val="24"/>
          <w:szCs w:val="24"/>
          <w:lang w:val="fr-FR" w:eastAsia="fr-FR"/>
        </w:rPr>
      </w:pPr>
    </w:p>
    <w:p w:rsidR="005419FA" w:rsidRPr="002F6BD9" w:rsidRDefault="005419FA" w:rsidP="00A4519D">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Les cours de change publiés par la Banque Centrale servent de cours de référence.</w:t>
      </w:r>
    </w:p>
    <w:p w:rsidR="00D71B4A" w:rsidRPr="002F6BD9" w:rsidRDefault="00D71B4A" w:rsidP="00A4519D">
      <w:pPr>
        <w:pStyle w:val="Titre1"/>
        <w:spacing w:before="0" w:after="0" w:line="240" w:lineRule="auto"/>
        <w:ind w:right="284"/>
        <w:rPr>
          <w:rFonts w:ascii="Trebuchet MS" w:eastAsia="Calibri" w:hAnsi="Trebuchet MS"/>
          <w:b w:val="0"/>
          <w:bCs w:val="0"/>
          <w:kern w:val="0"/>
          <w:sz w:val="24"/>
          <w:szCs w:val="24"/>
          <w:lang w:val="fr-FR"/>
        </w:rPr>
      </w:pPr>
    </w:p>
    <w:p w:rsidR="00164173" w:rsidRDefault="00164173" w:rsidP="00A4519D">
      <w:pPr>
        <w:pStyle w:val="Titre1"/>
        <w:spacing w:before="0" w:after="0" w:line="240" w:lineRule="auto"/>
        <w:ind w:left="2127" w:right="284" w:hanging="2127"/>
        <w:rPr>
          <w:rFonts w:ascii="Trebuchet MS" w:hAnsi="Trebuchet MS"/>
          <w:lang w:val="fr-FR" w:eastAsia="fr-FR"/>
        </w:rPr>
      </w:pPr>
      <w:bookmarkStart w:id="39" w:name="_Toc379362187"/>
    </w:p>
    <w:p w:rsidR="00A4519D" w:rsidRDefault="005419FA" w:rsidP="00A4519D">
      <w:pPr>
        <w:pStyle w:val="Titre1"/>
        <w:spacing w:before="0" w:after="0" w:line="240" w:lineRule="auto"/>
        <w:ind w:left="2127" w:right="284" w:hanging="2127"/>
        <w:rPr>
          <w:rFonts w:ascii="Trebuchet MS" w:hAnsi="Trebuchet MS"/>
          <w:lang w:val="fr-FR" w:eastAsia="fr-FR"/>
        </w:rPr>
      </w:pPr>
      <w:r w:rsidRPr="00A4519D">
        <w:rPr>
          <w:rFonts w:ascii="Trebuchet MS" w:hAnsi="Trebuchet MS"/>
          <w:lang w:val="fr-FR" w:eastAsia="fr-FR"/>
        </w:rPr>
        <w:t xml:space="preserve">Chapitre </w:t>
      </w:r>
      <w:r w:rsidR="000360FB" w:rsidRPr="00A4519D">
        <w:rPr>
          <w:rFonts w:ascii="Trebuchet MS" w:hAnsi="Trebuchet MS"/>
          <w:lang w:val="fr-FR" w:eastAsia="fr-FR"/>
        </w:rPr>
        <w:t xml:space="preserve">VII : DES COMPTES </w:t>
      </w:r>
      <w:r w:rsidR="00A4519D">
        <w:rPr>
          <w:rFonts w:ascii="Trebuchet MS" w:hAnsi="Trebuchet MS"/>
          <w:lang w:val="fr-FR" w:eastAsia="fr-FR"/>
        </w:rPr>
        <w:t>LIBELLES EN MONNAIES ETRANGERES</w:t>
      </w:r>
    </w:p>
    <w:p w:rsidR="000360FB" w:rsidRPr="00A4519D" w:rsidRDefault="00A4519D" w:rsidP="00A4519D">
      <w:pPr>
        <w:pStyle w:val="Titre1"/>
        <w:spacing w:before="0" w:after="0" w:line="240" w:lineRule="auto"/>
        <w:ind w:left="1985" w:right="284" w:hanging="1985"/>
        <w:rPr>
          <w:rFonts w:ascii="Trebuchet MS" w:hAnsi="Trebuchet MS"/>
          <w:lang w:val="fr-FR" w:eastAsia="fr-FR"/>
        </w:rPr>
      </w:pPr>
      <w:r>
        <w:rPr>
          <w:rFonts w:ascii="Trebuchet MS" w:hAnsi="Trebuchet MS"/>
          <w:lang w:val="fr-FR" w:eastAsia="fr-FR"/>
        </w:rPr>
        <w:t xml:space="preserve">                     </w:t>
      </w:r>
      <w:r w:rsidR="000360FB" w:rsidRPr="00A4519D">
        <w:rPr>
          <w:rFonts w:ascii="Trebuchet MS" w:hAnsi="Trebuchet MS"/>
          <w:lang w:val="fr-FR" w:eastAsia="fr-FR"/>
        </w:rPr>
        <w:t xml:space="preserve">ET DES COMPTES NON-RESIDENTS EN MONNAIES </w:t>
      </w:r>
      <w:r>
        <w:rPr>
          <w:rFonts w:ascii="Trebuchet MS" w:hAnsi="Trebuchet MS"/>
          <w:lang w:val="fr-FR" w:eastAsia="fr-FR"/>
        </w:rPr>
        <w:t xml:space="preserve">  </w:t>
      </w:r>
      <w:r w:rsidR="000360FB" w:rsidRPr="00A4519D">
        <w:rPr>
          <w:rFonts w:ascii="Trebuchet MS" w:hAnsi="Trebuchet MS"/>
          <w:lang w:val="fr-FR" w:eastAsia="fr-FR"/>
        </w:rPr>
        <w:t>NATIONALES</w:t>
      </w:r>
      <w:bookmarkEnd w:id="39"/>
    </w:p>
    <w:p w:rsidR="005419FA" w:rsidRPr="002F6BD9" w:rsidRDefault="005419FA" w:rsidP="002B5E45">
      <w:pPr>
        <w:spacing w:after="0" w:line="240" w:lineRule="auto"/>
        <w:ind w:left="2127" w:right="284" w:hanging="2127"/>
        <w:jc w:val="center"/>
        <w:rPr>
          <w:rFonts w:ascii="Trebuchet MS" w:eastAsia="Times New Roman" w:hAnsi="Trebuchet MS"/>
          <w:b/>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 xml:space="preserve">Article </w:t>
      </w:r>
      <w:r w:rsidR="00015340" w:rsidRPr="002F6BD9">
        <w:rPr>
          <w:rFonts w:ascii="Trebuchet MS" w:eastAsia="Times New Roman" w:hAnsi="Trebuchet MS"/>
          <w:b/>
          <w:sz w:val="24"/>
          <w:szCs w:val="24"/>
          <w:lang w:val="fr-FR" w:eastAsia="fr-FR"/>
        </w:rPr>
        <w:t>95 </w:t>
      </w:r>
      <w:r w:rsidRPr="002F6BD9">
        <w:rPr>
          <w:rFonts w:ascii="Trebuchet MS" w:eastAsia="Times New Roman" w:hAnsi="Trebuchet MS"/>
          <w:b/>
          <w:sz w:val="24"/>
          <w:szCs w:val="24"/>
          <w:lang w:val="fr-FR" w:eastAsia="fr-FR"/>
        </w:rPr>
        <w:t>:</w:t>
      </w:r>
      <w:r w:rsidRPr="002F6BD9">
        <w:rPr>
          <w:rFonts w:ascii="Trebuchet MS" w:eastAsia="Times New Roman" w:hAnsi="Trebuchet MS"/>
          <w:b/>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08"/>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banques agréées sont autorisées à ouvrir des comptes en monnaies étrangères au profit des résidents (RME) et non-résidents (NRME) sans autorisation préalable de la Banque Centrale.</w:t>
      </w:r>
    </w:p>
    <w:p w:rsidR="005419FA" w:rsidRPr="002F6BD9" w:rsidRDefault="005419FA" w:rsidP="002B5E45">
      <w:pPr>
        <w:spacing w:after="0" w:line="240" w:lineRule="auto"/>
        <w:ind w:right="284" w:firstLine="708"/>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2 :</w:t>
      </w:r>
      <w:r w:rsidRPr="002F6BD9">
        <w:rPr>
          <w:rFonts w:ascii="Trebuchet MS" w:eastAsia="Times New Roman" w:hAnsi="Trebuchet M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567"/>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La Banque Centrale s’interdit de racheter d’office les devises logées dans les comptes RME et NRME.</w:t>
      </w:r>
    </w:p>
    <w:p w:rsidR="005419FA" w:rsidRDefault="005419FA" w:rsidP="002B5E45">
      <w:pPr>
        <w:spacing w:after="0" w:line="240" w:lineRule="auto"/>
        <w:ind w:right="284"/>
        <w:jc w:val="both"/>
        <w:rPr>
          <w:rFonts w:ascii="Trebuchet MS" w:eastAsia="Times New Roman" w:hAnsi="Trebuchet MS"/>
          <w:sz w:val="24"/>
          <w:szCs w:val="24"/>
          <w:lang w:val="fr-FR" w:eastAsia="fr-FR"/>
        </w:rPr>
      </w:pPr>
    </w:p>
    <w:p w:rsidR="005C037E" w:rsidRDefault="005C037E" w:rsidP="002B5E45">
      <w:pPr>
        <w:spacing w:after="0" w:line="240" w:lineRule="auto"/>
        <w:ind w:right="284"/>
        <w:jc w:val="both"/>
        <w:rPr>
          <w:rFonts w:ascii="Trebuchet MS" w:eastAsia="Times New Roman" w:hAnsi="Trebuchet MS"/>
          <w:sz w:val="24"/>
          <w:szCs w:val="24"/>
          <w:lang w:val="fr-FR" w:eastAsia="fr-FR"/>
        </w:rPr>
      </w:pPr>
    </w:p>
    <w:p w:rsidR="005C037E" w:rsidRPr="002F6BD9" w:rsidRDefault="005C037E"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lastRenderedPageBreak/>
        <w:t>Alinéa  3 :</w:t>
      </w:r>
      <w:r w:rsidRPr="002F6BD9">
        <w:rPr>
          <w:rFonts w:ascii="Trebuchet MS" w:eastAsia="Times New Roman" w:hAnsi="Trebuchet M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567"/>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banques agréées peuvent aussi dans les mêmes conditions ouvrir des comptes en monnaie nationale au profit des non-résidents (NRMN).</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4 :</w:t>
      </w:r>
      <w:r w:rsidRPr="002F6BD9">
        <w:rPr>
          <w:rFonts w:ascii="Trebuchet MS" w:eastAsia="Times New Roman" w:hAnsi="Trebuchet M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firstLine="349"/>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Ces comptes peuvent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numPr>
          <w:ilvl w:val="0"/>
          <w:numId w:val="29"/>
        </w:num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être tenus à vue ou à terme ;</w:t>
      </w:r>
    </w:p>
    <w:p w:rsidR="005419FA" w:rsidRPr="002F6BD9" w:rsidRDefault="005419FA" w:rsidP="002B5E45">
      <w:pPr>
        <w:numPr>
          <w:ilvl w:val="0"/>
          <w:numId w:val="29"/>
        </w:num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être rémunérés ;</w:t>
      </w:r>
    </w:p>
    <w:p w:rsidR="005419FA" w:rsidRPr="002F6BD9" w:rsidRDefault="005419FA" w:rsidP="002B5E45">
      <w:pPr>
        <w:numPr>
          <w:ilvl w:val="0"/>
          <w:numId w:val="29"/>
        </w:num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être crédités ou débités librement ;</w:t>
      </w:r>
    </w:p>
    <w:p w:rsidR="005419FA" w:rsidRPr="002F6BD9" w:rsidRDefault="005419FA" w:rsidP="002B5E45">
      <w:pPr>
        <w:numPr>
          <w:ilvl w:val="0"/>
          <w:numId w:val="29"/>
        </w:num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 enregistrer des virements domestiques entre comptes RME et NRME, qui ne requièrent pas du reste la souscription des documents de change.</w:t>
      </w:r>
    </w:p>
    <w:p w:rsidR="005419FA" w:rsidRPr="002F6BD9" w:rsidRDefault="005419FA" w:rsidP="002B5E45">
      <w:pPr>
        <w:spacing w:after="0" w:line="240" w:lineRule="auto"/>
        <w:ind w:left="709"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5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08"/>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Quant aux virements internationaux initiés, le donneur d’ordre ou le bénéficiaire doit se conformer, selon les cas, aux dispositions de la présente réglementation y relatives.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left="709" w:right="284" w:hanging="709"/>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 xml:space="preserve">Article </w:t>
      </w:r>
      <w:r w:rsidR="00015340" w:rsidRPr="002F6BD9">
        <w:rPr>
          <w:rFonts w:ascii="Trebuchet MS" w:eastAsia="Times New Roman" w:hAnsi="Trebuchet MS"/>
          <w:b/>
          <w:sz w:val="24"/>
          <w:szCs w:val="24"/>
          <w:lang w:val="fr-FR" w:eastAsia="fr-FR"/>
        </w:rPr>
        <w:t>96 </w:t>
      </w:r>
      <w:r w:rsidRPr="002F6BD9">
        <w:rPr>
          <w:rFonts w:ascii="Trebuchet MS" w:eastAsia="Times New Roman" w:hAnsi="Trebuchet MS"/>
          <w:b/>
          <w:sz w:val="24"/>
          <w:szCs w:val="24"/>
          <w:lang w:val="fr-FR" w:eastAsia="fr-FR"/>
        </w:rPr>
        <w:t>:</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firstLine="708"/>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Les banques agréées veilleront à ce que leurs engagements en monnaies étrangères résultant des dépôts en comptes RME et NRME aient une couverture suffisante qui garantisse les paiements à vue en faveur des titulaires desdits comptes.</w:t>
      </w:r>
    </w:p>
    <w:p w:rsidR="005419FA" w:rsidRDefault="005419FA" w:rsidP="002B5E45">
      <w:pPr>
        <w:spacing w:after="0" w:line="240" w:lineRule="auto"/>
        <w:ind w:right="284"/>
        <w:jc w:val="center"/>
        <w:rPr>
          <w:rFonts w:ascii="Trebuchet MS" w:hAnsi="Trebuchet MS"/>
          <w:sz w:val="24"/>
          <w:szCs w:val="24"/>
          <w:lang w:val="fr-FR"/>
        </w:rPr>
      </w:pPr>
    </w:p>
    <w:p w:rsidR="0026449A" w:rsidRPr="002F6BD9" w:rsidRDefault="0026449A" w:rsidP="002B5E45">
      <w:pPr>
        <w:spacing w:after="0" w:line="240" w:lineRule="auto"/>
        <w:ind w:right="284"/>
        <w:jc w:val="center"/>
        <w:rPr>
          <w:rFonts w:ascii="Trebuchet MS" w:hAnsi="Trebuchet MS"/>
          <w:sz w:val="24"/>
          <w:szCs w:val="24"/>
          <w:lang w:val="fr-FR"/>
        </w:rPr>
      </w:pPr>
    </w:p>
    <w:p w:rsidR="000360FB" w:rsidRPr="00D55342" w:rsidRDefault="005419FA" w:rsidP="00E72597">
      <w:pPr>
        <w:pStyle w:val="Titre1"/>
        <w:spacing w:before="0" w:after="0" w:line="240" w:lineRule="auto"/>
        <w:ind w:right="284"/>
        <w:rPr>
          <w:rFonts w:ascii="Trebuchet MS" w:hAnsi="Trebuchet MS"/>
          <w:lang w:val="fr-FR" w:eastAsia="fr-FR"/>
        </w:rPr>
      </w:pPr>
      <w:bookmarkStart w:id="40" w:name="_Toc379362188"/>
      <w:r w:rsidRPr="00D55342">
        <w:rPr>
          <w:rFonts w:ascii="Trebuchet MS" w:hAnsi="Trebuchet MS"/>
          <w:lang w:val="fr-FR" w:eastAsia="fr-FR"/>
        </w:rPr>
        <w:t xml:space="preserve">Chapitre </w:t>
      </w:r>
      <w:r w:rsidR="000360FB" w:rsidRPr="00D55342">
        <w:rPr>
          <w:rFonts w:ascii="Trebuchet MS" w:hAnsi="Trebuchet MS"/>
          <w:lang w:val="fr-FR" w:eastAsia="fr-FR"/>
        </w:rPr>
        <w:t>VIII : DES INTERMEDIAIRES AGREES</w:t>
      </w:r>
      <w:bookmarkEnd w:id="40"/>
    </w:p>
    <w:p w:rsidR="005419FA" w:rsidRPr="002F6BD9" w:rsidRDefault="005419FA" w:rsidP="002B5E45">
      <w:pPr>
        <w:spacing w:after="0" w:line="240" w:lineRule="auto"/>
        <w:ind w:right="284"/>
        <w:jc w:val="center"/>
        <w:rPr>
          <w:rFonts w:ascii="Trebuchet MS" w:eastAsia="Times New Roman" w:hAnsi="Trebuchet MS"/>
          <w:b/>
          <w:bCs/>
          <w:sz w:val="24"/>
          <w:szCs w:val="24"/>
          <w:lang w:val="fr-FR" w:eastAsia="fr-FR"/>
        </w:rPr>
      </w:pPr>
    </w:p>
    <w:p w:rsidR="005419FA" w:rsidRPr="00E72597" w:rsidRDefault="005419FA" w:rsidP="00E72597">
      <w:pPr>
        <w:pStyle w:val="Titre2"/>
        <w:spacing w:before="0" w:after="0" w:line="240" w:lineRule="auto"/>
        <w:ind w:left="1701" w:right="284" w:hanging="1701"/>
        <w:rPr>
          <w:rFonts w:ascii="Trebuchet MS" w:hAnsi="Trebuchet MS"/>
          <w:i w:val="0"/>
          <w:lang w:val="fr-FR" w:eastAsia="fr-FR"/>
        </w:rPr>
      </w:pPr>
      <w:bookmarkStart w:id="41" w:name="_Toc379362189"/>
      <w:r w:rsidRPr="00E72597">
        <w:rPr>
          <w:rFonts w:ascii="Trebuchet MS" w:hAnsi="Trebuchet MS"/>
          <w:i w:val="0"/>
          <w:lang w:val="fr-FR" w:eastAsia="fr-FR"/>
        </w:rPr>
        <w:t>SECTION 1 : DES DISPOSITIONS COMMUNES APPLICABLES AUX INTERMÉDIAIRES AGRÉES</w:t>
      </w:r>
      <w:bookmarkEnd w:id="41"/>
      <w:r w:rsidRPr="00E72597">
        <w:rPr>
          <w:rFonts w:ascii="Trebuchet MS" w:hAnsi="Trebuchet MS"/>
          <w:i w:val="0"/>
          <w:lang w:val="fr-FR" w:eastAsia="fr-FR"/>
        </w:rPr>
        <w:t xml:space="preserve"> </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 xml:space="preserve">Article </w:t>
      </w:r>
      <w:r w:rsidR="00015340" w:rsidRPr="002F6BD9">
        <w:rPr>
          <w:rFonts w:ascii="Trebuchet MS" w:eastAsia="Times New Roman" w:hAnsi="Trebuchet MS"/>
          <w:b/>
          <w:sz w:val="24"/>
          <w:szCs w:val="24"/>
          <w:lang w:val="fr-FR" w:eastAsia="fr-FR"/>
        </w:rPr>
        <w:t>97 </w:t>
      </w:r>
      <w:r w:rsidRPr="002F6BD9">
        <w:rPr>
          <w:rFonts w:ascii="Trebuchet MS" w:eastAsia="Times New Roman" w:hAnsi="Trebuchet MS"/>
          <w:b/>
          <w:sz w:val="24"/>
          <w:szCs w:val="24"/>
          <w:lang w:val="fr-FR" w:eastAsia="fr-FR"/>
        </w:rPr>
        <w:t>:</w:t>
      </w:r>
      <w:r w:rsidRPr="002F6BD9">
        <w:rPr>
          <w:rFonts w:ascii="Trebuchet MS" w:eastAsia="Times New Roman" w:hAnsi="Trebuchet MS"/>
          <w:b/>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E72597">
      <w:pPr>
        <w:spacing w:after="0" w:line="240" w:lineRule="auto"/>
        <w:ind w:right="284" w:firstLine="709"/>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Il existe deux catégories d’intermédiaires agréés, à savoir :</w:t>
      </w:r>
    </w:p>
    <w:p w:rsidR="005419FA" w:rsidRPr="002F6BD9" w:rsidRDefault="005419FA" w:rsidP="002B5E45">
      <w:pPr>
        <w:spacing w:after="0" w:line="240" w:lineRule="auto"/>
        <w:ind w:right="284"/>
        <w:jc w:val="both"/>
        <w:rPr>
          <w:rFonts w:ascii="Trebuchet MS" w:eastAsia="Times New Roman" w:hAnsi="Trebuchet MS"/>
          <w:bCs/>
          <w:sz w:val="24"/>
          <w:szCs w:val="24"/>
          <w:lang w:val="fr-FR" w:eastAsia="fr-FR"/>
        </w:rPr>
      </w:pPr>
    </w:p>
    <w:p w:rsidR="005419FA" w:rsidRPr="002F6BD9" w:rsidRDefault="005419FA" w:rsidP="00500A1B">
      <w:pPr>
        <w:numPr>
          <w:ilvl w:val="0"/>
          <w:numId w:val="30"/>
        </w:numPr>
        <w:spacing w:after="0" w:line="240" w:lineRule="auto"/>
        <w:ind w:left="709"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intermédiaires agréés bancaires (banques agréées) ;</w:t>
      </w:r>
    </w:p>
    <w:p w:rsidR="005419FA" w:rsidRPr="002F6BD9" w:rsidRDefault="005969BB" w:rsidP="005969BB">
      <w:pPr>
        <w:numPr>
          <w:ilvl w:val="0"/>
          <w:numId w:val="30"/>
        </w:numPr>
        <w:spacing w:after="0" w:line="240" w:lineRule="auto"/>
        <w:ind w:left="709" w:right="284" w:hanging="425"/>
        <w:jc w:val="both"/>
        <w:rPr>
          <w:rFonts w:ascii="Trebuchet MS" w:eastAsia="Times New Roman" w:hAnsi="Trebuchet MS"/>
          <w:sz w:val="24"/>
          <w:szCs w:val="24"/>
          <w:lang w:val="fr-FR" w:eastAsia="fr-FR"/>
        </w:rPr>
      </w:pPr>
      <w:r>
        <w:rPr>
          <w:rFonts w:ascii="Trebuchet MS" w:eastAsia="Times New Roman" w:hAnsi="Trebuchet MS"/>
          <w:sz w:val="24"/>
          <w:szCs w:val="24"/>
          <w:lang w:val="fr-FR" w:eastAsia="fr-FR"/>
        </w:rPr>
        <w:t>l</w:t>
      </w:r>
      <w:r w:rsidR="005419FA" w:rsidRPr="002F6BD9">
        <w:rPr>
          <w:rFonts w:ascii="Trebuchet MS" w:eastAsia="Times New Roman" w:hAnsi="Trebuchet MS"/>
          <w:sz w:val="24"/>
          <w:szCs w:val="24"/>
          <w:lang w:val="fr-FR" w:eastAsia="fr-FR"/>
        </w:rPr>
        <w:t>es</w:t>
      </w:r>
      <w:r w:rsidR="00CB781C" w:rsidRPr="002F6BD9">
        <w:rPr>
          <w:rFonts w:ascii="Trebuchet MS" w:eastAsia="Times New Roman" w:hAnsi="Trebuchet MS"/>
          <w:sz w:val="24"/>
          <w:szCs w:val="24"/>
          <w:lang w:val="fr-FR" w:eastAsia="fr-FR"/>
        </w:rPr>
        <w:t xml:space="preserve"> </w:t>
      </w:r>
      <w:r w:rsidR="005419FA" w:rsidRPr="002F6BD9">
        <w:rPr>
          <w:rFonts w:ascii="Trebuchet MS" w:eastAsia="Times New Roman" w:hAnsi="Trebuchet MS"/>
          <w:sz w:val="24"/>
          <w:szCs w:val="24"/>
          <w:lang w:val="fr-FR" w:eastAsia="fr-FR"/>
        </w:rPr>
        <w:t>intermédiaires agréés non-bancaires qui comprennent les institutions financières, les coopératives d’épargne et de crédit, les institutions de micro-finance, les bureaux de change, les messageries financières et les établissements de monnaie électronique.</w:t>
      </w:r>
    </w:p>
    <w:p w:rsidR="005419FA" w:rsidRDefault="005419FA" w:rsidP="00FD1AA8">
      <w:pPr>
        <w:pStyle w:val="Paragraphedeliste"/>
        <w:spacing w:after="0" w:line="240" w:lineRule="auto"/>
        <w:ind w:right="284"/>
        <w:rPr>
          <w:rFonts w:ascii="Trebuchet MS" w:eastAsia="Times New Roman" w:hAnsi="Trebuchet MS"/>
          <w:sz w:val="24"/>
          <w:szCs w:val="24"/>
          <w:lang w:eastAsia="fr-FR"/>
        </w:rPr>
      </w:pPr>
    </w:p>
    <w:p w:rsidR="000E0232" w:rsidRDefault="000E0232" w:rsidP="00FD1AA8">
      <w:pPr>
        <w:pStyle w:val="Paragraphedeliste"/>
        <w:spacing w:after="0" w:line="240" w:lineRule="auto"/>
        <w:ind w:right="284"/>
        <w:rPr>
          <w:rFonts w:ascii="Trebuchet MS" w:eastAsia="Times New Roman" w:hAnsi="Trebuchet MS"/>
          <w:sz w:val="24"/>
          <w:szCs w:val="24"/>
          <w:lang w:eastAsia="fr-FR"/>
        </w:rPr>
      </w:pPr>
    </w:p>
    <w:p w:rsidR="000E0232" w:rsidRDefault="000E0232" w:rsidP="00FD1AA8">
      <w:pPr>
        <w:pStyle w:val="Paragraphedeliste"/>
        <w:spacing w:after="0" w:line="240" w:lineRule="auto"/>
        <w:ind w:right="284"/>
        <w:rPr>
          <w:rFonts w:ascii="Trebuchet MS" w:eastAsia="Times New Roman" w:hAnsi="Trebuchet MS"/>
          <w:sz w:val="24"/>
          <w:szCs w:val="24"/>
          <w:lang w:eastAsia="fr-FR"/>
        </w:rPr>
      </w:pPr>
    </w:p>
    <w:p w:rsidR="000E0232" w:rsidRDefault="000E0232" w:rsidP="00FD1AA8">
      <w:pPr>
        <w:pStyle w:val="Paragraphedeliste"/>
        <w:spacing w:after="0" w:line="240" w:lineRule="auto"/>
        <w:ind w:right="284"/>
        <w:rPr>
          <w:rFonts w:ascii="Trebuchet MS" w:eastAsia="Times New Roman" w:hAnsi="Trebuchet MS"/>
          <w:sz w:val="24"/>
          <w:szCs w:val="24"/>
          <w:lang w:eastAsia="fr-FR"/>
        </w:rPr>
      </w:pPr>
    </w:p>
    <w:p w:rsidR="000E0232" w:rsidRDefault="000E0232" w:rsidP="00FD1AA8">
      <w:pPr>
        <w:pStyle w:val="Paragraphedeliste"/>
        <w:spacing w:after="0" w:line="240" w:lineRule="auto"/>
        <w:ind w:right="284"/>
        <w:rPr>
          <w:rFonts w:ascii="Trebuchet MS" w:eastAsia="Times New Roman" w:hAnsi="Trebuchet MS"/>
          <w:sz w:val="24"/>
          <w:szCs w:val="24"/>
          <w:lang w:eastAsia="fr-FR"/>
        </w:rPr>
      </w:pPr>
    </w:p>
    <w:p w:rsidR="000E0232" w:rsidRPr="002F6BD9" w:rsidRDefault="000E0232" w:rsidP="00FD1AA8">
      <w:pPr>
        <w:pStyle w:val="Paragraphedeliste"/>
        <w:spacing w:after="0" w:line="240" w:lineRule="auto"/>
        <w:ind w:right="284"/>
        <w:rPr>
          <w:rFonts w:ascii="Trebuchet MS" w:eastAsia="Times New Roman" w:hAnsi="Trebuchet MS"/>
          <w:sz w:val="24"/>
          <w:szCs w:val="24"/>
          <w:lang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lastRenderedPageBreak/>
        <w:t xml:space="preserve">Article </w:t>
      </w:r>
      <w:r w:rsidR="00015340" w:rsidRPr="002F6BD9">
        <w:rPr>
          <w:rFonts w:ascii="Trebuchet MS" w:eastAsia="Times New Roman" w:hAnsi="Trebuchet MS"/>
          <w:b/>
          <w:sz w:val="24"/>
          <w:szCs w:val="24"/>
          <w:lang w:val="fr-FR" w:eastAsia="fr-FR"/>
        </w:rPr>
        <w:t>98 </w:t>
      </w:r>
      <w:r w:rsidRPr="002F6BD9">
        <w:rPr>
          <w:rFonts w:ascii="Trebuchet MS" w:eastAsia="Times New Roman" w:hAnsi="Trebuchet MS"/>
          <w:b/>
          <w:sz w:val="24"/>
          <w:szCs w:val="24"/>
          <w:lang w:val="fr-FR" w:eastAsia="fr-FR"/>
        </w:rPr>
        <w:t>: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sz w:val="24"/>
          <w:szCs w:val="24"/>
          <w:lang w:val="fr-FR" w:eastAsia="fr-FR"/>
        </w:rPr>
        <w:t>Alinéa 1 :</w:t>
      </w:r>
      <w:r w:rsidRPr="002F6BD9">
        <w:rPr>
          <w:rFonts w:ascii="Trebuchet MS" w:eastAsia="Times New Roman" w:hAnsi="Trebuchet MS"/>
          <w:b/>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567"/>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La qualité d’intermédiaire agréé doit être sollicitée par écrit auprès de la Banque Centrale.</w:t>
      </w:r>
    </w:p>
    <w:p w:rsidR="00D24B38" w:rsidRPr="002F6BD9" w:rsidRDefault="00D24B38"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2 :</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444802">
      <w:pPr>
        <w:spacing w:after="0" w:line="240" w:lineRule="auto"/>
        <w:ind w:right="284" w:firstLine="709"/>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La qualité d’intermédiaire agréé est accordée par un acte d’agrément signé par le Gouverneur de la Banque Centrale. Elle peut être retirée sur décision de la Banque Centrale lorsque le bénéficiaire ne se conforme pas aux </w:t>
      </w:r>
      <w:r w:rsidR="00CB781C" w:rsidRPr="002F6BD9">
        <w:rPr>
          <w:rFonts w:ascii="Trebuchet MS" w:eastAsia="Times New Roman" w:hAnsi="Trebuchet MS"/>
          <w:sz w:val="24"/>
          <w:szCs w:val="24"/>
          <w:lang w:val="fr-FR" w:eastAsia="fr-FR"/>
        </w:rPr>
        <w:t>prescrits légaux</w:t>
      </w:r>
      <w:r w:rsidRPr="002F6BD9">
        <w:rPr>
          <w:rFonts w:ascii="Trebuchet MS" w:eastAsia="Times New Roman" w:hAnsi="Trebuchet MS"/>
          <w:sz w:val="24"/>
          <w:szCs w:val="24"/>
          <w:lang w:val="fr-FR" w:eastAsia="fr-FR"/>
        </w:rPr>
        <w:t>.</w:t>
      </w:r>
    </w:p>
    <w:p w:rsidR="005419FA" w:rsidRPr="002F6BD9" w:rsidRDefault="005419FA" w:rsidP="002B5E45">
      <w:pPr>
        <w:spacing w:after="0" w:line="240" w:lineRule="auto"/>
        <w:ind w:right="284"/>
        <w:jc w:val="both"/>
        <w:rPr>
          <w:rFonts w:ascii="Trebuchet MS" w:eastAsia="Times New Roman" w:hAnsi="Trebuchet MS"/>
          <w:b/>
          <w:bC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bCs/>
          <w:sz w:val="24"/>
          <w:szCs w:val="24"/>
          <w:lang w:val="fr-FR" w:eastAsia="fr-FR"/>
        </w:rPr>
        <w:t xml:space="preserve">Article </w:t>
      </w:r>
      <w:r w:rsidR="00672436" w:rsidRPr="002F6BD9">
        <w:rPr>
          <w:rFonts w:ascii="Trebuchet MS" w:eastAsia="Times New Roman" w:hAnsi="Trebuchet MS"/>
          <w:b/>
          <w:bCs/>
          <w:sz w:val="24"/>
          <w:szCs w:val="24"/>
          <w:lang w:val="fr-FR" w:eastAsia="fr-FR"/>
        </w:rPr>
        <w:t>9</w:t>
      </w:r>
      <w:ins w:id="42" w:author="TSHIMBALANGA MULAMBO" w:date="2014-06-09T10:11:00Z">
        <w:r w:rsidR="00C76775">
          <w:rPr>
            <w:rFonts w:ascii="Trebuchet MS" w:eastAsia="Times New Roman" w:hAnsi="Trebuchet MS"/>
            <w:b/>
            <w:bCs/>
            <w:sz w:val="24"/>
            <w:szCs w:val="24"/>
            <w:lang w:val="fr-FR" w:eastAsia="fr-FR"/>
          </w:rPr>
          <w:t>9</w:t>
        </w:r>
      </w:ins>
      <w:del w:id="43" w:author="TSHIMBALANGA MULAMBO" w:date="2014-06-09T10:11:00Z">
        <w:r w:rsidR="00270936" w:rsidRPr="002F6BD9" w:rsidDel="00C76775">
          <w:rPr>
            <w:rFonts w:ascii="Trebuchet MS" w:eastAsia="Times New Roman" w:hAnsi="Trebuchet MS"/>
            <w:b/>
            <w:bCs/>
            <w:sz w:val="24"/>
            <w:szCs w:val="24"/>
            <w:lang w:val="fr-FR" w:eastAsia="fr-FR"/>
          </w:rPr>
          <w:delText>6</w:delText>
        </w:r>
      </w:del>
      <w:r w:rsidRPr="002F6BD9">
        <w:rPr>
          <w:rFonts w:ascii="Trebuchet MS" w:eastAsia="Times New Roman" w:hAnsi="Trebuchet MS"/>
          <w:sz w:val="24"/>
          <w:szCs w:val="24"/>
          <w:lang w:val="fr-FR" w:eastAsia="fr-FR"/>
        </w:rPr>
        <w:t> :</w:t>
      </w:r>
      <w:r w:rsidRPr="002F6BD9">
        <w:rPr>
          <w:rFonts w:ascii="Trebuchet MS" w:eastAsia="Times New Roman" w:hAnsi="Trebuchet M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444802">
      <w:pPr>
        <w:spacing w:after="0" w:line="240" w:lineRule="auto"/>
        <w:ind w:right="284" w:firstLine="709"/>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intermédiaires agréés sont tenus de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6A17F7">
      <w:pPr>
        <w:numPr>
          <w:ilvl w:val="0"/>
          <w:numId w:val="31"/>
        </w:numPr>
        <w:spacing w:after="0" w:line="240" w:lineRule="auto"/>
        <w:ind w:left="709"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se conformer aux règlements, dispositions et prescriptions de la Banque Centrale ;</w:t>
      </w:r>
    </w:p>
    <w:p w:rsidR="005419FA" w:rsidRPr="002F6BD9" w:rsidRDefault="005419FA" w:rsidP="0010204E">
      <w:pPr>
        <w:numPr>
          <w:ilvl w:val="0"/>
          <w:numId w:val="31"/>
        </w:numPr>
        <w:spacing w:after="0" w:line="240" w:lineRule="auto"/>
        <w:ind w:left="709"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veiller au respect des règlements, dispositions et prescriptions de la Banque Centrale et signaler à celle-ci toute irrégularité qu’ils constateraient ;</w:t>
      </w:r>
    </w:p>
    <w:p w:rsidR="005419FA" w:rsidRPr="002F6BD9" w:rsidRDefault="005419FA" w:rsidP="0010204E">
      <w:pPr>
        <w:numPr>
          <w:ilvl w:val="0"/>
          <w:numId w:val="31"/>
        </w:numPr>
        <w:spacing w:after="0" w:line="240" w:lineRule="auto"/>
        <w:ind w:left="709"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observer les instructions et directives de la Banque Centrale relatives à l’enregistrement des opérations de change et à l’établissement de diverses situations de change ;</w:t>
      </w:r>
    </w:p>
    <w:p w:rsidR="005419FA" w:rsidRPr="002F6BD9" w:rsidRDefault="005419FA" w:rsidP="0010204E">
      <w:pPr>
        <w:numPr>
          <w:ilvl w:val="0"/>
          <w:numId w:val="31"/>
        </w:numPr>
        <w:spacing w:after="0" w:line="240" w:lineRule="auto"/>
        <w:ind w:left="709"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fournir à la Banque Centrale toutes les justifications qu’elle demanderait concernant les opérations soumises à son contrôle ;</w:t>
      </w:r>
    </w:p>
    <w:p w:rsidR="005419FA" w:rsidRPr="002F6BD9" w:rsidRDefault="00485E6B" w:rsidP="0010204E">
      <w:pPr>
        <w:numPr>
          <w:ilvl w:val="0"/>
          <w:numId w:val="31"/>
        </w:numPr>
        <w:spacing w:after="0" w:line="240" w:lineRule="auto"/>
        <w:ind w:left="709"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t</w:t>
      </w:r>
      <w:r w:rsidR="005419FA" w:rsidRPr="002F6BD9">
        <w:rPr>
          <w:rFonts w:ascii="Trebuchet MS" w:eastAsia="Times New Roman" w:hAnsi="Trebuchet MS"/>
          <w:sz w:val="24"/>
          <w:szCs w:val="24"/>
          <w:lang w:val="fr-FR" w:eastAsia="fr-FR"/>
        </w:rPr>
        <w:t>r</w:t>
      </w:r>
      <w:r w:rsidRPr="002F6BD9">
        <w:rPr>
          <w:rFonts w:ascii="Trebuchet MS" w:eastAsia="Times New Roman" w:hAnsi="Trebuchet MS"/>
          <w:sz w:val="24"/>
          <w:szCs w:val="24"/>
          <w:lang w:val="fr-FR" w:eastAsia="fr-FR"/>
        </w:rPr>
        <w:t>ans</w:t>
      </w:r>
      <w:r w:rsidR="005419FA" w:rsidRPr="002F6BD9">
        <w:rPr>
          <w:rFonts w:ascii="Trebuchet MS" w:eastAsia="Times New Roman" w:hAnsi="Trebuchet MS"/>
          <w:sz w:val="24"/>
          <w:szCs w:val="24"/>
          <w:lang w:val="fr-FR" w:eastAsia="fr-FR"/>
        </w:rPr>
        <w:t xml:space="preserve">mettre à la Banque Centrale </w:t>
      </w:r>
      <w:r w:rsidRPr="002F6BD9">
        <w:rPr>
          <w:rFonts w:ascii="Trebuchet MS" w:eastAsia="Times New Roman" w:hAnsi="Trebuchet MS"/>
          <w:sz w:val="24"/>
          <w:szCs w:val="24"/>
          <w:lang w:val="fr-FR" w:eastAsia="fr-FR"/>
        </w:rPr>
        <w:t xml:space="preserve">tout </w:t>
      </w:r>
      <w:r w:rsidR="005419FA" w:rsidRPr="002F6BD9">
        <w:rPr>
          <w:rFonts w:ascii="Trebuchet MS" w:eastAsia="Times New Roman" w:hAnsi="Trebuchet MS"/>
          <w:sz w:val="24"/>
          <w:szCs w:val="24"/>
          <w:lang w:val="fr-FR" w:eastAsia="fr-FR"/>
        </w:rPr>
        <w:t>renseignement statistique et comptable demandé par elle ;</w:t>
      </w:r>
    </w:p>
    <w:p w:rsidR="005419FA" w:rsidRPr="002F6BD9" w:rsidRDefault="005419FA" w:rsidP="0010204E">
      <w:pPr>
        <w:numPr>
          <w:ilvl w:val="0"/>
          <w:numId w:val="31"/>
        </w:numPr>
        <w:spacing w:after="0" w:line="240" w:lineRule="auto"/>
        <w:ind w:left="709"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percevoir et verser auprès de la Banque Centrale </w:t>
      </w:r>
      <w:r w:rsidR="00485E6B" w:rsidRPr="002F6BD9">
        <w:rPr>
          <w:rFonts w:ascii="Trebuchet MS" w:eastAsia="Times New Roman" w:hAnsi="Trebuchet MS"/>
          <w:sz w:val="24"/>
          <w:szCs w:val="24"/>
          <w:lang w:val="fr-FR" w:eastAsia="fr-FR"/>
        </w:rPr>
        <w:t xml:space="preserve">tout </w:t>
      </w:r>
      <w:r w:rsidRPr="002F6BD9">
        <w:rPr>
          <w:rFonts w:ascii="Trebuchet MS" w:eastAsia="Times New Roman" w:hAnsi="Trebuchet MS"/>
          <w:sz w:val="24"/>
          <w:szCs w:val="24"/>
          <w:lang w:val="fr-FR" w:eastAsia="fr-FR"/>
        </w:rPr>
        <w:t>droit, redevance ou autre montant d</w:t>
      </w:r>
      <w:r w:rsidR="00485E6B" w:rsidRPr="002F6BD9">
        <w:rPr>
          <w:rFonts w:ascii="Trebuchet MS" w:eastAsia="Times New Roman" w:hAnsi="Trebuchet MS"/>
          <w:sz w:val="24"/>
          <w:szCs w:val="24"/>
          <w:lang w:val="fr-FR" w:eastAsia="fr-FR"/>
        </w:rPr>
        <w:t>û dans le cadre de la présente Réglementation</w:t>
      </w:r>
      <w:r w:rsidRPr="002F6BD9">
        <w:rPr>
          <w:rFonts w:ascii="Trebuchet MS" w:eastAsia="Times New Roman" w:hAnsi="Trebuchet MS"/>
          <w:sz w:val="24"/>
          <w:szCs w:val="24"/>
          <w:lang w:val="fr-FR" w:eastAsia="fr-FR"/>
        </w:rPr>
        <w:t>.</w:t>
      </w:r>
    </w:p>
    <w:p w:rsidR="00677AE6" w:rsidRDefault="00677AE6" w:rsidP="00677AE6">
      <w:pPr>
        <w:pStyle w:val="Titre2"/>
        <w:spacing w:before="0" w:after="0" w:line="240" w:lineRule="auto"/>
        <w:ind w:left="1701" w:right="284" w:hanging="1701"/>
        <w:rPr>
          <w:rFonts w:ascii="Trebuchet MS" w:hAnsi="Trebuchet MS"/>
          <w:i w:val="0"/>
          <w:sz w:val="24"/>
          <w:szCs w:val="24"/>
          <w:lang w:val="fr-FR" w:eastAsia="fr-FR"/>
        </w:rPr>
      </w:pPr>
      <w:bookmarkStart w:id="44" w:name="_Toc379362190"/>
    </w:p>
    <w:p w:rsidR="00316A52" w:rsidRDefault="00316A52" w:rsidP="00677AE6">
      <w:pPr>
        <w:pStyle w:val="Titre2"/>
        <w:spacing w:before="0" w:after="0" w:line="240" w:lineRule="auto"/>
        <w:ind w:left="1701" w:right="284" w:hanging="1701"/>
        <w:rPr>
          <w:rFonts w:ascii="Trebuchet MS" w:hAnsi="Trebuchet MS"/>
          <w:i w:val="0"/>
          <w:lang w:val="fr-FR" w:eastAsia="fr-FR"/>
        </w:rPr>
      </w:pPr>
    </w:p>
    <w:p w:rsidR="00677AE6" w:rsidRDefault="005419FA" w:rsidP="00677AE6">
      <w:pPr>
        <w:pStyle w:val="Titre2"/>
        <w:spacing w:before="0" w:after="0" w:line="240" w:lineRule="auto"/>
        <w:ind w:left="1701" w:right="284" w:hanging="1701"/>
        <w:rPr>
          <w:rFonts w:ascii="Trebuchet MS" w:hAnsi="Trebuchet MS"/>
          <w:i w:val="0"/>
          <w:lang w:val="fr-FR" w:eastAsia="fr-FR"/>
        </w:rPr>
      </w:pPr>
      <w:r w:rsidRPr="00677AE6">
        <w:rPr>
          <w:rFonts w:ascii="Trebuchet MS" w:hAnsi="Trebuchet MS"/>
          <w:i w:val="0"/>
          <w:lang w:val="fr-FR" w:eastAsia="fr-FR"/>
        </w:rPr>
        <w:t>SECTION 2 : DES DISPOSITI</w:t>
      </w:r>
      <w:r w:rsidR="00677AE6">
        <w:rPr>
          <w:rFonts w:ascii="Trebuchet MS" w:hAnsi="Trebuchet MS"/>
          <w:i w:val="0"/>
          <w:lang w:val="fr-FR" w:eastAsia="fr-FR"/>
        </w:rPr>
        <w:t>ONS SPÉCIFIQUES APPLICABLES AUX</w:t>
      </w:r>
    </w:p>
    <w:p w:rsidR="005419FA" w:rsidRPr="00677AE6" w:rsidRDefault="00677AE6" w:rsidP="00677AE6">
      <w:pPr>
        <w:pStyle w:val="Titre2"/>
        <w:spacing w:before="0" w:after="0" w:line="240" w:lineRule="auto"/>
        <w:ind w:left="1701" w:right="284" w:hanging="1701"/>
        <w:rPr>
          <w:rFonts w:ascii="Trebuchet MS" w:hAnsi="Trebuchet MS"/>
          <w:i w:val="0"/>
          <w:lang w:val="fr-FR" w:eastAsia="fr-FR"/>
        </w:rPr>
      </w:pPr>
      <w:r>
        <w:rPr>
          <w:rFonts w:ascii="Trebuchet MS" w:hAnsi="Trebuchet MS"/>
          <w:i w:val="0"/>
          <w:lang w:val="fr-FR" w:eastAsia="fr-FR"/>
        </w:rPr>
        <w:t xml:space="preserve">                   </w:t>
      </w:r>
      <w:r w:rsidR="005419FA" w:rsidRPr="00677AE6">
        <w:rPr>
          <w:rFonts w:ascii="Trebuchet MS" w:hAnsi="Trebuchet MS"/>
          <w:i w:val="0"/>
          <w:lang w:val="fr-FR" w:eastAsia="fr-FR"/>
        </w:rPr>
        <w:t>INTERMÉDIAIRES AGRÉES BANCAIRES</w:t>
      </w:r>
      <w:bookmarkEnd w:id="44"/>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 xml:space="preserve">Article </w:t>
      </w:r>
      <w:ins w:id="45" w:author="TSHIMBALANGA MULAMBO" w:date="2014-06-09T10:12:00Z">
        <w:r w:rsidR="00C76775">
          <w:rPr>
            <w:rFonts w:ascii="Trebuchet MS" w:eastAsia="Times New Roman" w:hAnsi="Trebuchet MS"/>
            <w:b/>
            <w:sz w:val="24"/>
            <w:szCs w:val="24"/>
            <w:lang w:val="fr-FR" w:eastAsia="fr-FR"/>
          </w:rPr>
          <w:t>100</w:t>
        </w:r>
      </w:ins>
      <w:del w:id="46" w:author="TSHIMBALANGA MULAMBO" w:date="2014-06-09T10:12:00Z">
        <w:r w:rsidR="00015340" w:rsidRPr="002F6BD9" w:rsidDel="00C76775">
          <w:rPr>
            <w:rFonts w:ascii="Trebuchet MS" w:eastAsia="Times New Roman" w:hAnsi="Trebuchet MS"/>
            <w:b/>
            <w:sz w:val="24"/>
            <w:szCs w:val="24"/>
            <w:lang w:val="fr-FR" w:eastAsia="fr-FR"/>
          </w:rPr>
          <w:delText>99</w:delText>
        </w:r>
      </w:del>
      <w:r w:rsidR="00015340" w:rsidRPr="002F6BD9">
        <w:rPr>
          <w:rFonts w:ascii="Trebuchet MS" w:eastAsia="Times New Roman" w:hAnsi="Trebuchet MS"/>
          <w:b/>
          <w:sz w:val="24"/>
          <w:szCs w:val="24"/>
          <w:lang w:val="fr-FR" w:eastAsia="fr-FR"/>
        </w:rPr>
        <w:t xml:space="preserve"> </w:t>
      </w:r>
      <w:r w:rsidRPr="002F6BD9">
        <w:rPr>
          <w:rFonts w:ascii="Trebuchet MS" w:eastAsia="Times New Roman" w:hAnsi="Trebuchet MS"/>
          <w:b/>
          <w:sz w:val="24"/>
          <w:szCs w:val="24"/>
          <w:lang w:val="fr-FR" w:eastAsia="fr-FR"/>
        </w:rPr>
        <w:t>:</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3E43DB">
      <w:pPr>
        <w:spacing w:after="0" w:line="240" w:lineRule="auto"/>
        <w:ind w:right="284" w:firstLine="709"/>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tab/>
      </w:r>
      <w:r w:rsidRPr="002F6BD9">
        <w:rPr>
          <w:rFonts w:ascii="Trebuchet MS" w:eastAsia="Times New Roman" w:hAnsi="Trebuchet MS"/>
          <w:sz w:val="24"/>
          <w:szCs w:val="24"/>
          <w:lang w:val="fr-FR" w:eastAsia="fr-FR"/>
        </w:rPr>
        <w:t xml:space="preserve">Conformément à la présente </w:t>
      </w:r>
      <w:r w:rsidR="00DF4666" w:rsidRPr="002F6BD9">
        <w:rPr>
          <w:rFonts w:ascii="Trebuchet MS" w:eastAsia="Times New Roman" w:hAnsi="Trebuchet MS"/>
          <w:sz w:val="24"/>
          <w:szCs w:val="24"/>
          <w:lang w:val="fr-FR" w:eastAsia="fr-FR"/>
        </w:rPr>
        <w:t xml:space="preserve">Réglementation </w:t>
      </w:r>
      <w:r w:rsidRPr="002F6BD9">
        <w:rPr>
          <w:rFonts w:ascii="Trebuchet MS" w:eastAsia="Times New Roman" w:hAnsi="Trebuchet MS"/>
          <w:sz w:val="24"/>
          <w:szCs w:val="24"/>
          <w:lang w:val="fr-FR" w:eastAsia="fr-FR"/>
        </w:rPr>
        <w:t>du change, les banques agréées</w:t>
      </w:r>
      <w:r w:rsidR="00DF4666" w:rsidRPr="002F6BD9">
        <w:rPr>
          <w:rFonts w:ascii="Trebuchet MS" w:eastAsia="Times New Roman" w:hAnsi="Trebuchet MS"/>
          <w:sz w:val="24"/>
          <w:szCs w:val="24"/>
          <w:lang w:val="fr-FR" w:eastAsia="fr-FR"/>
        </w:rPr>
        <w:t>,</w:t>
      </w:r>
      <w:r w:rsidRPr="002F6BD9">
        <w:rPr>
          <w:rFonts w:ascii="Trebuchet MS" w:eastAsia="Times New Roman" w:hAnsi="Trebuchet MS"/>
          <w:sz w:val="24"/>
          <w:szCs w:val="24"/>
          <w:lang w:val="fr-FR" w:eastAsia="fr-FR"/>
        </w:rPr>
        <w:t xml:space="preserve"> en exécution des transactions bancaires pour compte de </w:t>
      </w:r>
      <w:r w:rsidR="00DF4666" w:rsidRPr="002F6BD9">
        <w:rPr>
          <w:rFonts w:ascii="Trebuchet MS" w:eastAsia="Times New Roman" w:hAnsi="Trebuchet MS"/>
          <w:sz w:val="24"/>
          <w:szCs w:val="24"/>
          <w:lang w:val="fr-FR" w:eastAsia="fr-FR"/>
        </w:rPr>
        <w:t xml:space="preserve">leur </w:t>
      </w:r>
      <w:r w:rsidRPr="002F6BD9">
        <w:rPr>
          <w:rFonts w:ascii="Trebuchet MS" w:eastAsia="Times New Roman" w:hAnsi="Trebuchet MS"/>
          <w:sz w:val="24"/>
          <w:szCs w:val="24"/>
          <w:lang w:val="fr-FR" w:eastAsia="fr-FR"/>
        </w:rPr>
        <w:t>clientèle ou leur propre compte</w:t>
      </w:r>
      <w:r w:rsidR="00DF4666" w:rsidRPr="002F6BD9">
        <w:rPr>
          <w:rFonts w:ascii="Trebuchet MS" w:eastAsia="Times New Roman" w:hAnsi="Trebuchet MS"/>
          <w:sz w:val="24"/>
          <w:szCs w:val="24"/>
          <w:lang w:val="fr-FR" w:eastAsia="fr-FR"/>
        </w:rPr>
        <w:t>,</w:t>
      </w:r>
      <w:r w:rsidRPr="002F6BD9">
        <w:rPr>
          <w:rFonts w:ascii="Trebuchet MS" w:eastAsia="Times New Roman" w:hAnsi="Trebuchet MS"/>
          <w:sz w:val="24"/>
          <w:szCs w:val="24"/>
          <w:lang w:val="fr-FR" w:eastAsia="fr-FR"/>
        </w:rPr>
        <w:t xml:space="preserve"> sont autorisées notamment à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D02E4E">
      <w:pPr>
        <w:numPr>
          <w:ilvl w:val="0"/>
          <w:numId w:val="32"/>
        </w:numPr>
        <w:spacing w:after="0" w:line="240" w:lineRule="auto"/>
        <w:ind w:left="709"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ouvrir des comptes auprès des correspondants à l’étranger ;</w:t>
      </w:r>
    </w:p>
    <w:p w:rsidR="005419FA" w:rsidRPr="002F6BD9" w:rsidRDefault="005419FA" w:rsidP="00D02E4E">
      <w:pPr>
        <w:numPr>
          <w:ilvl w:val="0"/>
          <w:numId w:val="32"/>
        </w:numPr>
        <w:spacing w:after="0" w:line="240" w:lineRule="auto"/>
        <w:ind w:left="709"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négocier et obtenir des lignes de confirmation ;</w:t>
      </w:r>
    </w:p>
    <w:p w:rsidR="005419FA" w:rsidRPr="002F6BD9" w:rsidRDefault="005419FA" w:rsidP="00D02E4E">
      <w:pPr>
        <w:numPr>
          <w:ilvl w:val="0"/>
          <w:numId w:val="32"/>
        </w:numPr>
        <w:spacing w:after="0" w:line="240" w:lineRule="auto"/>
        <w:ind w:left="709"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constituer des provisions en monnaies étrangères en couverture de leurs engagements ;</w:t>
      </w:r>
    </w:p>
    <w:p w:rsidR="005419FA" w:rsidRPr="002F6BD9" w:rsidRDefault="005419FA" w:rsidP="00D02E4E">
      <w:pPr>
        <w:numPr>
          <w:ilvl w:val="0"/>
          <w:numId w:val="32"/>
        </w:numPr>
        <w:spacing w:after="0" w:line="240" w:lineRule="auto"/>
        <w:ind w:left="709"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effectuer et recevoir des paiements extérieurs ;</w:t>
      </w:r>
    </w:p>
    <w:p w:rsidR="005419FA" w:rsidRPr="002F6BD9" w:rsidRDefault="005419FA" w:rsidP="00D02E4E">
      <w:pPr>
        <w:numPr>
          <w:ilvl w:val="0"/>
          <w:numId w:val="32"/>
        </w:numPr>
        <w:spacing w:after="0" w:line="240" w:lineRule="auto"/>
        <w:ind w:left="709"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placer aux meilleures conditions les avoirs extérieurs détenus auprès des correspondants et rapatrier les produits de ces placements</w:t>
      </w:r>
      <w:r w:rsidR="00485E6B" w:rsidRPr="002F6BD9">
        <w:rPr>
          <w:rFonts w:ascii="Trebuchet MS" w:eastAsia="Times New Roman" w:hAnsi="Trebuchet MS"/>
          <w:sz w:val="24"/>
          <w:szCs w:val="24"/>
          <w:lang w:val="fr-FR" w:eastAsia="fr-FR"/>
        </w:rPr>
        <w:t xml:space="preserve"> </w:t>
      </w:r>
      <w:r w:rsidRPr="002F6BD9">
        <w:rPr>
          <w:rFonts w:ascii="Trebuchet MS" w:eastAsia="Times New Roman" w:hAnsi="Trebuchet MS"/>
          <w:sz w:val="24"/>
          <w:szCs w:val="24"/>
          <w:lang w:val="fr-FR" w:eastAsia="fr-FR"/>
        </w:rPr>
        <w:t>;</w:t>
      </w:r>
    </w:p>
    <w:p w:rsidR="005419FA" w:rsidRDefault="005419FA" w:rsidP="00D02E4E">
      <w:pPr>
        <w:numPr>
          <w:ilvl w:val="0"/>
          <w:numId w:val="32"/>
        </w:numPr>
        <w:spacing w:after="0" w:line="240" w:lineRule="auto"/>
        <w:ind w:left="709" w:right="284" w:hanging="425"/>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acheter et vendre des devises.</w:t>
      </w:r>
    </w:p>
    <w:p w:rsidR="005419FA" w:rsidRPr="003C6B3D" w:rsidRDefault="005419FA" w:rsidP="003C6B3D">
      <w:pPr>
        <w:pStyle w:val="Titre3"/>
        <w:spacing w:before="0" w:after="0" w:line="240" w:lineRule="auto"/>
        <w:ind w:right="284"/>
        <w:rPr>
          <w:rFonts w:ascii="Trebuchet MS" w:hAnsi="Trebuchet MS"/>
          <w:lang w:val="fr-FR" w:eastAsia="fr-FR"/>
        </w:rPr>
      </w:pPr>
      <w:bookmarkStart w:id="47" w:name="_Toc379362191"/>
      <w:r w:rsidRPr="003C6B3D">
        <w:rPr>
          <w:rFonts w:ascii="Trebuchet MS" w:hAnsi="Trebuchet MS"/>
          <w:lang w:val="fr-FR" w:eastAsia="fr-FR"/>
        </w:rPr>
        <w:lastRenderedPageBreak/>
        <w:t>Sous-Section 2.1. : De l’importation et de l’exportation des billets</w:t>
      </w:r>
      <w:r w:rsidR="0071503B" w:rsidRPr="003C6B3D">
        <w:rPr>
          <w:rFonts w:ascii="Trebuchet MS" w:hAnsi="Trebuchet MS"/>
          <w:lang w:val="fr-FR" w:eastAsia="fr-FR"/>
        </w:rPr>
        <w:t xml:space="preserve"> </w:t>
      </w:r>
      <w:r w:rsidRPr="003C6B3D">
        <w:rPr>
          <w:rFonts w:ascii="Trebuchet MS" w:hAnsi="Trebuchet MS"/>
          <w:lang w:val="fr-FR" w:eastAsia="fr-FR"/>
        </w:rPr>
        <w:t>de banque</w:t>
      </w:r>
      <w:bookmarkEnd w:id="47"/>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 xml:space="preserve">Article </w:t>
      </w:r>
      <w:r w:rsidR="00015340" w:rsidRPr="002F6BD9">
        <w:rPr>
          <w:rFonts w:ascii="Trebuchet MS" w:eastAsia="Times New Roman" w:hAnsi="Trebuchet MS"/>
          <w:b/>
          <w:sz w:val="24"/>
          <w:szCs w:val="24"/>
          <w:lang w:val="fr-FR" w:eastAsia="fr-FR"/>
        </w:rPr>
        <w:t>10</w:t>
      </w:r>
      <w:ins w:id="48" w:author="TSHIMBALANGA MULAMBO" w:date="2014-06-09T10:12:00Z">
        <w:r w:rsidR="00C76775">
          <w:rPr>
            <w:rFonts w:ascii="Trebuchet MS" w:eastAsia="Times New Roman" w:hAnsi="Trebuchet MS"/>
            <w:b/>
            <w:sz w:val="24"/>
            <w:szCs w:val="24"/>
            <w:lang w:val="fr-FR" w:eastAsia="fr-FR"/>
          </w:rPr>
          <w:t>1</w:t>
        </w:r>
      </w:ins>
      <w:del w:id="49" w:author="TSHIMBALANGA MULAMBO" w:date="2014-06-09T10:12:00Z">
        <w:r w:rsidR="00015340" w:rsidRPr="002F6BD9" w:rsidDel="00C76775">
          <w:rPr>
            <w:rFonts w:ascii="Trebuchet MS" w:eastAsia="Times New Roman" w:hAnsi="Trebuchet MS"/>
            <w:b/>
            <w:sz w:val="24"/>
            <w:szCs w:val="24"/>
            <w:lang w:val="fr-FR" w:eastAsia="fr-FR"/>
          </w:rPr>
          <w:delText>0</w:delText>
        </w:r>
      </w:del>
      <w:r w:rsidR="00015340" w:rsidRPr="002F6BD9">
        <w:rPr>
          <w:rFonts w:ascii="Trebuchet MS" w:eastAsia="Times New Roman" w:hAnsi="Trebuchet MS"/>
          <w:b/>
          <w:sz w:val="24"/>
          <w:szCs w:val="24"/>
          <w:lang w:val="fr-FR" w:eastAsia="fr-FR"/>
        </w:rPr>
        <w:t> </w:t>
      </w:r>
      <w:r w:rsidRPr="002F6BD9">
        <w:rPr>
          <w:rFonts w:ascii="Trebuchet MS" w:eastAsia="Times New Roman" w:hAnsi="Trebuchet MS"/>
          <w:b/>
          <w:sz w:val="24"/>
          <w:szCs w:val="24"/>
          <w:lang w:val="fr-FR" w:eastAsia="fr-FR"/>
        </w:rPr>
        <w:t>:</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firstLine="708"/>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Les banques sont autorisées à exporter et à importer des billets de banque libellés en monnaies étrangères moyennant une autorisation préalable de la Banque Centrale. </w:t>
      </w:r>
    </w:p>
    <w:p w:rsidR="0071503B" w:rsidRPr="002F6BD9" w:rsidRDefault="0071503B" w:rsidP="002B5E45">
      <w:pPr>
        <w:spacing w:after="0" w:line="240" w:lineRule="auto"/>
        <w:ind w:right="284" w:firstLine="708"/>
        <w:jc w:val="both"/>
        <w:rPr>
          <w:rFonts w:ascii="Trebuchet MS" w:eastAsia="Times New Roman" w:hAnsi="Trebuchet MS"/>
          <w:sz w:val="24"/>
          <w:szCs w:val="24"/>
          <w:lang w:val="fr-FR" w:eastAsia="fr-FR"/>
        </w:rPr>
      </w:pPr>
    </w:p>
    <w:p w:rsidR="005419FA" w:rsidRPr="002F6BD9" w:rsidRDefault="005419FA" w:rsidP="002B5E45">
      <w:pPr>
        <w:ind w:right="284"/>
        <w:jc w:val="both"/>
        <w:rPr>
          <w:rFonts w:ascii="Trebuchet MS" w:hAnsi="Trebuchet MS" w:cs="Tahoma"/>
          <w:b/>
          <w:sz w:val="24"/>
          <w:szCs w:val="24"/>
          <w:lang w:val="fr-FR"/>
        </w:rPr>
      </w:pPr>
      <w:r w:rsidRPr="002F6BD9">
        <w:rPr>
          <w:rFonts w:ascii="Trebuchet MS" w:hAnsi="Trebuchet MS" w:cs="Tahoma"/>
          <w:b/>
          <w:sz w:val="24"/>
          <w:szCs w:val="24"/>
          <w:lang w:val="fr-FR"/>
        </w:rPr>
        <w:t xml:space="preserve">Article </w:t>
      </w:r>
      <w:r w:rsidR="00015340" w:rsidRPr="002F6BD9">
        <w:rPr>
          <w:rFonts w:ascii="Trebuchet MS" w:hAnsi="Trebuchet MS" w:cs="Tahoma"/>
          <w:b/>
          <w:sz w:val="24"/>
          <w:szCs w:val="24"/>
          <w:lang w:val="fr-FR"/>
        </w:rPr>
        <w:t>10</w:t>
      </w:r>
      <w:ins w:id="50" w:author="TSHIMBALANGA MULAMBO" w:date="2014-06-09T10:12:00Z">
        <w:r w:rsidR="00C76775">
          <w:rPr>
            <w:rFonts w:ascii="Trebuchet MS" w:hAnsi="Trebuchet MS" w:cs="Tahoma"/>
            <w:b/>
            <w:sz w:val="24"/>
            <w:szCs w:val="24"/>
            <w:lang w:val="fr-FR"/>
          </w:rPr>
          <w:t>2</w:t>
        </w:r>
      </w:ins>
      <w:del w:id="51" w:author="TSHIMBALANGA MULAMBO" w:date="2014-06-09T10:12:00Z">
        <w:r w:rsidR="00015340" w:rsidRPr="002F6BD9" w:rsidDel="00C76775">
          <w:rPr>
            <w:rFonts w:ascii="Trebuchet MS" w:hAnsi="Trebuchet MS" w:cs="Tahoma"/>
            <w:b/>
            <w:sz w:val="24"/>
            <w:szCs w:val="24"/>
            <w:lang w:val="fr-FR"/>
          </w:rPr>
          <w:delText>1</w:delText>
        </w:r>
      </w:del>
      <w:r w:rsidR="00015340" w:rsidRPr="002F6BD9">
        <w:rPr>
          <w:rFonts w:ascii="Trebuchet MS" w:hAnsi="Trebuchet MS" w:cs="Tahoma"/>
          <w:b/>
          <w:sz w:val="24"/>
          <w:szCs w:val="24"/>
          <w:lang w:val="fr-FR"/>
        </w:rPr>
        <w:t> </w:t>
      </w:r>
      <w:r w:rsidRPr="002F6BD9">
        <w:rPr>
          <w:rFonts w:ascii="Trebuchet MS" w:hAnsi="Trebuchet MS" w:cs="Tahoma"/>
          <w:b/>
          <w:sz w:val="24"/>
          <w:szCs w:val="24"/>
          <w:lang w:val="fr-FR"/>
        </w:rPr>
        <w:t>:</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ind w:right="284" w:firstLine="720"/>
        <w:jc w:val="both"/>
        <w:rPr>
          <w:rFonts w:ascii="Trebuchet MS" w:hAnsi="Trebuchet MS"/>
          <w:sz w:val="24"/>
          <w:szCs w:val="24"/>
          <w:lang w:val="fr-FR"/>
        </w:rPr>
      </w:pPr>
      <w:r w:rsidRPr="002F6BD9">
        <w:rPr>
          <w:rFonts w:ascii="Trebuchet MS" w:hAnsi="Trebuchet MS"/>
          <w:sz w:val="24"/>
          <w:szCs w:val="24"/>
          <w:lang w:val="fr-FR"/>
        </w:rPr>
        <w:t xml:space="preserve">L’envoi à l’étranger des </w:t>
      </w:r>
      <w:r w:rsidR="00170666" w:rsidRPr="002F6BD9">
        <w:rPr>
          <w:rFonts w:ascii="Trebuchet MS" w:hAnsi="Trebuchet MS"/>
          <w:sz w:val="24"/>
          <w:szCs w:val="24"/>
          <w:lang w:val="fr-FR"/>
        </w:rPr>
        <w:t xml:space="preserve">billets </w:t>
      </w:r>
      <w:r w:rsidRPr="002F6BD9">
        <w:rPr>
          <w:rFonts w:ascii="Trebuchet MS" w:hAnsi="Trebuchet MS"/>
          <w:sz w:val="24"/>
          <w:szCs w:val="24"/>
          <w:lang w:val="fr-FR"/>
        </w:rPr>
        <w:t xml:space="preserve">de </w:t>
      </w:r>
      <w:r w:rsidR="00170666" w:rsidRPr="002F6BD9">
        <w:rPr>
          <w:rFonts w:ascii="Trebuchet MS" w:hAnsi="Trebuchet MS"/>
          <w:sz w:val="24"/>
          <w:szCs w:val="24"/>
          <w:lang w:val="fr-FR"/>
        </w:rPr>
        <w:t xml:space="preserve">banque </w:t>
      </w:r>
      <w:r w:rsidRPr="002F6BD9">
        <w:rPr>
          <w:rFonts w:ascii="Trebuchet MS" w:hAnsi="Trebuchet MS"/>
          <w:sz w:val="24"/>
          <w:szCs w:val="24"/>
          <w:lang w:val="fr-FR"/>
        </w:rPr>
        <w:t>libellés en monnaies étrangères par les banques agréées et faisant partie de leurs positions de change s’effectue moyennant autorisation préalable de la Banque Centrale.</w:t>
      </w:r>
    </w:p>
    <w:p w:rsidR="005419FA" w:rsidRPr="002F6BD9" w:rsidRDefault="005419FA" w:rsidP="002B5E45">
      <w:pPr>
        <w:ind w:right="284"/>
        <w:jc w:val="both"/>
        <w:rPr>
          <w:rFonts w:ascii="Trebuchet MS" w:hAnsi="Trebuchet MS"/>
          <w:sz w:val="24"/>
          <w:szCs w:val="24"/>
          <w:lang w:val="fr-FR"/>
        </w:rPr>
      </w:pPr>
      <w:r w:rsidRPr="002F6BD9">
        <w:rPr>
          <w:rFonts w:ascii="Trebuchet MS" w:hAnsi="Trebuchet MS"/>
          <w:sz w:val="24"/>
          <w:szCs w:val="24"/>
          <w:lang w:val="fr-FR"/>
        </w:rPr>
        <w:t>Alinéa 2 :</w:t>
      </w:r>
    </w:p>
    <w:p w:rsidR="005419FA" w:rsidRDefault="005419FA" w:rsidP="00832FCB">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La banque concernée est tenue de solliciter par écrit auprès de la Banque Centrale</w:t>
      </w:r>
      <w:r w:rsidRPr="002F6BD9">
        <w:rPr>
          <w:rFonts w:ascii="Trebuchet MS" w:hAnsi="Trebuchet MS" w:cs="Calibri"/>
          <w:sz w:val="24"/>
          <w:szCs w:val="24"/>
          <w:lang w:val="fr-FR" w:eastAsia="fr-FR"/>
        </w:rPr>
        <w:t xml:space="preserve">/Direction ayant le suivi des opérations de change dans ses attributions, une autorisation d’exportation en précisant les montants à exporter par devise, les détails du colisage, ainsi que le nom </w:t>
      </w:r>
      <w:r w:rsidRPr="002F6BD9">
        <w:rPr>
          <w:rFonts w:ascii="Trebuchet MS" w:hAnsi="Trebuchet MS"/>
          <w:sz w:val="24"/>
          <w:szCs w:val="24"/>
          <w:lang w:val="fr-FR"/>
        </w:rPr>
        <w:t>et l’adresse du correspondant étranger destinataire.</w:t>
      </w:r>
    </w:p>
    <w:p w:rsidR="00832FCB" w:rsidRPr="002F6BD9" w:rsidRDefault="00832FCB" w:rsidP="00832FCB">
      <w:pPr>
        <w:spacing w:after="0" w:line="240" w:lineRule="auto"/>
        <w:ind w:right="284" w:firstLine="720"/>
        <w:jc w:val="both"/>
        <w:rPr>
          <w:rFonts w:ascii="Trebuchet MS" w:hAnsi="Trebuchet MS"/>
          <w:sz w:val="24"/>
          <w:szCs w:val="24"/>
          <w:lang w:val="fr-FR"/>
        </w:rPr>
      </w:pPr>
    </w:p>
    <w:p w:rsidR="005419FA" w:rsidRDefault="005419FA" w:rsidP="00BB1B34">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Cette autorisation qui a une validité de sept  (7) jours ouvrés à dater de sa délivrance et dont le montant à exporter ne peut être fractionné, est accordée endéans deux</w:t>
      </w:r>
      <w:r w:rsidR="00170666" w:rsidRPr="002F6BD9">
        <w:rPr>
          <w:rFonts w:ascii="Trebuchet MS" w:hAnsi="Trebuchet MS"/>
          <w:sz w:val="24"/>
          <w:szCs w:val="24"/>
          <w:lang w:val="fr-FR"/>
        </w:rPr>
        <w:t xml:space="preserve"> </w:t>
      </w:r>
      <w:r w:rsidRPr="002F6BD9">
        <w:rPr>
          <w:rFonts w:ascii="Trebuchet MS" w:hAnsi="Trebuchet MS"/>
          <w:sz w:val="24"/>
          <w:szCs w:val="24"/>
          <w:lang w:val="fr-FR"/>
        </w:rPr>
        <w:t>(2) jours ouvrés après la réception de sa demande.</w:t>
      </w:r>
    </w:p>
    <w:p w:rsidR="00BB1B34" w:rsidRPr="002F6BD9" w:rsidRDefault="00BB1B34" w:rsidP="00BB1B34">
      <w:pPr>
        <w:spacing w:after="0" w:line="240" w:lineRule="auto"/>
        <w:ind w:right="284" w:firstLine="720"/>
        <w:jc w:val="both"/>
        <w:rPr>
          <w:rFonts w:ascii="Trebuchet MS" w:hAnsi="Trebuchet MS"/>
          <w:sz w:val="24"/>
          <w:szCs w:val="24"/>
          <w:lang w:val="fr-FR"/>
        </w:rPr>
      </w:pPr>
    </w:p>
    <w:p w:rsidR="005419FA" w:rsidRDefault="005419FA" w:rsidP="00C70DE0">
      <w:pPr>
        <w:spacing w:after="0" w:line="240" w:lineRule="auto"/>
        <w:ind w:right="284"/>
        <w:jc w:val="both"/>
        <w:rPr>
          <w:rFonts w:ascii="Trebuchet MS" w:hAnsi="Trebuchet MS"/>
          <w:sz w:val="24"/>
          <w:szCs w:val="24"/>
          <w:lang w:val="fr-FR"/>
        </w:rPr>
      </w:pPr>
      <w:r w:rsidRPr="002F6BD9">
        <w:rPr>
          <w:rFonts w:ascii="Trebuchet MS" w:hAnsi="Trebuchet MS"/>
          <w:sz w:val="24"/>
          <w:szCs w:val="24"/>
          <w:lang w:val="fr-FR"/>
        </w:rPr>
        <w:t>Alinéa 3 :</w:t>
      </w:r>
    </w:p>
    <w:p w:rsidR="00C70DE0" w:rsidRPr="002F6BD9" w:rsidRDefault="00C70DE0" w:rsidP="00C70DE0">
      <w:pPr>
        <w:spacing w:after="0" w:line="240" w:lineRule="auto"/>
        <w:ind w:right="284"/>
        <w:jc w:val="both"/>
        <w:rPr>
          <w:rFonts w:ascii="Trebuchet MS" w:hAnsi="Trebuchet MS"/>
          <w:sz w:val="24"/>
          <w:szCs w:val="24"/>
          <w:lang w:val="fr-FR"/>
        </w:rPr>
      </w:pPr>
    </w:p>
    <w:p w:rsidR="005419FA" w:rsidRDefault="005419FA" w:rsidP="00CB323D">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 xml:space="preserve">Toute opération d’exportation requiert l’implication de la Banque Centrale/Directions ayant </w:t>
      </w:r>
      <w:r w:rsidRPr="002F6BD9">
        <w:rPr>
          <w:rFonts w:ascii="Trebuchet MS" w:hAnsi="Trebuchet MS" w:cs="Calibri"/>
          <w:sz w:val="24"/>
          <w:szCs w:val="24"/>
          <w:lang w:val="fr-FR" w:eastAsia="fr-FR"/>
        </w:rPr>
        <w:t>le suivi des opérations de change</w:t>
      </w:r>
      <w:r w:rsidRPr="002F6BD9">
        <w:rPr>
          <w:rFonts w:ascii="Trebuchet MS" w:hAnsi="Trebuchet MS"/>
          <w:sz w:val="24"/>
          <w:szCs w:val="24"/>
          <w:lang w:val="fr-FR"/>
        </w:rPr>
        <w:t xml:space="preserve"> et la gestion des caisses et des billets de banque dans leurs attributions pour la préparation du colis, du plombage des emballages, du convoyage des fonds jusqu’au poste frontière de sortie ainsi qu’à la remise des colis au transporteur contre décharge sur la LTA ou tout autre document justificatif faisant foi. </w:t>
      </w:r>
    </w:p>
    <w:p w:rsidR="00CB323D" w:rsidRPr="002F6BD9" w:rsidRDefault="00CB323D" w:rsidP="00CB323D">
      <w:pPr>
        <w:spacing w:after="0" w:line="240" w:lineRule="auto"/>
        <w:ind w:right="284" w:firstLine="720"/>
        <w:jc w:val="both"/>
        <w:rPr>
          <w:rFonts w:ascii="Trebuchet MS" w:hAnsi="Trebuchet MS"/>
          <w:sz w:val="24"/>
          <w:szCs w:val="24"/>
          <w:lang w:val="fr-FR"/>
        </w:rPr>
      </w:pPr>
    </w:p>
    <w:p w:rsidR="005419FA" w:rsidRPr="002F6BD9" w:rsidRDefault="005419FA" w:rsidP="002B5E45">
      <w:pPr>
        <w:spacing w:after="0" w:line="240" w:lineRule="auto"/>
        <w:ind w:right="284"/>
        <w:jc w:val="both"/>
        <w:rPr>
          <w:rFonts w:ascii="Trebuchet MS" w:hAnsi="Trebuchet MS" w:cs="Tahoma"/>
          <w:sz w:val="24"/>
          <w:szCs w:val="24"/>
          <w:lang w:val="fr-FR"/>
        </w:rPr>
      </w:pPr>
      <w:r w:rsidRPr="002F6BD9">
        <w:rPr>
          <w:rFonts w:ascii="Trebuchet MS" w:hAnsi="Trebuchet MS" w:cs="Tahoma"/>
          <w:sz w:val="24"/>
          <w:szCs w:val="24"/>
          <w:lang w:val="fr-FR"/>
        </w:rPr>
        <w:t>Alinéa 4 :</w:t>
      </w:r>
    </w:p>
    <w:p w:rsidR="005419FA" w:rsidRPr="002F6BD9" w:rsidRDefault="005419FA" w:rsidP="002B5E45">
      <w:pPr>
        <w:spacing w:after="0" w:line="240" w:lineRule="auto"/>
        <w:ind w:right="284"/>
        <w:jc w:val="both"/>
        <w:rPr>
          <w:rFonts w:ascii="Trebuchet MS" w:hAnsi="Trebuchet MS" w:cs="Tahoma"/>
          <w:b/>
          <w:sz w:val="24"/>
          <w:szCs w:val="24"/>
          <w:lang w:val="fr-FR"/>
        </w:rPr>
      </w:pPr>
    </w:p>
    <w:p w:rsidR="005419FA" w:rsidRPr="002F6BD9" w:rsidRDefault="005419FA" w:rsidP="002B5E45">
      <w:pPr>
        <w:ind w:right="284" w:firstLine="720"/>
        <w:jc w:val="both"/>
        <w:rPr>
          <w:rFonts w:ascii="Trebuchet MS" w:hAnsi="Trebuchet MS"/>
          <w:sz w:val="24"/>
          <w:szCs w:val="24"/>
          <w:lang w:val="fr-FR"/>
        </w:rPr>
      </w:pPr>
      <w:r w:rsidRPr="002F6BD9">
        <w:rPr>
          <w:rFonts w:ascii="Trebuchet MS" w:hAnsi="Trebuchet MS"/>
          <w:sz w:val="24"/>
          <w:szCs w:val="24"/>
          <w:lang w:val="fr-FR"/>
        </w:rPr>
        <w:t>A la sortie des fonds du territoire national, le porteur ou le transporteur mandaté à cette fin doit se munir outre de l’original de l’autorisation délivrée par la Banque Centrale, d’une attestation dûment signée par les responsables de la banque agréée mentionnant les références des titres de transport internationaux tels que titre de voyage, LTA, BL</w:t>
      </w:r>
      <w:r w:rsidR="00170666" w:rsidRPr="002F6BD9">
        <w:rPr>
          <w:rFonts w:ascii="Trebuchet MS" w:hAnsi="Trebuchet MS"/>
          <w:sz w:val="24"/>
          <w:szCs w:val="24"/>
          <w:lang w:val="fr-FR"/>
        </w:rPr>
        <w:t xml:space="preserve">, </w:t>
      </w:r>
      <w:r w:rsidRPr="002F6BD9">
        <w:rPr>
          <w:rFonts w:ascii="Trebuchet MS" w:hAnsi="Trebuchet MS"/>
          <w:sz w:val="24"/>
          <w:szCs w:val="24"/>
          <w:lang w:val="fr-FR"/>
        </w:rPr>
        <w:t>CDA</w:t>
      </w:r>
      <w:r w:rsidR="00170666" w:rsidRPr="002F6BD9">
        <w:rPr>
          <w:rFonts w:ascii="Trebuchet MS" w:hAnsi="Trebuchet MS"/>
          <w:sz w:val="24"/>
          <w:szCs w:val="24"/>
          <w:lang w:val="fr-FR"/>
        </w:rPr>
        <w:t xml:space="preserve"> ou tout autre document </w:t>
      </w:r>
      <w:r w:rsidRPr="002F6BD9">
        <w:rPr>
          <w:rFonts w:ascii="Trebuchet MS" w:hAnsi="Trebuchet MS"/>
          <w:sz w:val="24"/>
          <w:szCs w:val="24"/>
          <w:lang w:val="fr-FR"/>
        </w:rPr>
        <w:t>reprenant notamment :</w:t>
      </w:r>
    </w:p>
    <w:p w:rsidR="005419FA" w:rsidRPr="002F6BD9" w:rsidRDefault="00170666" w:rsidP="002B5E45">
      <w:pPr>
        <w:numPr>
          <w:ilvl w:val="0"/>
          <w:numId w:val="33"/>
        </w:numPr>
        <w:spacing w:after="0" w:line="240" w:lineRule="auto"/>
        <w:ind w:left="426" w:right="284" w:hanging="284"/>
        <w:contextualSpacing/>
        <w:jc w:val="both"/>
        <w:rPr>
          <w:rFonts w:ascii="Trebuchet MS" w:hAnsi="Trebuchet MS"/>
          <w:sz w:val="24"/>
          <w:szCs w:val="24"/>
          <w:lang w:val="fr-FR"/>
        </w:rPr>
      </w:pPr>
      <w:r w:rsidRPr="002F6BD9">
        <w:rPr>
          <w:rFonts w:ascii="Trebuchet MS" w:hAnsi="Trebuchet MS"/>
          <w:sz w:val="24"/>
          <w:szCs w:val="24"/>
          <w:lang w:val="fr-FR"/>
        </w:rPr>
        <w:t xml:space="preserve">le </w:t>
      </w:r>
      <w:r w:rsidR="005419FA" w:rsidRPr="002F6BD9">
        <w:rPr>
          <w:rFonts w:ascii="Trebuchet MS" w:hAnsi="Trebuchet MS"/>
          <w:sz w:val="24"/>
          <w:szCs w:val="24"/>
          <w:lang w:val="fr-FR"/>
        </w:rPr>
        <w:t>nom du porteur ou du transporteur ;</w:t>
      </w:r>
    </w:p>
    <w:p w:rsidR="005419FA" w:rsidRPr="002F6BD9" w:rsidRDefault="00170666" w:rsidP="002B5E45">
      <w:pPr>
        <w:numPr>
          <w:ilvl w:val="0"/>
          <w:numId w:val="33"/>
        </w:numPr>
        <w:spacing w:after="0" w:line="240" w:lineRule="auto"/>
        <w:ind w:left="426" w:right="284" w:hanging="284"/>
        <w:contextualSpacing/>
        <w:jc w:val="both"/>
        <w:rPr>
          <w:rFonts w:ascii="Trebuchet MS" w:hAnsi="Trebuchet MS"/>
          <w:sz w:val="24"/>
          <w:szCs w:val="24"/>
          <w:lang w:val="fr-FR"/>
        </w:rPr>
      </w:pPr>
      <w:r w:rsidRPr="002F6BD9">
        <w:rPr>
          <w:rFonts w:ascii="Trebuchet MS" w:hAnsi="Trebuchet MS"/>
          <w:sz w:val="24"/>
          <w:szCs w:val="24"/>
          <w:lang w:val="fr-FR"/>
        </w:rPr>
        <w:t xml:space="preserve">le </w:t>
      </w:r>
      <w:r w:rsidR="005419FA" w:rsidRPr="002F6BD9">
        <w:rPr>
          <w:rFonts w:ascii="Trebuchet MS" w:hAnsi="Trebuchet MS"/>
          <w:sz w:val="24"/>
          <w:szCs w:val="24"/>
          <w:lang w:val="fr-FR"/>
        </w:rPr>
        <w:t>détail du colisage ;</w:t>
      </w:r>
    </w:p>
    <w:p w:rsidR="005419FA" w:rsidRPr="002F6BD9" w:rsidRDefault="00170666" w:rsidP="002B5E45">
      <w:pPr>
        <w:numPr>
          <w:ilvl w:val="0"/>
          <w:numId w:val="33"/>
        </w:numPr>
        <w:spacing w:after="0" w:line="240" w:lineRule="auto"/>
        <w:ind w:left="426" w:right="284" w:hanging="284"/>
        <w:contextualSpacing/>
        <w:jc w:val="both"/>
        <w:rPr>
          <w:rFonts w:ascii="Trebuchet MS" w:hAnsi="Trebuchet MS"/>
          <w:sz w:val="24"/>
          <w:szCs w:val="24"/>
          <w:lang w:val="fr-FR"/>
        </w:rPr>
      </w:pPr>
      <w:r w:rsidRPr="002F6BD9">
        <w:rPr>
          <w:rFonts w:ascii="Trebuchet MS" w:hAnsi="Trebuchet MS"/>
          <w:sz w:val="24"/>
          <w:szCs w:val="24"/>
          <w:lang w:val="fr-FR"/>
        </w:rPr>
        <w:t xml:space="preserve">la </w:t>
      </w:r>
      <w:r w:rsidR="005419FA" w:rsidRPr="002F6BD9">
        <w:rPr>
          <w:rFonts w:ascii="Trebuchet MS" w:hAnsi="Trebuchet MS"/>
          <w:sz w:val="24"/>
          <w:szCs w:val="24"/>
          <w:lang w:val="fr-FR"/>
        </w:rPr>
        <w:t>date de voyage ou de transport ;</w:t>
      </w:r>
    </w:p>
    <w:p w:rsidR="005419FA" w:rsidRPr="002F6BD9" w:rsidRDefault="00170666" w:rsidP="002B5E45">
      <w:pPr>
        <w:numPr>
          <w:ilvl w:val="0"/>
          <w:numId w:val="33"/>
        </w:numPr>
        <w:spacing w:after="0" w:line="240" w:lineRule="auto"/>
        <w:ind w:left="426" w:right="284" w:hanging="284"/>
        <w:contextualSpacing/>
        <w:jc w:val="both"/>
        <w:rPr>
          <w:rFonts w:ascii="Trebuchet MS" w:hAnsi="Trebuchet MS"/>
          <w:sz w:val="24"/>
          <w:szCs w:val="24"/>
          <w:lang w:val="fr-FR"/>
        </w:rPr>
      </w:pPr>
      <w:r w:rsidRPr="002F6BD9">
        <w:rPr>
          <w:rFonts w:ascii="Trebuchet MS" w:hAnsi="Trebuchet MS"/>
          <w:sz w:val="24"/>
          <w:szCs w:val="24"/>
          <w:lang w:val="fr-FR"/>
        </w:rPr>
        <w:t xml:space="preserve">le </w:t>
      </w:r>
      <w:r w:rsidR="005419FA" w:rsidRPr="002F6BD9">
        <w:rPr>
          <w:rFonts w:ascii="Trebuchet MS" w:hAnsi="Trebuchet MS"/>
          <w:sz w:val="24"/>
          <w:szCs w:val="24"/>
          <w:lang w:val="fr-FR"/>
        </w:rPr>
        <w:t>destinataire.</w:t>
      </w:r>
    </w:p>
    <w:p w:rsidR="005419FA" w:rsidRPr="002F6BD9" w:rsidRDefault="005419FA" w:rsidP="002B5E45">
      <w:pPr>
        <w:spacing w:after="0" w:line="240" w:lineRule="auto"/>
        <w:ind w:right="284"/>
        <w:contextualSpacing/>
        <w:jc w:val="both"/>
        <w:rPr>
          <w:rFonts w:ascii="Trebuchet MS" w:hAnsi="Trebuchet MS"/>
          <w:sz w:val="24"/>
          <w:szCs w:val="24"/>
          <w:lang w:val="fr-FR"/>
        </w:rPr>
      </w:pPr>
    </w:p>
    <w:p w:rsidR="005419FA" w:rsidRPr="002F6BD9" w:rsidRDefault="005419FA" w:rsidP="002B5E45">
      <w:pPr>
        <w:spacing w:after="0" w:line="240" w:lineRule="auto"/>
        <w:ind w:right="284"/>
        <w:jc w:val="both"/>
        <w:rPr>
          <w:rFonts w:ascii="Trebuchet MS" w:hAnsi="Trebuchet MS" w:cs="Tahoma"/>
          <w:sz w:val="24"/>
          <w:szCs w:val="24"/>
          <w:lang w:val="fr-FR"/>
        </w:rPr>
      </w:pPr>
      <w:r w:rsidRPr="002F6BD9">
        <w:rPr>
          <w:rFonts w:ascii="Trebuchet MS" w:hAnsi="Trebuchet MS" w:cs="Tahoma"/>
          <w:sz w:val="24"/>
          <w:szCs w:val="24"/>
          <w:lang w:val="fr-FR"/>
        </w:rPr>
        <w:lastRenderedPageBreak/>
        <w:t>Alinéa</w:t>
      </w:r>
      <w:r w:rsidR="0071503B" w:rsidRPr="002F6BD9">
        <w:rPr>
          <w:rFonts w:ascii="Trebuchet MS" w:hAnsi="Trebuchet MS" w:cs="Tahoma"/>
          <w:sz w:val="24"/>
          <w:szCs w:val="24"/>
          <w:lang w:val="fr-FR"/>
        </w:rPr>
        <w:t xml:space="preserve"> </w:t>
      </w:r>
      <w:r w:rsidRPr="002F6BD9">
        <w:rPr>
          <w:rFonts w:ascii="Trebuchet MS" w:hAnsi="Trebuchet MS" w:cs="Tahoma"/>
          <w:sz w:val="24"/>
          <w:szCs w:val="24"/>
          <w:lang w:val="fr-FR"/>
        </w:rPr>
        <w:t>5 :</w:t>
      </w:r>
    </w:p>
    <w:p w:rsidR="005419FA" w:rsidRPr="002F6BD9" w:rsidRDefault="005419FA" w:rsidP="002B5E45">
      <w:pPr>
        <w:spacing w:after="0" w:line="240" w:lineRule="auto"/>
        <w:ind w:right="284"/>
        <w:jc w:val="both"/>
        <w:rPr>
          <w:rFonts w:ascii="Trebuchet MS" w:hAnsi="Trebuchet MS" w:cs="Tahoma"/>
          <w:b/>
          <w:sz w:val="24"/>
          <w:szCs w:val="24"/>
          <w:lang w:val="fr-FR"/>
        </w:rPr>
      </w:pPr>
    </w:p>
    <w:p w:rsidR="005419FA" w:rsidRDefault="005419FA" w:rsidP="007C606C">
      <w:pPr>
        <w:spacing w:after="0" w:line="240" w:lineRule="auto"/>
        <w:ind w:right="284" w:firstLine="708"/>
        <w:jc w:val="both"/>
        <w:rPr>
          <w:rFonts w:ascii="Trebuchet MS" w:hAnsi="Trebuchet MS"/>
          <w:sz w:val="24"/>
          <w:szCs w:val="24"/>
          <w:lang w:val="fr-FR"/>
        </w:rPr>
      </w:pPr>
      <w:r w:rsidRPr="002F6BD9">
        <w:rPr>
          <w:rFonts w:ascii="Trebuchet MS" w:hAnsi="Trebuchet MS"/>
          <w:sz w:val="24"/>
          <w:szCs w:val="24"/>
          <w:lang w:val="fr-FR"/>
        </w:rPr>
        <w:t>La banque agréée exportatrice est  tenue de transmettre à la Banque Centrale/</w:t>
      </w:r>
      <w:r w:rsidRPr="002F6BD9">
        <w:rPr>
          <w:rFonts w:ascii="Trebuchet MS" w:hAnsi="Trebuchet MS" w:cs="Calibri"/>
          <w:sz w:val="24"/>
          <w:szCs w:val="24"/>
          <w:lang w:val="fr-FR" w:eastAsia="fr-FR"/>
        </w:rPr>
        <w:t xml:space="preserve">Direction ayant le suivi des opérations de change, </w:t>
      </w:r>
      <w:r w:rsidRPr="002F6BD9">
        <w:rPr>
          <w:rFonts w:ascii="Trebuchet MS" w:hAnsi="Trebuchet MS"/>
          <w:sz w:val="24"/>
          <w:szCs w:val="24"/>
          <w:lang w:val="fr-FR"/>
        </w:rPr>
        <w:t>endéans sept (7) jours ouvrés, à compter de la date d’exportation, l’accusé de réception ainsi que la preuve de crédit en compte auprès du correspondant, équivalent au montant exporté.</w:t>
      </w:r>
    </w:p>
    <w:p w:rsidR="007C606C" w:rsidRPr="002F6BD9" w:rsidRDefault="007C606C" w:rsidP="007C606C">
      <w:pPr>
        <w:spacing w:after="0" w:line="240" w:lineRule="auto"/>
        <w:ind w:right="284" w:firstLine="708"/>
        <w:jc w:val="both"/>
        <w:rPr>
          <w:rFonts w:ascii="Trebuchet MS" w:hAnsi="Trebuchet MS"/>
          <w:sz w:val="24"/>
          <w:szCs w:val="24"/>
          <w:lang w:val="fr-FR"/>
        </w:rPr>
      </w:pPr>
    </w:p>
    <w:p w:rsidR="005419FA" w:rsidRPr="002F6BD9" w:rsidRDefault="005419FA" w:rsidP="002B5E45">
      <w:pPr>
        <w:spacing w:after="0" w:line="240" w:lineRule="auto"/>
        <w:ind w:right="284"/>
        <w:jc w:val="both"/>
        <w:rPr>
          <w:rFonts w:ascii="Trebuchet MS" w:hAnsi="Trebuchet MS"/>
          <w:sz w:val="24"/>
          <w:szCs w:val="24"/>
          <w:lang w:val="fr-FR"/>
        </w:rPr>
      </w:pPr>
      <w:r w:rsidRPr="002F6BD9">
        <w:rPr>
          <w:rFonts w:ascii="Trebuchet MS" w:hAnsi="Trebuchet MS"/>
          <w:sz w:val="24"/>
          <w:szCs w:val="24"/>
          <w:lang w:val="fr-FR"/>
        </w:rPr>
        <w:t>Alinéa 6 :</w:t>
      </w:r>
    </w:p>
    <w:p w:rsidR="005419FA" w:rsidRPr="002F6BD9" w:rsidRDefault="005419FA" w:rsidP="002B5E45">
      <w:pPr>
        <w:spacing w:after="0" w:line="240" w:lineRule="auto"/>
        <w:ind w:right="284"/>
        <w:jc w:val="both"/>
        <w:rPr>
          <w:rFonts w:ascii="Trebuchet MS" w:hAnsi="Trebuchet MS"/>
          <w:b/>
          <w:sz w:val="24"/>
          <w:szCs w:val="24"/>
          <w:lang w:val="fr-FR"/>
        </w:rPr>
      </w:pPr>
    </w:p>
    <w:p w:rsidR="005419FA" w:rsidRPr="002F6BD9" w:rsidRDefault="005419FA" w:rsidP="002B5E45">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 xml:space="preserve">La Banque Centrale se réserve le droit d’encaisser les billets de banque en monnaies étrangères contre transfert auprès du correspondant de la banque agréée cédante, à la date valeur. </w:t>
      </w:r>
    </w:p>
    <w:p w:rsidR="007C606C" w:rsidRDefault="007C606C" w:rsidP="007C606C">
      <w:pPr>
        <w:spacing w:after="0" w:line="240" w:lineRule="auto"/>
        <w:ind w:right="284"/>
        <w:jc w:val="both"/>
        <w:rPr>
          <w:rFonts w:ascii="Trebuchet MS" w:hAnsi="Trebuchet MS" w:cs="Tahoma"/>
          <w:b/>
          <w:sz w:val="24"/>
          <w:szCs w:val="24"/>
          <w:lang w:val="fr-FR"/>
        </w:rPr>
      </w:pPr>
    </w:p>
    <w:p w:rsidR="007C606C" w:rsidRDefault="005419FA" w:rsidP="007C606C">
      <w:pPr>
        <w:spacing w:after="0" w:line="240" w:lineRule="auto"/>
        <w:ind w:right="284"/>
        <w:jc w:val="both"/>
        <w:rPr>
          <w:rFonts w:ascii="Trebuchet MS" w:hAnsi="Trebuchet MS" w:cs="Tahoma"/>
          <w:b/>
          <w:sz w:val="24"/>
          <w:szCs w:val="24"/>
          <w:lang w:val="fr-FR"/>
        </w:rPr>
      </w:pPr>
      <w:r w:rsidRPr="002F6BD9">
        <w:rPr>
          <w:rFonts w:ascii="Trebuchet MS" w:hAnsi="Trebuchet MS" w:cs="Tahoma"/>
          <w:b/>
          <w:sz w:val="24"/>
          <w:szCs w:val="24"/>
          <w:lang w:val="fr-FR"/>
        </w:rPr>
        <w:t xml:space="preserve">Article </w:t>
      </w:r>
      <w:r w:rsidR="00015340" w:rsidRPr="002F6BD9">
        <w:rPr>
          <w:rFonts w:ascii="Trebuchet MS" w:hAnsi="Trebuchet MS" w:cs="Tahoma"/>
          <w:b/>
          <w:sz w:val="24"/>
          <w:szCs w:val="24"/>
          <w:lang w:val="fr-FR"/>
        </w:rPr>
        <w:t>10</w:t>
      </w:r>
      <w:ins w:id="52" w:author="TSHIMBALANGA MULAMBO" w:date="2014-06-09T10:12:00Z">
        <w:r w:rsidR="00C76775">
          <w:rPr>
            <w:rFonts w:ascii="Trebuchet MS" w:hAnsi="Trebuchet MS" w:cs="Tahoma"/>
            <w:b/>
            <w:sz w:val="24"/>
            <w:szCs w:val="24"/>
            <w:lang w:val="fr-FR"/>
          </w:rPr>
          <w:t>3</w:t>
        </w:r>
      </w:ins>
      <w:del w:id="53" w:author="TSHIMBALANGA MULAMBO" w:date="2014-06-09T10:12:00Z">
        <w:r w:rsidR="00015340" w:rsidRPr="002F6BD9" w:rsidDel="00C76775">
          <w:rPr>
            <w:rFonts w:ascii="Trebuchet MS" w:hAnsi="Trebuchet MS" w:cs="Tahoma"/>
            <w:b/>
            <w:sz w:val="24"/>
            <w:szCs w:val="24"/>
            <w:lang w:val="fr-FR"/>
          </w:rPr>
          <w:delText>2</w:delText>
        </w:r>
      </w:del>
      <w:r w:rsidR="00015340" w:rsidRPr="002F6BD9">
        <w:rPr>
          <w:rFonts w:ascii="Trebuchet MS" w:hAnsi="Trebuchet MS" w:cs="Tahoma"/>
          <w:b/>
          <w:sz w:val="24"/>
          <w:szCs w:val="24"/>
          <w:lang w:val="fr-FR"/>
        </w:rPr>
        <w:t> </w:t>
      </w:r>
      <w:r w:rsidRPr="002F6BD9">
        <w:rPr>
          <w:rFonts w:ascii="Trebuchet MS" w:hAnsi="Trebuchet MS" w:cs="Tahoma"/>
          <w:b/>
          <w:sz w:val="24"/>
          <w:szCs w:val="24"/>
          <w:lang w:val="fr-FR"/>
        </w:rPr>
        <w:t xml:space="preserve">: </w:t>
      </w:r>
    </w:p>
    <w:p w:rsidR="005419FA" w:rsidRPr="002F6BD9" w:rsidRDefault="005419FA" w:rsidP="007C606C">
      <w:pPr>
        <w:spacing w:after="0" w:line="240" w:lineRule="auto"/>
        <w:ind w:right="284"/>
        <w:jc w:val="both"/>
        <w:rPr>
          <w:rFonts w:ascii="Trebuchet MS" w:hAnsi="Trebuchet MS" w:cs="Tahoma"/>
          <w:b/>
          <w:sz w:val="24"/>
          <w:szCs w:val="24"/>
          <w:lang w:val="fr-FR"/>
        </w:rPr>
      </w:pPr>
      <w:r w:rsidRPr="002F6BD9">
        <w:rPr>
          <w:rFonts w:ascii="Trebuchet MS" w:hAnsi="Trebuchet MS" w:cs="Tahoma"/>
          <w:b/>
          <w:sz w:val="24"/>
          <w:szCs w:val="24"/>
          <w:lang w:val="fr-FR"/>
        </w:rPr>
        <w:tab/>
      </w:r>
      <w:r w:rsidRPr="002F6BD9">
        <w:rPr>
          <w:rFonts w:ascii="Trebuchet MS" w:hAnsi="Trebuchet MS" w:cs="Tahoma"/>
          <w:b/>
          <w:sz w:val="24"/>
          <w:szCs w:val="24"/>
          <w:lang w:val="fr-FR"/>
        </w:rPr>
        <w:tab/>
      </w:r>
      <w:r w:rsidRPr="002F6BD9">
        <w:rPr>
          <w:rFonts w:ascii="Trebuchet MS" w:hAnsi="Trebuchet MS" w:cs="Tahoma"/>
          <w:b/>
          <w:sz w:val="24"/>
          <w:szCs w:val="24"/>
          <w:lang w:val="fr-FR"/>
        </w:rPr>
        <w:tab/>
      </w:r>
      <w:r w:rsidRPr="002F6BD9">
        <w:rPr>
          <w:rFonts w:ascii="Trebuchet MS" w:hAnsi="Trebuchet MS" w:cs="Tahoma"/>
          <w:b/>
          <w:sz w:val="24"/>
          <w:szCs w:val="24"/>
          <w:lang w:val="fr-FR"/>
        </w:rPr>
        <w:tab/>
      </w:r>
      <w:r w:rsidRPr="002F6BD9">
        <w:rPr>
          <w:rFonts w:ascii="Trebuchet MS" w:hAnsi="Trebuchet MS" w:cs="Tahoma"/>
          <w:b/>
          <w:sz w:val="24"/>
          <w:szCs w:val="24"/>
          <w:lang w:val="fr-FR"/>
        </w:rPr>
        <w:tab/>
      </w:r>
      <w:r w:rsidRPr="002F6BD9">
        <w:rPr>
          <w:rFonts w:ascii="Trebuchet MS" w:hAnsi="Trebuchet MS" w:cs="Tahoma"/>
          <w:b/>
          <w:sz w:val="24"/>
          <w:szCs w:val="24"/>
          <w:lang w:val="fr-FR"/>
        </w:rPr>
        <w:tab/>
      </w:r>
      <w:r w:rsidRPr="002F6BD9">
        <w:rPr>
          <w:rFonts w:ascii="Trebuchet MS" w:hAnsi="Trebuchet MS" w:cs="Tahoma"/>
          <w:b/>
          <w:sz w:val="24"/>
          <w:szCs w:val="24"/>
          <w:lang w:val="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Default="005419FA" w:rsidP="006E422B">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L’importation des billets de banque libellés en monnaies étrangères par les banques agréées concernées s’effectue moyennant une autorisation écrite de la Banque Centrale.</w:t>
      </w:r>
    </w:p>
    <w:p w:rsidR="006E422B" w:rsidRPr="002F6BD9" w:rsidRDefault="006E422B" w:rsidP="006E422B">
      <w:pPr>
        <w:spacing w:after="0" w:line="240" w:lineRule="auto"/>
        <w:ind w:right="284" w:firstLine="720"/>
        <w:jc w:val="both"/>
        <w:rPr>
          <w:rFonts w:ascii="Trebuchet MS" w:hAnsi="Trebuchet MS"/>
          <w:sz w:val="24"/>
          <w:szCs w:val="24"/>
          <w:lang w:val="fr-FR"/>
        </w:rPr>
      </w:pPr>
    </w:p>
    <w:p w:rsidR="005419FA" w:rsidRDefault="005419FA" w:rsidP="00855D85">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La banque concernée est tenue de solliciter par écrit auprès de la Banque Centrale /</w:t>
      </w:r>
      <w:r w:rsidRPr="002F6BD9">
        <w:rPr>
          <w:rFonts w:ascii="Trebuchet MS" w:hAnsi="Trebuchet MS" w:cs="Calibri"/>
          <w:sz w:val="24"/>
          <w:szCs w:val="24"/>
          <w:lang w:val="fr-FR" w:eastAsia="fr-FR"/>
        </w:rPr>
        <w:t xml:space="preserve">Direction ayant le suivi des opérations de change dans ses attributions, une autorisation d’importation en précisant les montants à importer par devise, les détails du colisage, ainsi que le nom </w:t>
      </w:r>
      <w:r w:rsidRPr="002F6BD9">
        <w:rPr>
          <w:rFonts w:ascii="Trebuchet MS" w:hAnsi="Trebuchet MS"/>
          <w:sz w:val="24"/>
          <w:szCs w:val="24"/>
          <w:lang w:val="fr-FR"/>
        </w:rPr>
        <w:t>et l’adresse du fournisseur étranger.</w:t>
      </w:r>
    </w:p>
    <w:p w:rsidR="00855D85" w:rsidRPr="002F6BD9" w:rsidRDefault="00855D85" w:rsidP="00855D85">
      <w:pPr>
        <w:spacing w:after="0" w:line="240" w:lineRule="auto"/>
        <w:ind w:right="284" w:firstLine="720"/>
        <w:jc w:val="both"/>
        <w:rPr>
          <w:rFonts w:ascii="Trebuchet MS" w:hAnsi="Trebuchet MS"/>
          <w:sz w:val="24"/>
          <w:szCs w:val="24"/>
          <w:lang w:val="fr-FR"/>
        </w:rPr>
      </w:pPr>
    </w:p>
    <w:p w:rsidR="005419FA" w:rsidRDefault="005419FA" w:rsidP="000300DF">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Cette autorisation qui a une validité de sept  (7) jours ouvrés à dater de sa délivrance et dont le montant à importer ne peut être fractionné, est accordée endéans deux (2) jours ouvrés après la réception de sa demande.</w:t>
      </w:r>
    </w:p>
    <w:p w:rsidR="000300DF" w:rsidRPr="002F6BD9" w:rsidRDefault="000300DF" w:rsidP="000300DF">
      <w:pPr>
        <w:spacing w:after="0" w:line="240" w:lineRule="auto"/>
        <w:ind w:right="284" w:firstLine="720"/>
        <w:jc w:val="both"/>
        <w:rPr>
          <w:rFonts w:ascii="Trebuchet MS" w:hAnsi="Trebuchet MS"/>
          <w:sz w:val="24"/>
          <w:szCs w:val="24"/>
          <w:lang w:val="fr-FR"/>
        </w:rPr>
      </w:pPr>
    </w:p>
    <w:p w:rsidR="005419FA" w:rsidRDefault="005419FA" w:rsidP="000300DF">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 xml:space="preserve">Les devises ainsi importées doivent faire partie de leurs positions de change. </w:t>
      </w:r>
    </w:p>
    <w:p w:rsidR="000300DF" w:rsidRPr="002F6BD9" w:rsidRDefault="000300DF" w:rsidP="000300DF">
      <w:pPr>
        <w:spacing w:after="0" w:line="240" w:lineRule="auto"/>
        <w:ind w:right="284" w:firstLine="720"/>
        <w:jc w:val="both"/>
        <w:rPr>
          <w:rFonts w:ascii="Trebuchet MS" w:hAnsi="Trebuchet MS"/>
          <w:sz w:val="24"/>
          <w:szCs w:val="24"/>
          <w:lang w:val="fr-FR"/>
        </w:rPr>
      </w:pPr>
    </w:p>
    <w:p w:rsidR="005419FA" w:rsidRDefault="005419FA" w:rsidP="000300DF">
      <w:pPr>
        <w:spacing w:after="0" w:line="240" w:lineRule="auto"/>
        <w:ind w:right="284"/>
        <w:jc w:val="both"/>
        <w:rPr>
          <w:rFonts w:ascii="Trebuchet MS" w:hAnsi="Trebuchet MS"/>
          <w:sz w:val="24"/>
          <w:szCs w:val="24"/>
          <w:lang w:val="fr-FR"/>
        </w:rPr>
      </w:pPr>
      <w:r w:rsidRPr="002F6BD9">
        <w:rPr>
          <w:rFonts w:ascii="Trebuchet MS" w:hAnsi="Trebuchet MS"/>
          <w:sz w:val="24"/>
          <w:szCs w:val="24"/>
          <w:lang w:val="fr-FR"/>
        </w:rPr>
        <w:t>Alinéa 2 :</w:t>
      </w:r>
    </w:p>
    <w:p w:rsidR="000300DF" w:rsidRPr="002F6BD9" w:rsidRDefault="000300DF" w:rsidP="000300DF">
      <w:pPr>
        <w:spacing w:after="0" w:line="240" w:lineRule="auto"/>
        <w:ind w:right="284"/>
        <w:jc w:val="both"/>
        <w:rPr>
          <w:rFonts w:ascii="Trebuchet MS" w:hAnsi="Trebuchet MS"/>
          <w:sz w:val="24"/>
          <w:szCs w:val="24"/>
          <w:lang w:val="fr-FR"/>
        </w:rPr>
      </w:pPr>
    </w:p>
    <w:p w:rsidR="005419FA" w:rsidRDefault="005419FA" w:rsidP="00654143">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 xml:space="preserve">A l’entrée des fonds dans le territoire national, le porteur ou le transporteur mandaté à cette fin doit se munir outre l’original de l’autorisation délivrée par la Banque Centrale, d’une attestation dûment signée par les responsables de la banque agréée mentionnant les références des titres de transport internationaux tels que </w:t>
      </w:r>
      <w:r w:rsidR="00D63493" w:rsidRPr="002F6BD9">
        <w:rPr>
          <w:rFonts w:ascii="Trebuchet MS" w:hAnsi="Trebuchet MS"/>
          <w:sz w:val="24"/>
          <w:szCs w:val="24"/>
          <w:lang w:val="fr-FR"/>
        </w:rPr>
        <w:t xml:space="preserve">LTA, BL, CDA ou tout autre document </w:t>
      </w:r>
      <w:r w:rsidRPr="002F6BD9">
        <w:rPr>
          <w:rFonts w:ascii="Trebuchet MS" w:hAnsi="Trebuchet MS"/>
          <w:sz w:val="24"/>
          <w:szCs w:val="24"/>
          <w:lang w:val="fr-FR"/>
        </w:rPr>
        <w:t>reprenant notamment :</w:t>
      </w:r>
    </w:p>
    <w:p w:rsidR="00654143" w:rsidRPr="002F6BD9" w:rsidRDefault="00654143" w:rsidP="00654143">
      <w:pPr>
        <w:spacing w:after="0" w:line="240" w:lineRule="auto"/>
        <w:ind w:right="284" w:firstLine="720"/>
        <w:jc w:val="both"/>
        <w:rPr>
          <w:rFonts w:ascii="Trebuchet MS" w:hAnsi="Trebuchet MS"/>
          <w:sz w:val="24"/>
          <w:szCs w:val="24"/>
          <w:lang w:val="fr-FR"/>
        </w:rPr>
      </w:pPr>
    </w:p>
    <w:p w:rsidR="005419FA" w:rsidRPr="002F6BD9" w:rsidRDefault="00FF4D76" w:rsidP="002B5E45">
      <w:pPr>
        <w:numPr>
          <w:ilvl w:val="0"/>
          <w:numId w:val="33"/>
        </w:numPr>
        <w:spacing w:after="0" w:line="240" w:lineRule="auto"/>
        <w:ind w:left="567" w:right="284" w:hanging="283"/>
        <w:contextualSpacing/>
        <w:jc w:val="both"/>
        <w:rPr>
          <w:rFonts w:ascii="Trebuchet MS" w:hAnsi="Trebuchet MS"/>
          <w:sz w:val="24"/>
          <w:szCs w:val="24"/>
          <w:lang w:val="fr-FR"/>
        </w:rPr>
      </w:pPr>
      <w:r w:rsidRPr="002F6BD9">
        <w:rPr>
          <w:rFonts w:ascii="Trebuchet MS" w:hAnsi="Trebuchet MS"/>
          <w:sz w:val="24"/>
          <w:szCs w:val="24"/>
          <w:lang w:val="fr-FR"/>
        </w:rPr>
        <w:t xml:space="preserve">le </w:t>
      </w:r>
      <w:r w:rsidR="005419FA" w:rsidRPr="002F6BD9">
        <w:rPr>
          <w:rFonts w:ascii="Trebuchet MS" w:hAnsi="Trebuchet MS"/>
          <w:sz w:val="24"/>
          <w:szCs w:val="24"/>
          <w:lang w:val="fr-FR"/>
        </w:rPr>
        <w:t>nom du porteur ou du transporteur</w:t>
      </w:r>
      <w:r w:rsidRPr="002F6BD9">
        <w:rPr>
          <w:rFonts w:ascii="Trebuchet MS" w:hAnsi="Trebuchet MS"/>
          <w:sz w:val="24"/>
          <w:szCs w:val="24"/>
          <w:lang w:val="fr-FR"/>
        </w:rPr>
        <w:t> ;</w:t>
      </w:r>
    </w:p>
    <w:p w:rsidR="005419FA" w:rsidRPr="002F6BD9" w:rsidRDefault="00FF4D76" w:rsidP="002B5E45">
      <w:pPr>
        <w:numPr>
          <w:ilvl w:val="0"/>
          <w:numId w:val="33"/>
        </w:numPr>
        <w:spacing w:after="0" w:line="240" w:lineRule="auto"/>
        <w:ind w:left="567" w:right="284" w:hanging="283"/>
        <w:contextualSpacing/>
        <w:jc w:val="both"/>
        <w:rPr>
          <w:rFonts w:ascii="Trebuchet MS" w:hAnsi="Trebuchet MS"/>
          <w:sz w:val="24"/>
          <w:szCs w:val="24"/>
          <w:lang w:val="fr-FR"/>
        </w:rPr>
      </w:pPr>
      <w:r w:rsidRPr="002F6BD9">
        <w:rPr>
          <w:rFonts w:ascii="Trebuchet MS" w:hAnsi="Trebuchet MS"/>
          <w:sz w:val="24"/>
          <w:szCs w:val="24"/>
          <w:lang w:val="fr-FR"/>
        </w:rPr>
        <w:t xml:space="preserve">le </w:t>
      </w:r>
      <w:r w:rsidR="005419FA" w:rsidRPr="002F6BD9">
        <w:rPr>
          <w:rFonts w:ascii="Trebuchet MS" w:hAnsi="Trebuchet MS"/>
          <w:sz w:val="24"/>
          <w:szCs w:val="24"/>
          <w:lang w:val="fr-FR"/>
        </w:rPr>
        <w:t>détail du colisage</w:t>
      </w:r>
      <w:r w:rsidRPr="002F6BD9">
        <w:rPr>
          <w:rFonts w:ascii="Trebuchet MS" w:hAnsi="Trebuchet MS"/>
          <w:sz w:val="24"/>
          <w:szCs w:val="24"/>
          <w:lang w:val="fr-FR"/>
        </w:rPr>
        <w:t> ;</w:t>
      </w:r>
    </w:p>
    <w:p w:rsidR="005419FA" w:rsidRPr="002F6BD9" w:rsidRDefault="00FF4D76" w:rsidP="002B5E45">
      <w:pPr>
        <w:numPr>
          <w:ilvl w:val="0"/>
          <w:numId w:val="33"/>
        </w:numPr>
        <w:spacing w:after="0" w:line="240" w:lineRule="auto"/>
        <w:ind w:left="567" w:right="284" w:hanging="283"/>
        <w:contextualSpacing/>
        <w:jc w:val="both"/>
        <w:rPr>
          <w:rFonts w:ascii="Trebuchet MS" w:hAnsi="Trebuchet MS"/>
          <w:sz w:val="24"/>
          <w:szCs w:val="24"/>
          <w:lang w:val="fr-FR"/>
        </w:rPr>
      </w:pPr>
      <w:r w:rsidRPr="002F6BD9">
        <w:rPr>
          <w:rFonts w:ascii="Trebuchet MS" w:hAnsi="Trebuchet MS"/>
          <w:sz w:val="24"/>
          <w:szCs w:val="24"/>
          <w:lang w:val="fr-FR"/>
        </w:rPr>
        <w:t xml:space="preserve">la </w:t>
      </w:r>
      <w:r w:rsidR="005419FA" w:rsidRPr="002F6BD9">
        <w:rPr>
          <w:rFonts w:ascii="Trebuchet MS" w:hAnsi="Trebuchet MS"/>
          <w:sz w:val="24"/>
          <w:szCs w:val="24"/>
          <w:lang w:val="fr-FR"/>
        </w:rPr>
        <w:t>date de voyage ou de transport</w:t>
      </w:r>
      <w:r w:rsidRPr="002F6BD9">
        <w:rPr>
          <w:rFonts w:ascii="Trebuchet MS" w:hAnsi="Trebuchet MS"/>
          <w:sz w:val="24"/>
          <w:szCs w:val="24"/>
          <w:lang w:val="fr-FR"/>
        </w:rPr>
        <w:t> ;</w:t>
      </w:r>
    </w:p>
    <w:p w:rsidR="005419FA" w:rsidRPr="002F6BD9" w:rsidRDefault="00FF4D76" w:rsidP="002B5E45">
      <w:pPr>
        <w:numPr>
          <w:ilvl w:val="0"/>
          <w:numId w:val="33"/>
        </w:numPr>
        <w:spacing w:after="0" w:line="240" w:lineRule="auto"/>
        <w:ind w:left="567" w:right="284" w:hanging="283"/>
        <w:contextualSpacing/>
        <w:jc w:val="both"/>
        <w:rPr>
          <w:rFonts w:ascii="Trebuchet MS" w:hAnsi="Trebuchet MS"/>
          <w:sz w:val="24"/>
          <w:szCs w:val="24"/>
          <w:lang w:val="fr-FR"/>
        </w:rPr>
      </w:pPr>
      <w:r w:rsidRPr="002F6BD9">
        <w:rPr>
          <w:rFonts w:ascii="Trebuchet MS" w:hAnsi="Trebuchet MS"/>
          <w:sz w:val="24"/>
          <w:szCs w:val="24"/>
          <w:lang w:val="fr-FR"/>
        </w:rPr>
        <w:t xml:space="preserve">le </w:t>
      </w:r>
      <w:r w:rsidR="005419FA" w:rsidRPr="002F6BD9">
        <w:rPr>
          <w:rFonts w:ascii="Trebuchet MS" w:hAnsi="Trebuchet MS"/>
          <w:sz w:val="24"/>
          <w:szCs w:val="24"/>
          <w:lang w:val="fr-FR"/>
        </w:rPr>
        <w:t>nom du fournisseur.</w:t>
      </w:r>
    </w:p>
    <w:p w:rsidR="005419FA" w:rsidRPr="002F6BD9" w:rsidRDefault="005419FA" w:rsidP="002B5E45">
      <w:pPr>
        <w:spacing w:after="0" w:line="240" w:lineRule="auto"/>
        <w:ind w:left="567" w:right="284"/>
        <w:contextualSpacing/>
        <w:jc w:val="both"/>
        <w:rPr>
          <w:rFonts w:ascii="Trebuchet MS" w:hAnsi="Trebuchet MS"/>
          <w:sz w:val="24"/>
          <w:szCs w:val="24"/>
          <w:lang w:val="fr-FR"/>
        </w:rPr>
      </w:pPr>
    </w:p>
    <w:p w:rsidR="00654143" w:rsidRDefault="00654143" w:rsidP="002B5E45">
      <w:pPr>
        <w:ind w:right="284"/>
        <w:jc w:val="both"/>
        <w:rPr>
          <w:rFonts w:ascii="Trebuchet MS" w:hAnsi="Trebuchet MS"/>
          <w:sz w:val="24"/>
          <w:szCs w:val="24"/>
          <w:lang w:val="fr-FR"/>
        </w:rPr>
      </w:pPr>
    </w:p>
    <w:p w:rsidR="00654143" w:rsidRDefault="00654143" w:rsidP="002B5E45">
      <w:pPr>
        <w:ind w:right="284"/>
        <w:jc w:val="both"/>
        <w:rPr>
          <w:rFonts w:ascii="Trebuchet MS" w:hAnsi="Trebuchet MS"/>
          <w:sz w:val="24"/>
          <w:szCs w:val="24"/>
          <w:lang w:val="fr-FR"/>
        </w:rPr>
      </w:pPr>
    </w:p>
    <w:p w:rsidR="005419FA" w:rsidRDefault="005419FA" w:rsidP="009730D9">
      <w:pPr>
        <w:spacing w:after="0" w:line="240" w:lineRule="auto"/>
        <w:ind w:right="284"/>
        <w:jc w:val="both"/>
        <w:rPr>
          <w:rFonts w:ascii="Trebuchet MS" w:hAnsi="Trebuchet MS"/>
          <w:sz w:val="24"/>
          <w:szCs w:val="24"/>
          <w:lang w:val="fr-FR"/>
        </w:rPr>
      </w:pPr>
      <w:r w:rsidRPr="002F6BD9">
        <w:rPr>
          <w:rFonts w:ascii="Trebuchet MS" w:hAnsi="Trebuchet MS"/>
          <w:sz w:val="24"/>
          <w:szCs w:val="24"/>
          <w:lang w:val="fr-FR"/>
        </w:rPr>
        <w:lastRenderedPageBreak/>
        <w:t>Alinéa 3 :</w:t>
      </w:r>
    </w:p>
    <w:p w:rsidR="009730D9" w:rsidRPr="002F6BD9" w:rsidRDefault="009730D9" w:rsidP="009730D9">
      <w:pPr>
        <w:spacing w:after="0" w:line="240" w:lineRule="auto"/>
        <w:ind w:right="284"/>
        <w:jc w:val="both"/>
        <w:rPr>
          <w:rFonts w:ascii="Trebuchet MS" w:hAnsi="Trebuchet MS"/>
          <w:sz w:val="24"/>
          <w:szCs w:val="24"/>
          <w:lang w:val="fr-FR"/>
        </w:rPr>
      </w:pPr>
    </w:p>
    <w:p w:rsidR="005419FA" w:rsidRDefault="005419FA" w:rsidP="009730D9">
      <w:pPr>
        <w:spacing w:after="0" w:line="240" w:lineRule="auto"/>
        <w:ind w:right="284"/>
        <w:jc w:val="both"/>
        <w:rPr>
          <w:rFonts w:ascii="Trebuchet MS" w:hAnsi="Trebuchet MS"/>
          <w:sz w:val="24"/>
          <w:szCs w:val="24"/>
          <w:lang w:val="fr-FR"/>
        </w:rPr>
      </w:pPr>
      <w:r w:rsidRPr="002F6BD9">
        <w:rPr>
          <w:rFonts w:ascii="Trebuchet MS" w:hAnsi="Trebuchet MS"/>
          <w:sz w:val="24"/>
          <w:szCs w:val="24"/>
          <w:lang w:val="fr-FR"/>
        </w:rPr>
        <w:t xml:space="preserve">Toute opération d’importation requiert l’implication de la Banque Centrale/Directions ayant </w:t>
      </w:r>
      <w:r w:rsidRPr="002F6BD9">
        <w:rPr>
          <w:rFonts w:ascii="Trebuchet MS" w:hAnsi="Trebuchet MS" w:cs="Calibri"/>
          <w:sz w:val="24"/>
          <w:szCs w:val="24"/>
          <w:lang w:val="fr-FR" w:eastAsia="fr-FR"/>
        </w:rPr>
        <w:t>le suivi des opérations de change</w:t>
      </w:r>
      <w:r w:rsidRPr="002F6BD9">
        <w:rPr>
          <w:rFonts w:ascii="Trebuchet MS" w:hAnsi="Trebuchet MS"/>
          <w:sz w:val="24"/>
          <w:szCs w:val="24"/>
          <w:lang w:val="fr-FR"/>
        </w:rPr>
        <w:t xml:space="preserve"> et la gestion des caisses et des billets de banque dans leurs attributions pour la réception, le convoyage et le comptage des fonds. </w:t>
      </w:r>
    </w:p>
    <w:p w:rsidR="009730D9" w:rsidRPr="002F6BD9" w:rsidRDefault="009730D9" w:rsidP="009730D9">
      <w:pPr>
        <w:spacing w:after="0" w:line="240" w:lineRule="auto"/>
        <w:ind w:right="284"/>
        <w:jc w:val="both"/>
        <w:rPr>
          <w:rFonts w:ascii="Trebuchet MS" w:hAnsi="Trebuchet MS"/>
          <w:sz w:val="24"/>
          <w:szCs w:val="24"/>
          <w:lang w:val="fr-FR"/>
        </w:rPr>
      </w:pPr>
    </w:p>
    <w:p w:rsidR="005419FA" w:rsidRDefault="005419FA" w:rsidP="009730D9">
      <w:pPr>
        <w:spacing w:after="0" w:line="240" w:lineRule="auto"/>
        <w:ind w:right="284"/>
        <w:jc w:val="both"/>
        <w:rPr>
          <w:rFonts w:ascii="Trebuchet MS" w:hAnsi="Trebuchet MS"/>
          <w:sz w:val="24"/>
          <w:szCs w:val="24"/>
          <w:lang w:val="fr-FR"/>
        </w:rPr>
      </w:pPr>
      <w:r w:rsidRPr="002F6BD9">
        <w:rPr>
          <w:rFonts w:ascii="Trebuchet MS" w:hAnsi="Trebuchet MS"/>
          <w:sz w:val="24"/>
          <w:szCs w:val="24"/>
          <w:lang w:val="fr-FR"/>
        </w:rPr>
        <w:t>Alinéa 4 :</w:t>
      </w:r>
    </w:p>
    <w:p w:rsidR="009730D9" w:rsidRPr="002F6BD9" w:rsidRDefault="009730D9" w:rsidP="009730D9">
      <w:pPr>
        <w:spacing w:after="0" w:line="240" w:lineRule="auto"/>
        <w:ind w:right="284"/>
        <w:jc w:val="both"/>
        <w:rPr>
          <w:rFonts w:ascii="Trebuchet MS" w:hAnsi="Trebuchet MS"/>
          <w:sz w:val="24"/>
          <w:szCs w:val="24"/>
          <w:lang w:val="fr-FR"/>
        </w:rPr>
      </w:pPr>
    </w:p>
    <w:p w:rsidR="00B24374" w:rsidRDefault="005419FA" w:rsidP="00E806A0">
      <w:pPr>
        <w:spacing w:after="0" w:line="240" w:lineRule="auto"/>
        <w:ind w:right="284" w:firstLine="720"/>
        <w:jc w:val="both"/>
        <w:rPr>
          <w:rFonts w:ascii="Trebuchet MS" w:hAnsi="Trebuchet MS"/>
          <w:sz w:val="24"/>
          <w:szCs w:val="24"/>
          <w:lang w:val="fr-FR"/>
        </w:rPr>
      </w:pPr>
      <w:r w:rsidRPr="002F6BD9">
        <w:rPr>
          <w:rFonts w:ascii="Trebuchet MS" w:hAnsi="Trebuchet MS"/>
          <w:sz w:val="24"/>
          <w:szCs w:val="24"/>
          <w:lang w:val="fr-FR"/>
        </w:rPr>
        <w:t>Les banques agréées importatrices sont tenues de communiquer à la  Banque Centrale /</w:t>
      </w:r>
      <w:r w:rsidRPr="002F6BD9">
        <w:rPr>
          <w:rFonts w:ascii="Trebuchet MS" w:hAnsi="Trebuchet MS" w:cs="Calibri"/>
          <w:sz w:val="24"/>
          <w:szCs w:val="24"/>
          <w:lang w:val="fr-FR" w:eastAsia="fr-FR"/>
        </w:rPr>
        <w:t>Direction ayant le suivi des opérations de change dans ses attributions</w:t>
      </w:r>
      <w:r w:rsidRPr="002F6BD9">
        <w:rPr>
          <w:rFonts w:ascii="Trebuchet MS" w:hAnsi="Trebuchet MS"/>
          <w:sz w:val="24"/>
          <w:szCs w:val="24"/>
          <w:lang w:val="fr-FR"/>
        </w:rPr>
        <w:t>, endéans sept (7) jours ouvrés après l’importation, la situation dét</w:t>
      </w:r>
      <w:r w:rsidR="002F05EE" w:rsidRPr="002F6BD9">
        <w:rPr>
          <w:rFonts w:ascii="Trebuchet MS" w:hAnsi="Trebuchet MS"/>
          <w:sz w:val="24"/>
          <w:szCs w:val="24"/>
          <w:lang w:val="fr-FR"/>
        </w:rPr>
        <w:t>aillée de l’opération réalisée.</w:t>
      </w:r>
    </w:p>
    <w:p w:rsidR="00E806A0" w:rsidRPr="002F6BD9" w:rsidRDefault="00E806A0" w:rsidP="00E806A0">
      <w:pPr>
        <w:spacing w:after="0" w:line="240" w:lineRule="auto"/>
        <w:ind w:right="284" w:firstLine="720"/>
        <w:jc w:val="both"/>
        <w:rPr>
          <w:rFonts w:ascii="Trebuchet MS" w:hAnsi="Trebuchet MS"/>
          <w:sz w:val="24"/>
          <w:szCs w:val="24"/>
          <w:lang w:val="fr-FR"/>
        </w:rPr>
      </w:pPr>
    </w:p>
    <w:p w:rsidR="00AE1D89" w:rsidRDefault="00AE1D89" w:rsidP="00E806A0">
      <w:pPr>
        <w:pStyle w:val="Titre3"/>
        <w:spacing w:before="0" w:after="0" w:line="240" w:lineRule="auto"/>
        <w:ind w:right="284"/>
        <w:rPr>
          <w:rFonts w:ascii="Trebuchet MS" w:hAnsi="Trebuchet MS"/>
          <w:lang w:val="fr-FR" w:eastAsia="fr-FR"/>
        </w:rPr>
      </w:pPr>
      <w:bookmarkStart w:id="54" w:name="_Toc379362192"/>
    </w:p>
    <w:p w:rsidR="005419FA" w:rsidRPr="00CA1CC3" w:rsidRDefault="005419FA" w:rsidP="00E806A0">
      <w:pPr>
        <w:pStyle w:val="Titre3"/>
        <w:spacing w:before="0" w:after="0" w:line="240" w:lineRule="auto"/>
        <w:ind w:right="284"/>
        <w:rPr>
          <w:rFonts w:ascii="Trebuchet MS" w:hAnsi="Trebuchet MS"/>
          <w:lang w:val="fr-FR" w:eastAsia="fr-FR"/>
        </w:rPr>
      </w:pPr>
      <w:r w:rsidRPr="00CA1CC3">
        <w:rPr>
          <w:rFonts w:ascii="Trebuchet MS" w:hAnsi="Trebuchet MS"/>
          <w:lang w:val="fr-FR" w:eastAsia="fr-FR"/>
        </w:rPr>
        <w:t>Sous-Section 2.2. : De la Position de Change</w:t>
      </w:r>
      <w:bookmarkEnd w:id="54"/>
    </w:p>
    <w:p w:rsidR="005419FA" w:rsidRPr="002F6BD9" w:rsidRDefault="005419FA" w:rsidP="002B5E45">
      <w:pPr>
        <w:spacing w:after="0" w:line="240" w:lineRule="auto"/>
        <w:ind w:right="284"/>
        <w:rPr>
          <w:rFonts w:ascii="Trebuchet MS" w:eastAsia="Times New Roman" w:hAnsi="Trebuchet MS"/>
          <w:b/>
          <w:bC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 xml:space="preserve">Article </w:t>
      </w:r>
      <w:r w:rsidR="00015340" w:rsidRPr="002F6BD9">
        <w:rPr>
          <w:rFonts w:ascii="Trebuchet MS" w:eastAsia="Times New Roman" w:hAnsi="Trebuchet MS"/>
          <w:b/>
          <w:sz w:val="24"/>
          <w:szCs w:val="24"/>
          <w:lang w:val="fr-FR" w:eastAsia="fr-FR"/>
        </w:rPr>
        <w:t>10</w:t>
      </w:r>
      <w:del w:id="55" w:author="TSHIMBALANGA MULAMBO" w:date="2014-06-09T10:12:00Z">
        <w:r w:rsidR="00015340" w:rsidRPr="002F6BD9" w:rsidDel="00C76775">
          <w:rPr>
            <w:rFonts w:ascii="Trebuchet MS" w:eastAsia="Times New Roman" w:hAnsi="Trebuchet MS"/>
            <w:b/>
            <w:sz w:val="24"/>
            <w:szCs w:val="24"/>
            <w:lang w:val="fr-FR" w:eastAsia="fr-FR"/>
          </w:rPr>
          <w:delText>3</w:delText>
        </w:r>
      </w:del>
      <w:ins w:id="56" w:author="TSHIMBALANGA MULAMBO" w:date="2014-06-09T10:12:00Z">
        <w:r w:rsidR="00C76775">
          <w:rPr>
            <w:rFonts w:ascii="Trebuchet MS" w:eastAsia="Times New Roman" w:hAnsi="Trebuchet MS"/>
            <w:b/>
            <w:sz w:val="24"/>
            <w:szCs w:val="24"/>
            <w:lang w:val="fr-FR" w:eastAsia="fr-FR"/>
          </w:rPr>
          <w:t>4</w:t>
        </w:r>
      </w:ins>
      <w:r w:rsidR="00015340" w:rsidRPr="002F6BD9">
        <w:rPr>
          <w:rFonts w:ascii="Trebuchet MS" w:eastAsia="Times New Roman" w:hAnsi="Trebuchet MS"/>
          <w:b/>
          <w:sz w:val="24"/>
          <w:szCs w:val="24"/>
          <w:lang w:val="fr-FR" w:eastAsia="fr-FR"/>
        </w:rPr>
        <w:t> </w:t>
      </w:r>
      <w:r w:rsidRPr="002F6BD9">
        <w:rPr>
          <w:rFonts w:ascii="Trebuchet MS" w:eastAsia="Times New Roman" w:hAnsi="Trebuchet MS"/>
          <w:b/>
          <w:sz w:val="24"/>
          <w:szCs w:val="24"/>
          <w:lang w:val="fr-FR" w:eastAsia="fr-FR"/>
        </w:rPr>
        <w:t>:</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r w:rsidRPr="002F6BD9">
        <w:rPr>
          <w:rFonts w:ascii="Trebuchet MS" w:eastAsia="Times New Roman" w:hAnsi="Trebuchet M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08"/>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banques doivent gérer leurs positions de change conformément aux instructions édictées en la matière par la Banque Centrale.</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2 :</w:t>
      </w:r>
      <w:r w:rsidRPr="002F6BD9">
        <w:rPr>
          <w:rFonts w:ascii="Trebuchet MS" w:eastAsia="Times New Roman" w:hAnsi="Trebuchet M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08"/>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Les banques sont autorisées à décentraliser la gestion de leurs positions de change au profit de leurs succursales et agences.</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3 :</w:t>
      </w:r>
      <w:r w:rsidRPr="002F6BD9">
        <w:rPr>
          <w:rFonts w:ascii="Trebuchet MS" w:eastAsia="Times New Roman" w:hAnsi="Trebuchet M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71503B" w:rsidRPr="002F6BD9" w:rsidRDefault="00A934E8" w:rsidP="00A934E8">
      <w:pPr>
        <w:spacing w:after="0" w:line="240" w:lineRule="auto"/>
        <w:ind w:right="284" w:firstLine="709"/>
        <w:jc w:val="both"/>
        <w:rPr>
          <w:rFonts w:ascii="Trebuchet MS" w:eastAsia="Times New Roman" w:hAnsi="Trebuchet MS"/>
          <w:sz w:val="24"/>
          <w:szCs w:val="24"/>
          <w:lang w:val="fr-FR" w:eastAsia="fr-FR"/>
        </w:rPr>
      </w:pPr>
      <w:r>
        <w:rPr>
          <w:rFonts w:ascii="Trebuchet MS" w:eastAsia="Times New Roman" w:hAnsi="Trebuchet MS"/>
          <w:sz w:val="24"/>
          <w:szCs w:val="24"/>
          <w:lang w:val="fr-FR" w:eastAsia="fr-FR"/>
        </w:rPr>
        <w:t xml:space="preserve"> </w:t>
      </w:r>
      <w:r w:rsidR="005419FA" w:rsidRPr="002F6BD9">
        <w:rPr>
          <w:rFonts w:ascii="Trebuchet MS" w:eastAsia="Times New Roman" w:hAnsi="Trebuchet MS"/>
          <w:sz w:val="24"/>
          <w:szCs w:val="24"/>
          <w:lang w:val="fr-FR" w:eastAsia="fr-FR"/>
        </w:rPr>
        <w:t>Les règles prudentielles relatives à la gestion des positions de change des banques sont définies par la Banque Centrale dans des instructions administratives appropriées.</w:t>
      </w:r>
    </w:p>
    <w:p w:rsidR="005419FA" w:rsidRPr="002F6BD9" w:rsidRDefault="005419FA" w:rsidP="002B5E45">
      <w:pPr>
        <w:spacing w:after="0" w:line="240" w:lineRule="auto"/>
        <w:ind w:right="284" w:firstLine="567"/>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 xml:space="preserve">Article </w:t>
      </w:r>
      <w:r w:rsidR="00015340" w:rsidRPr="002F6BD9">
        <w:rPr>
          <w:rFonts w:ascii="Trebuchet MS" w:eastAsia="Times New Roman" w:hAnsi="Trebuchet MS"/>
          <w:b/>
          <w:sz w:val="24"/>
          <w:szCs w:val="24"/>
          <w:lang w:val="fr-FR" w:eastAsia="fr-FR"/>
        </w:rPr>
        <w:t>10</w:t>
      </w:r>
      <w:ins w:id="57" w:author="TSHIMBALANGA MULAMBO" w:date="2014-06-09T10:12:00Z">
        <w:r w:rsidR="00C76775">
          <w:rPr>
            <w:rFonts w:ascii="Trebuchet MS" w:eastAsia="Times New Roman" w:hAnsi="Trebuchet MS"/>
            <w:b/>
            <w:sz w:val="24"/>
            <w:szCs w:val="24"/>
            <w:lang w:val="fr-FR" w:eastAsia="fr-FR"/>
          </w:rPr>
          <w:t>5</w:t>
        </w:r>
      </w:ins>
      <w:del w:id="58" w:author="TSHIMBALANGA MULAMBO" w:date="2014-06-09T10:12:00Z">
        <w:r w:rsidR="00015340" w:rsidRPr="002F6BD9" w:rsidDel="00C76775">
          <w:rPr>
            <w:rFonts w:ascii="Trebuchet MS" w:eastAsia="Times New Roman" w:hAnsi="Trebuchet MS"/>
            <w:b/>
            <w:sz w:val="24"/>
            <w:szCs w:val="24"/>
            <w:lang w:val="fr-FR" w:eastAsia="fr-FR"/>
          </w:rPr>
          <w:delText>4</w:delText>
        </w:r>
      </w:del>
      <w:r w:rsidR="00015340" w:rsidRPr="002F6BD9">
        <w:rPr>
          <w:rFonts w:ascii="Trebuchet MS" w:eastAsia="Times New Roman" w:hAnsi="Trebuchet MS"/>
          <w:b/>
          <w:sz w:val="24"/>
          <w:szCs w:val="24"/>
          <w:lang w:val="fr-FR" w:eastAsia="fr-FR"/>
        </w:rPr>
        <w:t> </w:t>
      </w:r>
      <w:r w:rsidRPr="002F6BD9">
        <w:rPr>
          <w:rFonts w:ascii="Trebuchet MS" w:eastAsia="Times New Roman" w:hAnsi="Trebuchet MS"/>
          <w:b/>
          <w:sz w:val="24"/>
          <w:szCs w:val="24"/>
          <w:lang w:val="fr-FR" w:eastAsia="fr-FR"/>
        </w:rPr>
        <w:t>:</w:t>
      </w:r>
      <w:r w:rsidRPr="002F6BD9">
        <w:rPr>
          <w:rFonts w:ascii="Trebuchet MS" w:eastAsia="Times New Roman" w:hAnsi="Trebuchet MS"/>
          <w:b/>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B24374" w:rsidRPr="002F6BD9" w:rsidRDefault="005419FA" w:rsidP="00A934E8">
      <w:pPr>
        <w:spacing w:after="0" w:line="240" w:lineRule="auto"/>
        <w:ind w:right="284" w:firstLine="709"/>
        <w:jc w:val="both"/>
        <w:rPr>
          <w:rFonts w:ascii="Trebuchet MS" w:hAnsi="Trebuchet MS"/>
          <w:b/>
          <w:sz w:val="24"/>
          <w:szCs w:val="24"/>
          <w:lang w:val="fr-FR"/>
        </w:rPr>
      </w:pPr>
      <w:r w:rsidRPr="002F6BD9">
        <w:rPr>
          <w:rFonts w:ascii="Trebuchet MS" w:eastAsia="Times New Roman" w:hAnsi="Trebuchet MS"/>
          <w:bCs/>
          <w:sz w:val="24"/>
          <w:szCs w:val="24"/>
          <w:lang w:val="fr-FR" w:eastAsia="fr-FR"/>
        </w:rPr>
        <w:t>Les banques sont tenues de déclarer leur position de change et de transmettre ces données à la Banque Centrale conformément aux instructions administratives en la matière.</w:t>
      </w:r>
    </w:p>
    <w:p w:rsidR="0071503B" w:rsidRPr="002F6BD9" w:rsidRDefault="0071503B" w:rsidP="002B5E45">
      <w:pPr>
        <w:spacing w:after="0" w:line="240" w:lineRule="auto"/>
        <w:ind w:right="284" w:firstLine="567"/>
        <w:jc w:val="both"/>
        <w:rPr>
          <w:rFonts w:ascii="Trebuchet MS" w:hAnsi="Trebuchet MS"/>
          <w:b/>
          <w:sz w:val="24"/>
          <w:szCs w:val="24"/>
          <w:lang w:val="fr-FR"/>
        </w:rPr>
      </w:pPr>
    </w:p>
    <w:p w:rsidR="007D6F66" w:rsidRDefault="005419FA" w:rsidP="002B5E45">
      <w:pPr>
        <w:pStyle w:val="Titre2"/>
        <w:ind w:left="1843" w:right="284" w:hanging="1843"/>
        <w:rPr>
          <w:rFonts w:ascii="Trebuchet MS" w:hAnsi="Trebuchet MS"/>
          <w:i w:val="0"/>
          <w:lang w:val="fr-FR" w:eastAsia="fr-FR"/>
        </w:rPr>
      </w:pPr>
      <w:bookmarkStart w:id="59" w:name="_Toc379362193"/>
      <w:r w:rsidRPr="007D6F66">
        <w:rPr>
          <w:rFonts w:ascii="Trebuchet MS" w:hAnsi="Trebuchet MS"/>
          <w:i w:val="0"/>
          <w:lang w:val="fr-FR" w:eastAsia="fr-FR"/>
        </w:rPr>
        <w:t>SECTION 3 : DES DISPOSITIONS SPÉCIFIQUES APPLICABLES AUX</w:t>
      </w:r>
    </w:p>
    <w:p w:rsidR="005419FA" w:rsidRPr="007D6F66" w:rsidRDefault="007D6F66" w:rsidP="007D6F66">
      <w:pPr>
        <w:pStyle w:val="Titre2"/>
        <w:spacing w:before="0" w:after="0" w:line="240" w:lineRule="auto"/>
        <w:ind w:left="1843" w:right="284" w:hanging="1843"/>
        <w:rPr>
          <w:rFonts w:ascii="Trebuchet MS" w:hAnsi="Trebuchet MS"/>
          <w:i w:val="0"/>
          <w:lang w:val="fr-FR" w:eastAsia="fr-FR"/>
        </w:rPr>
      </w:pPr>
      <w:r>
        <w:rPr>
          <w:rFonts w:ascii="Trebuchet MS" w:hAnsi="Trebuchet MS"/>
          <w:i w:val="0"/>
          <w:lang w:val="fr-FR" w:eastAsia="fr-FR"/>
        </w:rPr>
        <w:t xml:space="preserve">                   </w:t>
      </w:r>
      <w:r w:rsidR="005419FA" w:rsidRPr="007D6F66">
        <w:rPr>
          <w:rFonts w:ascii="Trebuchet MS" w:hAnsi="Trebuchet MS"/>
          <w:i w:val="0"/>
          <w:lang w:val="fr-FR" w:eastAsia="fr-FR"/>
        </w:rPr>
        <w:t>INTERMÉDIAIRES AGRÉES NON-BANCAIRES</w:t>
      </w:r>
      <w:bookmarkEnd w:id="59"/>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 xml:space="preserve">Article </w:t>
      </w:r>
      <w:r w:rsidR="00015340" w:rsidRPr="002F6BD9">
        <w:rPr>
          <w:rFonts w:ascii="Trebuchet MS" w:eastAsia="Times New Roman" w:hAnsi="Trebuchet MS"/>
          <w:b/>
          <w:sz w:val="24"/>
          <w:szCs w:val="24"/>
          <w:lang w:val="fr-FR" w:eastAsia="fr-FR"/>
        </w:rPr>
        <w:t>10</w:t>
      </w:r>
      <w:ins w:id="60" w:author="TSHIMBALANGA MULAMBO" w:date="2014-06-09T10:12:00Z">
        <w:r w:rsidR="00C76775">
          <w:rPr>
            <w:rFonts w:ascii="Trebuchet MS" w:eastAsia="Times New Roman" w:hAnsi="Trebuchet MS"/>
            <w:b/>
            <w:sz w:val="24"/>
            <w:szCs w:val="24"/>
            <w:lang w:val="fr-FR" w:eastAsia="fr-FR"/>
          </w:rPr>
          <w:t>6</w:t>
        </w:r>
      </w:ins>
      <w:del w:id="61" w:author="TSHIMBALANGA MULAMBO" w:date="2014-06-09T10:12:00Z">
        <w:r w:rsidR="00015340" w:rsidRPr="002F6BD9" w:rsidDel="00C76775">
          <w:rPr>
            <w:rFonts w:ascii="Trebuchet MS" w:eastAsia="Times New Roman" w:hAnsi="Trebuchet MS"/>
            <w:b/>
            <w:sz w:val="24"/>
            <w:szCs w:val="24"/>
            <w:lang w:val="fr-FR" w:eastAsia="fr-FR"/>
          </w:rPr>
          <w:delText>5</w:delText>
        </w:r>
      </w:del>
      <w:r w:rsidR="00015340" w:rsidRPr="002F6BD9">
        <w:rPr>
          <w:rFonts w:ascii="Trebuchet MS" w:eastAsia="Times New Roman" w:hAnsi="Trebuchet MS"/>
          <w:b/>
          <w:sz w:val="24"/>
          <w:szCs w:val="24"/>
          <w:lang w:val="fr-FR" w:eastAsia="fr-FR"/>
        </w:rPr>
        <w:t> </w:t>
      </w:r>
      <w:r w:rsidRPr="002F6BD9">
        <w:rPr>
          <w:rFonts w:ascii="Trebuchet MS" w:eastAsia="Times New Roman" w:hAnsi="Trebuchet MS"/>
          <w:b/>
          <w:sz w:val="24"/>
          <w:szCs w:val="24"/>
          <w:lang w:val="fr-FR" w:eastAsia="fr-FR"/>
        </w:rPr>
        <w:t>:</w:t>
      </w:r>
      <w:r w:rsidRPr="002F6BD9">
        <w:rPr>
          <w:rFonts w:ascii="Trebuchet MS" w:eastAsia="Times New Roman" w:hAnsi="Trebuchet MS"/>
          <w:b/>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Tout  intermédiaire agréé non bancaire désireux d’effectuer des opérations en monnaies étrangères, doit solliciter l’autorisation préalable de la Banque Centrale, qui détermine les conditions dans lesquelles ces opérations doivent se réaliser.</w:t>
      </w:r>
    </w:p>
    <w:p w:rsidR="00244D4D" w:rsidRDefault="005419FA" w:rsidP="00244D4D">
      <w:pPr>
        <w:pStyle w:val="Titre3"/>
        <w:spacing w:before="0" w:after="0" w:line="240" w:lineRule="auto"/>
        <w:ind w:right="284"/>
        <w:rPr>
          <w:rFonts w:ascii="Trebuchet MS" w:hAnsi="Trebuchet MS"/>
          <w:lang w:val="fr-FR" w:eastAsia="fr-FR"/>
        </w:rPr>
      </w:pPr>
      <w:bookmarkStart w:id="62" w:name="_Toc379362194"/>
      <w:r w:rsidRPr="00244D4D">
        <w:rPr>
          <w:rFonts w:ascii="Trebuchet MS" w:hAnsi="Trebuchet MS"/>
          <w:lang w:val="fr-FR" w:eastAsia="fr-FR"/>
        </w:rPr>
        <w:lastRenderedPageBreak/>
        <w:t>Sous-Section 3.1. : Bureaux de Change</w:t>
      </w:r>
      <w:bookmarkEnd w:id="62"/>
    </w:p>
    <w:p w:rsidR="005419FA" w:rsidRPr="00244D4D" w:rsidRDefault="005419FA" w:rsidP="00244D4D">
      <w:pPr>
        <w:pStyle w:val="Titre3"/>
        <w:spacing w:before="0" w:after="0" w:line="240" w:lineRule="auto"/>
        <w:ind w:right="284"/>
        <w:rPr>
          <w:rFonts w:ascii="Trebuchet MS" w:hAnsi="Trebuchet MS"/>
          <w:lang w:val="fr-FR" w:eastAsia="fr-FR"/>
        </w:rPr>
      </w:pPr>
      <w:r w:rsidRPr="00244D4D">
        <w:rPr>
          <w:rFonts w:ascii="Trebuchet MS" w:hAnsi="Trebuchet MS"/>
          <w:lang w:val="fr-FR" w:eastAsia="fr-FR"/>
        </w:rPr>
        <w:t xml:space="preserve"> </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 xml:space="preserve">Article </w:t>
      </w:r>
      <w:r w:rsidR="00015340" w:rsidRPr="002F6BD9">
        <w:rPr>
          <w:rFonts w:ascii="Trebuchet MS" w:eastAsia="Times New Roman" w:hAnsi="Trebuchet MS"/>
          <w:b/>
          <w:sz w:val="24"/>
          <w:szCs w:val="24"/>
          <w:lang w:val="fr-FR" w:eastAsia="fr-FR"/>
        </w:rPr>
        <w:t>10</w:t>
      </w:r>
      <w:ins w:id="63" w:author="TSHIMBALANGA MULAMBO" w:date="2014-06-09T10:12:00Z">
        <w:r w:rsidR="00C76775">
          <w:rPr>
            <w:rFonts w:ascii="Trebuchet MS" w:eastAsia="Times New Roman" w:hAnsi="Trebuchet MS"/>
            <w:b/>
            <w:sz w:val="24"/>
            <w:szCs w:val="24"/>
            <w:lang w:val="fr-FR" w:eastAsia="fr-FR"/>
          </w:rPr>
          <w:t>7</w:t>
        </w:r>
      </w:ins>
      <w:del w:id="64" w:author="TSHIMBALANGA MULAMBO" w:date="2014-06-09T10:12:00Z">
        <w:r w:rsidR="00015340" w:rsidRPr="002F6BD9" w:rsidDel="00C76775">
          <w:rPr>
            <w:rFonts w:ascii="Trebuchet MS" w:eastAsia="Times New Roman" w:hAnsi="Trebuchet MS"/>
            <w:b/>
            <w:sz w:val="24"/>
            <w:szCs w:val="24"/>
            <w:lang w:val="fr-FR" w:eastAsia="fr-FR"/>
          </w:rPr>
          <w:delText>6</w:delText>
        </w:r>
      </w:del>
      <w:r w:rsidR="00015340" w:rsidRPr="002F6BD9">
        <w:rPr>
          <w:rFonts w:ascii="Trebuchet MS" w:eastAsia="Times New Roman" w:hAnsi="Trebuchet MS"/>
          <w:b/>
          <w:sz w:val="24"/>
          <w:szCs w:val="24"/>
          <w:lang w:val="fr-FR" w:eastAsia="fr-FR"/>
        </w:rPr>
        <w:t> </w:t>
      </w:r>
      <w:r w:rsidRPr="002F6BD9">
        <w:rPr>
          <w:rFonts w:ascii="Trebuchet MS" w:eastAsia="Times New Roman" w:hAnsi="Trebuchet MS"/>
          <w:b/>
          <w:sz w:val="24"/>
          <w:szCs w:val="24"/>
          <w:lang w:val="fr-FR" w:eastAsia="fr-FR"/>
        </w:rPr>
        <w:t>:</w:t>
      </w:r>
      <w:r w:rsidRPr="002F6BD9">
        <w:rPr>
          <w:rFonts w:ascii="Trebuchet MS" w:eastAsia="Times New Roman" w:hAnsi="Trebuchet MS"/>
          <w:b/>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08"/>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Toute personne morale de droit congolais désireuse de faire des opérations d’achat et de vente des monnaies étrangères son unique profession, doit préalablement obtenir l’agrément de la Banque Centrale en qualité de Bureau de Change.</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2 :</w:t>
      </w:r>
      <w:r w:rsidRPr="002F6BD9">
        <w:rPr>
          <w:rFonts w:ascii="Trebuchet MS" w:eastAsia="Times New Roman" w:hAnsi="Trebuchet M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Une instruction administrative de la Banque Centrale détermine les conditions d’agrément, de fonctionnement et de transmission des données statistiques relatives à leurs opérations.</w:t>
      </w:r>
    </w:p>
    <w:p w:rsidR="00F424A1" w:rsidRDefault="00F424A1" w:rsidP="00F424A1">
      <w:pPr>
        <w:pStyle w:val="Titre3"/>
        <w:spacing w:before="0" w:after="0" w:line="240" w:lineRule="auto"/>
        <w:ind w:right="284"/>
        <w:rPr>
          <w:rFonts w:ascii="Trebuchet MS" w:hAnsi="Trebuchet MS"/>
          <w:sz w:val="24"/>
          <w:szCs w:val="24"/>
          <w:lang w:val="fr-FR" w:eastAsia="fr-FR"/>
        </w:rPr>
      </w:pPr>
      <w:bookmarkStart w:id="65" w:name="_Toc379362195"/>
    </w:p>
    <w:p w:rsidR="00F740C6" w:rsidRDefault="00F740C6" w:rsidP="00F424A1">
      <w:pPr>
        <w:pStyle w:val="Titre3"/>
        <w:spacing w:before="0" w:after="0" w:line="240" w:lineRule="auto"/>
        <w:ind w:right="284"/>
        <w:rPr>
          <w:rFonts w:ascii="Trebuchet MS" w:hAnsi="Trebuchet MS"/>
          <w:lang w:val="fr-FR" w:eastAsia="fr-FR"/>
        </w:rPr>
      </w:pPr>
    </w:p>
    <w:p w:rsidR="005419FA" w:rsidRPr="00F424A1" w:rsidRDefault="005419FA" w:rsidP="00F424A1">
      <w:pPr>
        <w:pStyle w:val="Titre3"/>
        <w:spacing w:before="0" w:after="0" w:line="240" w:lineRule="auto"/>
        <w:ind w:right="284"/>
        <w:rPr>
          <w:rFonts w:ascii="Trebuchet MS" w:hAnsi="Trebuchet MS"/>
          <w:lang w:val="fr-FR" w:eastAsia="fr-FR"/>
        </w:rPr>
      </w:pPr>
      <w:r w:rsidRPr="00F424A1">
        <w:rPr>
          <w:rFonts w:ascii="Trebuchet MS" w:hAnsi="Trebuchet MS"/>
          <w:lang w:val="fr-FR" w:eastAsia="fr-FR"/>
        </w:rPr>
        <w:t>Sous-Section 3.2. : Des Messageries Financières</w:t>
      </w:r>
      <w:bookmarkEnd w:id="65"/>
    </w:p>
    <w:p w:rsidR="005419FA" w:rsidRPr="002F6BD9" w:rsidRDefault="005419FA" w:rsidP="002B5E45">
      <w:pPr>
        <w:spacing w:after="0" w:line="240" w:lineRule="auto"/>
        <w:ind w:right="284"/>
        <w:rPr>
          <w:rFonts w:ascii="Trebuchet MS" w:eastAsia="Times New Roman" w:hAnsi="Trebuchet MS"/>
          <w:b/>
          <w:bC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 xml:space="preserve">Article </w:t>
      </w:r>
      <w:r w:rsidR="00015340" w:rsidRPr="002F6BD9">
        <w:rPr>
          <w:rFonts w:ascii="Trebuchet MS" w:eastAsia="Times New Roman" w:hAnsi="Trebuchet MS"/>
          <w:b/>
          <w:sz w:val="24"/>
          <w:szCs w:val="24"/>
          <w:lang w:val="fr-FR" w:eastAsia="fr-FR"/>
        </w:rPr>
        <w:t>10</w:t>
      </w:r>
      <w:ins w:id="66" w:author="TSHIMBALANGA MULAMBO" w:date="2014-06-09T10:12:00Z">
        <w:r w:rsidR="00C76775">
          <w:rPr>
            <w:rFonts w:ascii="Trebuchet MS" w:eastAsia="Times New Roman" w:hAnsi="Trebuchet MS"/>
            <w:b/>
            <w:sz w:val="24"/>
            <w:szCs w:val="24"/>
            <w:lang w:val="fr-FR" w:eastAsia="fr-FR"/>
          </w:rPr>
          <w:t>8</w:t>
        </w:r>
      </w:ins>
      <w:del w:id="67" w:author="TSHIMBALANGA MULAMBO" w:date="2014-06-09T10:12:00Z">
        <w:r w:rsidR="00015340" w:rsidRPr="002F6BD9" w:rsidDel="00C76775">
          <w:rPr>
            <w:rFonts w:ascii="Trebuchet MS" w:eastAsia="Times New Roman" w:hAnsi="Trebuchet MS"/>
            <w:b/>
            <w:sz w:val="24"/>
            <w:szCs w:val="24"/>
            <w:lang w:val="fr-FR" w:eastAsia="fr-FR"/>
          </w:rPr>
          <w:delText>7</w:delText>
        </w:r>
      </w:del>
      <w:r w:rsidR="00015340" w:rsidRPr="002F6BD9">
        <w:rPr>
          <w:rFonts w:ascii="Trebuchet MS" w:eastAsia="Times New Roman" w:hAnsi="Trebuchet MS"/>
          <w:b/>
          <w:sz w:val="24"/>
          <w:szCs w:val="24"/>
          <w:lang w:val="fr-FR" w:eastAsia="fr-FR"/>
        </w:rPr>
        <w:t> </w:t>
      </w:r>
      <w:r w:rsidRPr="002F6BD9">
        <w:rPr>
          <w:rFonts w:ascii="Trebuchet MS" w:eastAsia="Times New Roman" w:hAnsi="Trebuchet MS"/>
          <w:b/>
          <w:sz w:val="24"/>
          <w:szCs w:val="24"/>
          <w:lang w:val="fr-FR" w:eastAsia="fr-FR"/>
        </w:rPr>
        <w:t>:</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Toute personne morale, autre que les banques agréées, intéressée à la réalisation des opérations de transfert de fonds en monnaie nationale et en monnaies étrangères doit préalablement obtenir l’agrément de la Banque Centrale en qualité de Messagerie Financière.</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2 :</w:t>
      </w:r>
      <w:r w:rsidRPr="002F6BD9">
        <w:rPr>
          <w:rFonts w:ascii="Trebuchet MS" w:eastAsia="Times New Roman" w:hAnsi="Trebuchet M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Une instruction administrative de la Banque Centrale détermine les conditions d’agrément, de fonctionnement et de transmission des données statistiques. </w:t>
      </w:r>
    </w:p>
    <w:p w:rsidR="005419FA" w:rsidRPr="002F6BD9" w:rsidRDefault="005419FA" w:rsidP="002B5E45">
      <w:pPr>
        <w:spacing w:after="0" w:line="240" w:lineRule="auto"/>
        <w:ind w:right="284" w:firstLine="567"/>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Elle détermine également les opérations autorisées ainsi que le régime disciplinaire applicable aux messageries financières.</w:t>
      </w: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p>
    <w:p w:rsidR="00B73B46" w:rsidRDefault="00B73B46" w:rsidP="003B5A62">
      <w:pPr>
        <w:pStyle w:val="Titre3"/>
        <w:spacing w:before="0" w:after="0" w:line="240" w:lineRule="auto"/>
        <w:ind w:right="284"/>
        <w:rPr>
          <w:rFonts w:ascii="Trebuchet MS" w:hAnsi="Trebuchet MS"/>
          <w:lang w:val="fr-FR" w:eastAsia="fr-FR"/>
        </w:rPr>
      </w:pPr>
      <w:bookmarkStart w:id="68" w:name="_Toc379362196"/>
    </w:p>
    <w:p w:rsidR="005419FA" w:rsidRPr="003B5A62" w:rsidRDefault="005419FA" w:rsidP="003B5A62">
      <w:pPr>
        <w:pStyle w:val="Titre3"/>
        <w:spacing w:before="0" w:after="0" w:line="240" w:lineRule="auto"/>
        <w:ind w:right="284"/>
        <w:rPr>
          <w:rFonts w:ascii="Trebuchet MS" w:hAnsi="Trebuchet MS"/>
          <w:lang w:val="fr-FR" w:eastAsia="fr-FR"/>
        </w:rPr>
      </w:pPr>
      <w:r w:rsidRPr="003B5A62">
        <w:rPr>
          <w:rFonts w:ascii="Trebuchet MS" w:hAnsi="Trebuchet MS"/>
          <w:lang w:val="fr-FR" w:eastAsia="fr-FR"/>
        </w:rPr>
        <w:t>Sous-Section 3.3. : Des Établissements de Monnaie Électronique</w:t>
      </w:r>
      <w:bookmarkEnd w:id="68"/>
    </w:p>
    <w:p w:rsidR="005419FA" w:rsidRPr="002F6BD9" w:rsidRDefault="005419FA" w:rsidP="002B5E45">
      <w:pPr>
        <w:spacing w:after="0" w:line="240" w:lineRule="auto"/>
        <w:ind w:right="284"/>
        <w:rPr>
          <w:rFonts w:ascii="Trebuchet MS" w:eastAsia="Times New Roman" w:hAnsi="Trebuchet MS"/>
          <w:b/>
          <w:bC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 xml:space="preserve">Article </w:t>
      </w:r>
      <w:r w:rsidR="00015340" w:rsidRPr="002F6BD9">
        <w:rPr>
          <w:rFonts w:ascii="Trebuchet MS" w:eastAsia="Times New Roman" w:hAnsi="Trebuchet MS"/>
          <w:b/>
          <w:sz w:val="24"/>
          <w:szCs w:val="24"/>
          <w:lang w:val="fr-FR" w:eastAsia="fr-FR"/>
        </w:rPr>
        <w:t>10</w:t>
      </w:r>
      <w:ins w:id="69" w:author="TSHIMBALANGA MULAMBO" w:date="2014-06-09T10:12:00Z">
        <w:r w:rsidR="00C76775">
          <w:rPr>
            <w:rFonts w:ascii="Trebuchet MS" w:eastAsia="Times New Roman" w:hAnsi="Trebuchet MS"/>
            <w:b/>
            <w:sz w:val="24"/>
            <w:szCs w:val="24"/>
            <w:lang w:val="fr-FR" w:eastAsia="fr-FR"/>
          </w:rPr>
          <w:t>9</w:t>
        </w:r>
      </w:ins>
      <w:del w:id="70" w:author="TSHIMBALANGA MULAMBO" w:date="2014-06-09T10:12:00Z">
        <w:r w:rsidR="00015340" w:rsidRPr="002F6BD9" w:rsidDel="00C76775">
          <w:rPr>
            <w:rFonts w:ascii="Trebuchet MS" w:eastAsia="Times New Roman" w:hAnsi="Trebuchet MS"/>
            <w:b/>
            <w:sz w:val="24"/>
            <w:szCs w:val="24"/>
            <w:lang w:val="fr-FR" w:eastAsia="fr-FR"/>
          </w:rPr>
          <w:delText>8</w:delText>
        </w:r>
      </w:del>
      <w:r w:rsidR="00015340" w:rsidRPr="002F6BD9">
        <w:rPr>
          <w:rFonts w:ascii="Trebuchet MS" w:eastAsia="Times New Roman" w:hAnsi="Trebuchet MS"/>
          <w:b/>
          <w:sz w:val="24"/>
          <w:szCs w:val="24"/>
          <w:lang w:val="fr-FR" w:eastAsia="fr-FR"/>
        </w:rPr>
        <w:t> </w:t>
      </w:r>
      <w:r w:rsidRPr="002F6BD9">
        <w:rPr>
          <w:rFonts w:ascii="Trebuchet MS" w:eastAsia="Times New Roman" w:hAnsi="Trebuchet MS"/>
          <w:b/>
          <w:sz w:val="24"/>
          <w:szCs w:val="24"/>
          <w:lang w:val="fr-FR" w:eastAsia="fr-FR"/>
        </w:rPr>
        <w:t>:</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Alinéa 1 :</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firstLine="708"/>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Tout établissement désireux d’émettre de la monnaie électronique, doit préalablement obtenir l’agrément de la Banque Centrale lui octroyant la qualité de société financière.</w:t>
      </w:r>
    </w:p>
    <w:p w:rsidR="005419FA" w:rsidRDefault="005419FA" w:rsidP="002B5E45">
      <w:pPr>
        <w:spacing w:after="0" w:line="240" w:lineRule="auto"/>
        <w:ind w:right="284"/>
        <w:jc w:val="both"/>
        <w:rPr>
          <w:rFonts w:ascii="Trebuchet MS" w:eastAsia="Times New Roman" w:hAnsi="Trebuchet MS"/>
          <w:sz w:val="24"/>
          <w:szCs w:val="24"/>
          <w:lang w:val="fr-FR" w:eastAsia="fr-FR"/>
        </w:rPr>
      </w:pPr>
    </w:p>
    <w:p w:rsidR="00693B5F" w:rsidRDefault="00693B5F"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lastRenderedPageBreak/>
        <w:t>Alinéa 2 :</w:t>
      </w:r>
      <w:r w:rsidRPr="002F6BD9">
        <w:rPr>
          <w:rFonts w:ascii="Trebuchet MS" w:eastAsia="Times New Roman" w:hAnsi="Trebuchet MS"/>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Default="005419FA" w:rsidP="002B5E45">
      <w:pPr>
        <w:spacing w:after="0" w:line="240" w:lineRule="auto"/>
        <w:ind w:right="284" w:firstLine="708"/>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Une Instruction de la Banque Centrale  détermine les conditions d’agrément et de fonctionnement des Etablissements de Monnaie Electronique. </w:t>
      </w:r>
    </w:p>
    <w:p w:rsidR="0023409B" w:rsidRPr="002F6BD9" w:rsidRDefault="0023409B" w:rsidP="002B5E45">
      <w:pPr>
        <w:spacing w:after="0" w:line="240" w:lineRule="auto"/>
        <w:ind w:right="284" w:firstLine="708"/>
        <w:jc w:val="both"/>
        <w:rPr>
          <w:rFonts w:ascii="Trebuchet MS" w:eastAsia="Times New Roman" w:hAnsi="Trebuchet MS"/>
          <w:sz w:val="24"/>
          <w:szCs w:val="24"/>
          <w:lang w:val="fr-FR" w:eastAsia="fr-FR"/>
        </w:rPr>
      </w:pPr>
    </w:p>
    <w:p w:rsidR="00F56BC7" w:rsidRDefault="00F56BC7" w:rsidP="00F56BC7">
      <w:pPr>
        <w:pStyle w:val="Titre1"/>
        <w:spacing w:before="0" w:after="0" w:line="240" w:lineRule="auto"/>
        <w:ind w:left="1985" w:right="284" w:hanging="1985"/>
        <w:rPr>
          <w:rFonts w:ascii="Trebuchet MS" w:hAnsi="Trebuchet MS"/>
          <w:sz w:val="24"/>
          <w:szCs w:val="24"/>
          <w:lang w:val="fr-FR" w:eastAsia="fr-FR"/>
        </w:rPr>
      </w:pPr>
      <w:bookmarkStart w:id="71" w:name="_Toc379362197"/>
    </w:p>
    <w:p w:rsidR="0048746F" w:rsidRPr="00F56BC7" w:rsidRDefault="005419FA" w:rsidP="00F56BC7">
      <w:pPr>
        <w:pStyle w:val="Titre1"/>
        <w:spacing w:before="0" w:after="0" w:line="240" w:lineRule="auto"/>
        <w:ind w:left="1985" w:right="284" w:hanging="1985"/>
        <w:rPr>
          <w:rFonts w:ascii="Trebuchet MS" w:hAnsi="Trebuchet MS"/>
          <w:lang w:val="fr-FR"/>
        </w:rPr>
      </w:pPr>
      <w:r w:rsidRPr="00F56BC7">
        <w:rPr>
          <w:rFonts w:ascii="Trebuchet MS" w:hAnsi="Trebuchet MS"/>
          <w:lang w:val="fr-FR" w:eastAsia="fr-FR"/>
        </w:rPr>
        <w:t xml:space="preserve">Chapitre </w:t>
      </w:r>
      <w:r w:rsidR="0048746F" w:rsidRPr="00F56BC7">
        <w:rPr>
          <w:rFonts w:ascii="Trebuchet MS" w:hAnsi="Trebuchet MS"/>
          <w:lang w:val="fr-FR" w:eastAsia="fr-FR"/>
        </w:rPr>
        <w:t xml:space="preserve">IX : DES </w:t>
      </w:r>
      <w:r w:rsidR="0048746F" w:rsidRPr="00F56BC7">
        <w:rPr>
          <w:rFonts w:ascii="Trebuchet MS" w:hAnsi="Trebuchet MS"/>
          <w:lang w:val="fr-FR"/>
        </w:rPr>
        <w:t>MODALITES</w:t>
      </w:r>
      <w:r w:rsidR="0048746F" w:rsidRPr="00F56BC7">
        <w:rPr>
          <w:rFonts w:ascii="Trebuchet MS" w:hAnsi="Trebuchet MS"/>
          <w:lang w:val="fr-FR" w:eastAsia="fr-FR"/>
        </w:rPr>
        <w:t xml:space="preserve"> PRATIQUES D’ELABORATION ET DE TRANSMISSION DES STATISTIQUES A LA BANQUE CENTRALE</w:t>
      </w:r>
      <w:bookmarkEnd w:id="71"/>
    </w:p>
    <w:p w:rsidR="0071503B" w:rsidRPr="002F6BD9" w:rsidRDefault="0071503B" w:rsidP="009F50B0">
      <w:pPr>
        <w:spacing w:after="0" w:line="240" w:lineRule="auto"/>
        <w:ind w:right="284"/>
        <w:rPr>
          <w:rFonts w:ascii="Trebuchet MS" w:hAnsi="Trebuchet MS"/>
          <w:sz w:val="24"/>
          <w:szCs w:val="24"/>
          <w:lang w:val="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 xml:space="preserve">Article </w:t>
      </w:r>
      <w:r w:rsidR="00015340" w:rsidRPr="002F6BD9">
        <w:rPr>
          <w:rFonts w:ascii="Trebuchet MS" w:eastAsia="Times New Roman" w:hAnsi="Trebuchet MS"/>
          <w:b/>
          <w:sz w:val="24"/>
          <w:szCs w:val="24"/>
          <w:lang w:val="fr-FR" w:eastAsia="fr-FR"/>
        </w:rPr>
        <w:t>1</w:t>
      </w:r>
      <w:ins w:id="72" w:author="TSHIMBALANGA MULAMBO" w:date="2014-06-09T10:12:00Z">
        <w:r w:rsidR="00C76775">
          <w:rPr>
            <w:rFonts w:ascii="Trebuchet MS" w:eastAsia="Times New Roman" w:hAnsi="Trebuchet MS"/>
            <w:b/>
            <w:sz w:val="24"/>
            <w:szCs w:val="24"/>
            <w:lang w:val="fr-FR" w:eastAsia="fr-FR"/>
          </w:rPr>
          <w:t>10</w:t>
        </w:r>
      </w:ins>
      <w:del w:id="73" w:author="TSHIMBALANGA MULAMBO" w:date="2014-06-09T10:12:00Z">
        <w:r w:rsidR="00015340" w:rsidRPr="002F6BD9" w:rsidDel="00C76775">
          <w:rPr>
            <w:rFonts w:ascii="Trebuchet MS" w:eastAsia="Times New Roman" w:hAnsi="Trebuchet MS"/>
            <w:b/>
            <w:sz w:val="24"/>
            <w:szCs w:val="24"/>
            <w:lang w:val="fr-FR" w:eastAsia="fr-FR"/>
          </w:rPr>
          <w:delText>09</w:delText>
        </w:r>
      </w:del>
      <w:r w:rsidR="00015340" w:rsidRPr="002F6BD9">
        <w:rPr>
          <w:rFonts w:ascii="Trebuchet MS" w:eastAsia="Times New Roman" w:hAnsi="Trebuchet MS"/>
          <w:b/>
          <w:sz w:val="24"/>
          <w:szCs w:val="24"/>
          <w:lang w:val="fr-FR" w:eastAsia="fr-FR"/>
        </w:rPr>
        <w:t> </w:t>
      </w:r>
      <w:r w:rsidRPr="002F6BD9">
        <w:rPr>
          <w:rFonts w:ascii="Trebuchet MS" w:eastAsia="Times New Roman" w:hAnsi="Trebuchet MS"/>
          <w:b/>
          <w:sz w:val="24"/>
          <w:szCs w:val="24"/>
          <w:lang w:val="fr-FR" w:eastAsia="fr-FR"/>
        </w:rPr>
        <w:t>:</w:t>
      </w:r>
      <w:r w:rsidRPr="002F6BD9">
        <w:rPr>
          <w:rFonts w:ascii="Trebuchet MS" w:eastAsia="Times New Roman" w:hAnsi="Trebuchet MS"/>
          <w:b/>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Les modalités pratiques se rapportant à l’élaboration et à la transmission des statistiques à la Banque Centrale sont définies dans les instructions administratives relatives à la codification des opérations de change. </w:t>
      </w:r>
    </w:p>
    <w:p w:rsidR="006C573D" w:rsidRPr="002F6BD9" w:rsidRDefault="006C573D" w:rsidP="002B5E45">
      <w:pPr>
        <w:spacing w:after="0" w:line="240" w:lineRule="auto"/>
        <w:ind w:right="284" w:firstLine="720"/>
        <w:jc w:val="both"/>
        <w:rPr>
          <w:rFonts w:ascii="Trebuchet MS" w:eastAsia="Times New Roman" w:hAnsi="Trebuchet MS"/>
          <w:sz w:val="24"/>
          <w:szCs w:val="24"/>
          <w:lang w:val="fr-FR" w:eastAsia="fr-FR"/>
        </w:rPr>
      </w:pPr>
    </w:p>
    <w:p w:rsidR="0048746F" w:rsidRPr="006C573D" w:rsidRDefault="005419FA" w:rsidP="006C573D">
      <w:pPr>
        <w:pStyle w:val="Titre1"/>
        <w:spacing w:before="0" w:after="0" w:line="240" w:lineRule="auto"/>
        <w:ind w:right="284"/>
        <w:rPr>
          <w:rFonts w:ascii="Trebuchet MS" w:hAnsi="Trebuchet MS"/>
          <w:sz w:val="28"/>
          <w:szCs w:val="28"/>
          <w:lang w:val="fr-FR" w:eastAsia="fr-FR"/>
        </w:rPr>
      </w:pPr>
      <w:bookmarkStart w:id="74" w:name="_Toc379362198"/>
      <w:r w:rsidRPr="006C573D">
        <w:rPr>
          <w:rFonts w:ascii="Trebuchet MS" w:hAnsi="Trebuchet MS"/>
          <w:sz w:val="28"/>
          <w:szCs w:val="28"/>
          <w:lang w:val="fr-FR" w:eastAsia="fr-FR"/>
        </w:rPr>
        <w:t xml:space="preserve">Chapitre </w:t>
      </w:r>
      <w:r w:rsidR="0048746F" w:rsidRPr="006C573D">
        <w:rPr>
          <w:rFonts w:ascii="Trebuchet MS" w:hAnsi="Trebuchet MS"/>
          <w:sz w:val="28"/>
          <w:szCs w:val="28"/>
          <w:lang w:val="fr-FR" w:eastAsia="fr-FR"/>
        </w:rPr>
        <w:t xml:space="preserve">X : DES </w:t>
      </w:r>
      <w:r w:rsidR="0048746F" w:rsidRPr="006C573D">
        <w:rPr>
          <w:rFonts w:ascii="Trebuchet MS" w:hAnsi="Trebuchet MS"/>
          <w:sz w:val="28"/>
          <w:szCs w:val="28"/>
          <w:lang w:val="fr-FR"/>
        </w:rPr>
        <w:t>DISPOSITIONS</w:t>
      </w:r>
      <w:r w:rsidR="0048746F" w:rsidRPr="006C573D">
        <w:rPr>
          <w:rFonts w:ascii="Trebuchet MS" w:hAnsi="Trebuchet MS"/>
          <w:sz w:val="28"/>
          <w:szCs w:val="28"/>
          <w:lang w:val="fr-FR" w:eastAsia="fr-FR"/>
        </w:rPr>
        <w:t xml:space="preserve"> FINALES</w:t>
      </w:r>
      <w:bookmarkEnd w:id="74"/>
    </w:p>
    <w:p w:rsidR="005419FA" w:rsidRPr="002F6BD9" w:rsidRDefault="005419FA" w:rsidP="002B5E45">
      <w:pPr>
        <w:spacing w:after="0" w:line="240" w:lineRule="auto"/>
        <w:ind w:right="284"/>
        <w:jc w:val="center"/>
        <w:rPr>
          <w:rFonts w:ascii="Trebuchet MS" w:eastAsia="Times New Roman" w:hAnsi="Trebuchet MS"/>
          <w:b/>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 xml:space="preserve">Article </w:t>
      </w:r>
      <w:r w:rsidR="00015340" w:rsidRPr="002F6BD9">
        <w:rPr>
          <w:rFonts w:ascii="Trebuchet MS" w:eastAsia="Times New Roman" w:hAnsi="Trebuchet MS"/>
          <w:b/>
          <w:sz w:val="24"/>
          <w:szCs w:val="24"/>
          <w:lang w:val="fr-FR" w:eastAsia="fr-FR"/>
        </w:rPr>
        <w:t>11</w:t>
      </w:r>
      <w:ins w:id="75" w:author="TSHIMBALANGA MULAMBO" w:date="2014-06-09T10:12:00Z">
        <w:r w:rsidR="00C76775">
          <w:rPr>
            <w:rFonts w:ascii="Trebuchet MS" w:eastAsia="Times New Roman" w:hAnsi="Trebuchet MS"/>
            <w:b/>
            <w:sz w:val="24"/>
            <w:szCs w:val="24"/>
            <w:lang w:val="fr-FR" w:eastAsia="fr-FR"/>
          </w:rPr>
          <w:t>1</w:t>
        </w:r>
      </w:ins>
      <w:del w:id="76" w:author="TSHIMBALANGA MULAMBO" w:date="2014-06-09T10:12:00Z">
        <w:r w:rsidR="00015340" w:rsidRPr="002F6BD9" w:rsidDel="00C76775">
          <w:rPr>
            <w:rFonts w:ascii="Trebuchet MS" w:eastAsia="Times New Roman" w:hAnsi="Trebuchet MS"/>
            <w:b/>
            <w:sz w:val="24"/>
            <w:szCs w:val="24"/>
            <w:lang w:val="fr-FR" w:eastAsia="fr-FR"/>
          </w:rPr>
          <w:delText>0</w:delText>
        </w:r>
      </w:del>
      <w:r w:rsidR="00015340" w:rsidRPr="002F6BD9">
        <w:rPr>
          <w:rFonts w:ascii="Trebuchet MS" w:eastAsia="Times New Roman" w:hAnsi="Trebuchet MS"/>
          <w:b/>
          <w:sz w:val="24"/>
          <w:szCs w:val="24"/>
          <w:lang w:val="fr-FR" w:eastAsia="fr-FR"/>
        </w:rPr>
        <w:t> </w:t>
      </w:r>
      <w:r w:rsidRPr="002F6BD9">
        <w:rPr>
          <w:rFonts w:ascii="Trebuchet MS" w:eastAsia="Times New Roman" w:hAnsi="Trebuchet MS"/>
          <w:b/>
          <w:sz w:val="24"/>
          <w:szCs w:val="24"/>
          <w:lang w:val="fr-FR" w:eastAsia="fr-FR"/>
        </w:rPr>
        <w:t>:</w:t>
      </w:r>
      <w:r w:rsidRPr="002F6BD9">
        <w:rPr>
          <w:rFonts w:ascii="Trebuchet MS" w:eastAsia="Times New Roman" w:hAnsi="Trebuchet MS"/>
          <w:b/>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Les missions diplomatiques et les organismes internationaux accrédités en République Démocratique du Congo</w:t>
      </w:r>
      <w:r w:rsidR="00E346D8" w:rsidRPr="002F6BD9">
        <w:rPr>
          <w:rFonts w:ascii="Trebuchet MS" w:eastAsia="Times New Roman" w:hAnsi="Trebuchet MS"/>
          <w:bCs/>
          <w:sz w:val="24"/>
          <w:szCs w:val="24"/>
          <w:lang w:val="fr-FR" w:eastAsia="fr-FR"/>
        </w:rPr>
        <w:t xml:space="preserve"> </w:t>
      </w:r>
      <w:r w:rsidRPr="002F6BD9">
        <w:rPr>
          <w:rFonts w:ascii="Trebuchet MS" w:eastAsia="Times New Roman" w:hAnsi="Trebuchet MS"/>
          <w:bCs/>
          <w:sz w:val="24"/>
          <w:szCs w:val="24"/>
          <w:lang w:val="fr-FR" w:eastAsia="fr-FR"/>
        </w:rPr>
        <w:t>bénéficiant des immunités et privilèges diplomatiques sont dispensés des obligations portées aux articles 3, 14, 23 et 50.</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 xml:space="preserve">Article </w:t>
      </w:r>
      <w:r w:rsidR="00015340" w:rsidRPr="002F6BD9">
        <w:rPr>
          <w:rFonts w:ascii="Trebuchet MS" w:eastAsia="Times New Roman" w:hAnsi="Trebuchet MS"/>
          <w:b/>
          <w:sz w:val="24"/>
          <w:szCs w:val="24"/>
          <w:lang w:val="fr-FR" w:eastAsia="fr-FR"/>
        </w:rPr>
        <w:t>11</w:t>
      </w:r>
      <w:ins w:id="77" w:author="TSHIMBALANGA MULAMBO" w:date="2014-06-09T10:13:00Z">
        <w:r w:rsidR="00C76775">
          <w:rPr>
            <w:rFonts w:ascii="Trebuchet MS" w:eastAsia="Times New Roman" w:hAnsi="Trebuchet MS"/>
            <w:b/>
            <w:sz w:val="24"/>
            <w:szCs w:val="24"/>
            <w:lang w:val="fr-FR" w:eastAsia="fr-FR"/>
          </w:rPr>
          <w:t>2</w:t>
        </w:r>
      </w:ins>
      <w:del w:id="78" w:author="TSHIMBALANGA MULAMBO" w:date="2014-06-09T10:13:00Z">
        <w:r w:rsidR="00015340" w:rsidRPr="002F6BD9" w:rsidDel="00C76775">
          <w:rPr>
            <w:rFonts w:ascii="Trebuchet MS" w:eastAsia="Times New Roman" w:hAnsi="Trebuchet MS"/>
            <w:b/>
            <w:sz w:val="24"/>
            <w:szCs w:val="24"/>
            <w:lang w:val="fr-FR" w:eastAsia="fr-FR"/>
          </w:rPr>
          <w:delText>1</w:delText>
        </w:r>
      </w:del>
      <w:r w:rsidR="00015340" w:rsidRPr="002F6BD9">
        <w:rPr>
          <w:rFonts w:ascii="Trebuchet MS" w:eastAsia="Times New Roman" w:hAnsi="Trebuchet MS"/>
          <w:b/>
          <w:sz w:val="24"/>
          <w:szCs w:val="24"/>
          <w:lang w:val="fr-FR" w:eastAsia="fr-FR"/>
        </w:rPr>
        <w:t> </w:t>
      </w:r>
      <w:r w:rsidRPr="002F6BD9">
        <w:rPr>
          <w:rFonts w:ascii="Trebuchet MS" w:eastAsia="Times New Roman" w:hAnsi="Trebuchet MS"/>
          <w:b/>
          <w:sz w:val="24"/>
          <w:szCs w:val="24"/>
          <w:lang w:val="fr-FR" w:eastAsia="fr-FR"/>
        </w:rPr>
        <w:t>:</w:t>
      </w:r>
      <w:r w:rsidRPr="002F6BD9">
        <w:rPr>
          <w:rFonts w:ascii="Trebuchet MS" w:eastAsia="Times New Roman" w:hAnsi="Trebuchet MS"/>
          <w:b/>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Sans préjudice des autres dispositions légales ou réglementaires, tout manquement aux dispositions ainsi édictées, entraîne l’application des sanctions prévues par l’Ordonnance-loi n° 67/272 du 23 juin 1967 relative au pouvoir réglementaire de la Banque Centrale en matière de change.</w:t>
      </w:r>
    </w:p>
    <w:p w:rsidR="005419FA" w:rsidRPr="002F6BD9" w:rsidRDefault="005419FA" w:rsidP="002B5E45">
      <w:pPr>
        <w:spacing w:after="0" w:line="240" w:lineRule="auto"/>
        <w:ind w:right="284" w:firstLine="720"/>
        <w:jc w:val="both"/>
        <w:rPr>
          <w:rFonts w:ascii="Trebuchet MS" w:eastAsia="Times New Roman" w:hAnsi="Trebuchet MS"/>
          <w:bCs/>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 xml:space="preserve">Article </w:t>
      </w:r>
      <w:r w:rsidR="00015340" w:rsidRPr="002F6BD9">
        <w:rPr>
          <w:rFonts w:ascii="Trebuchet MS" w:eastAsia="Times New Roman" w:hAnsi="Trebuchet MS"/>
          <w:b/>
          <w:sz w:val="24"/>
          <w:szCs w:val="24"/>
          <w:lang w:val="fr-FR" w:eastAsia="fr-FR"/>
        </w:rPr>
        <w:t>11</w:t>
      </w:r>
      <w:ins w:id="79" w:author="TSHIMBALANGA MULAMBO" w:date="2014-06-09T10:13:00Z">
        <w:r w:rsidR="00C76775">
          <w:rPr>
            <w:rFonts w:ascii="Trebuchet MS" w:eastAsia="Times New Roman" w:hAnsi="Trebuchet MS"/>
            <w:b/>
            <w:sz w:val="24"/>
            <w:szCs w:val="24"/>
            <w:lang w:val="fr-FR" w:eastAsia="fr-FR"/>
          </w:rPr>
          <w:t>3</w:t>
        </w:r>
      </w:ins>
      <w:del w:id="80" w:author="TSHIMBALANGA MULAMBO" w:date="2014-06-09T10:13:00Z">
        <w:r w:rsidR="00015340" w:rsidRPr="002F6BD9" w:rsidDel="00C76775">
          <w:rPr>
            <w:rFonts w:ascii="Trebuchet MS" w:eastAsia="Times New Roman" w:hAnsi="Trebuchet MS"/>
            <w:b/>
            <w:sz w:val="24"/>
            <w:szCs w:val="24"/>
            <w:lang w:val="fr-FR" w:eastAsia="fr-FR"/>
          </w:rPr>
          <w:delText>2</w:delText>
        </w:r>
      </w:del>
      <w:r w:rsidR="00015340" w:rsidRPr="002F6BD9">
        <w:rPr>
          <w:rFonts w:ascii="Trebuchet MS" w:eastAsia="Times New Roman" w:hAnsi="Trebuchet MS"/>
          <w:b/>
          <w:sz w:val="24"/>
          <w:szCs w:val="24"/>
          <w:lang w:val="fr-FR" w:eastAsia="fr-FR"/>
        </w:rPr>
        <w:t> </w:t>
      </w:r>
      <w:r w:rsidRPr="002F6BD9">
        <w:rPr>
          <w:rFonts w:ascii="Trebuchet MS" w:eastAsia="Times New Roman" w:hAnsi="Trebuchet MS"/>
          <w:b/>
          <w:sz w:val="24"/>
          <w:szCs w:val="24"/>
          <w:lang w:val="fr-FR" w:eastAsia="fr-FR"/>
        </w:rPr>
        <w:t>:</w:t>
      </w:r>
      <w:r w:rsidRPr="002F6BD9">
        <w:rPr>
          <w:rFonts w:ascii="Trebuchet MS" w:eastAsia="Times New Roman" w:hAnsi="Trebuchet MS"/>
          <w:b/>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bCs/>
          <w:sz w:val="24"/>
          <w:szCs w:val="24"/>
          <w:lang w:val="fr-FR" w:eastAsia="fr-FR"/>
        </w:rPr>
      </w:pPr>
      <w:r w:rsidRPr="002F6BD9">
        <w:rPr>
          <w:rFonts w:ascii="Trebuchet MS" w:eastAsia="Times New Roman" w:hAnsi="Trebuchet MS"/>
          <w:bCs/>
          <w:sz w:val="24"/>
          <w:szCs w:val="24"/>
          <w:lang w:val="fr-FR" w:eastAsia="fr-FR"/>
        </w:rPr>
        <w:t>Toute matière relative au change qui n’aurait pas été traitée par la présente Réglementation sera régie par des dispositions de la Banque Centrale.</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t xml:space="preserve">Article </w:t>
      </w:r>
      <w:r w:rsidR="00015340" w:rsidRPr="002F6BD9">
        <w:rPr>
          <w:rFonts w:ascii="Trebuchet MS" w:eastAsia="Times New Roman" w:hAnsi="Trebuchet MS"/>
          <w:b/>
          <w:sz w:val="24"/>
          <w:szCs w:val="24"/>
          <w:lang w:val="fr-FR" w:eastAsia="fr-FR"/>
        </w:rPr>
        <w:t>11</w:t>
      </w:r>
      <w:ins w:id="81" w:author="TSHIMBALANGA MULAMBO" w:date="2014-06-09T10:13:00Z">
        <w:r w:rsidR="00C76775">
          <w:rPr>
            <w:rFonts w:ascii="Trebuchet MS" w:eastAsia="Times New Roman" w:hAnsi="Trebuchet MS"/>
            <w:b/>
            <w:sz w:val="24"/>
            <w:szCs w:val="24"/>
            <w:lang w:val="fr-FR" w:eastAsia="fr-FR"/>
          </w:rPr>
          <w:t>4</w:t>
        </w:r>
      </w:ins>
      <w:del w:id="82" w:author="TSHIMBALANGA MULAMBO" w:date="2014-06-09T10:13:00Z">
        <w:r w:rsidR="00015340" w:rsidRPr="002F6BD9" w:rsidDel="00C76775">
          <w:rPr>
            <w:rFonts w:ascii="Trebuchet MS" w:eastAsia="Times New Roman" w:hAnsi="Trebuchet MS"/>
            <w:b/>
            <w:sz w:val="24"/>
            <w:szCs w:val="24"/>
            <w:lang w:val="fr-FR" w:eastAsia="fr-FR"/>
          </w:rPr>
          <w:delText>3</w:delText>
        </w:r>
      </w:del>
      <w:r w:rsidR="00015340" w:rsidRPr="002F6BD9">
        <w:rPr>
          <w:rFonts w:ascii="Trebuchet MS" w:eastAsia="Times New Roman" w:hAnsi="Trebuchet MS"/>
          <w:b/>
          <w:sz w:val="24"/>
          <w:szCs w:val="24"/>
          <w:lang w:val="fr-FR" w:eastAsia="fr-FR"/>
        </w:rPr>
        <w:t> </w:t>
      </w:r>
      <w:r w:rsidRPr="002F6BD9">
        <w:rPr>
          <w:rFonts w:ascii="Trebuchet MS" w:eastAsia="Times New Roman" w:hAnsi="Trebuchet MS"/>
          <w:b/>
          <w:sz w:val="24"/>
          <w:szCs w:val="24"/>
          <w:lang w:val="fr-FR" w:eastAsia="fr-FR"/>
        </w:rPr>
        <w:t>:</w:t>
      </w:r>
      <w:r w:rsidRPr="002F6BD9">
        <w:rPr>
          <w:rFonts w:ascii="Trebuchet MS" w:eastAsia="Times New Roman" w:hAnsi="Trebuchet MS"/>
          <w:b/>
          <w:sz w:val="24"/>
          <w:szCs w:val="24"/>
          <w:lang w:val="fr-FR" w:eastAsia="fr-FR"/>
        </w:rPr>
        <w:tab/>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firstLine="720"/>
        <w:jc w:val="both"/>
        <w:rPr>
          <w:rFonts w:ascii="Trebuchet MS" w:eastAsia="Times New Roman" w:hAnsi="Trebuchet MS"/>
          <w:bCs/>
          <w:sz w:val="24"/>
          <w:szCs w:val="24"/>
          <w:lang w:val="fr-FR" w:eastAsia="fr-FR"/>
        </w:rPr>
      </w:pPr>
      <w:r w:rsidRPr="002F6BD9">
        <w:rPr>
          <w:rFonts w:ascii="Trebuchet MS" w:hAnsi="Trebuchet MS"/>
          <w:sz w:val="24"/>
          <w:szCs w:val="24"/>
          <w:lang w:val="fr-FR"/>
        </w:rPr>
        <w:t xml:space="preserve">La présente Réglementation est applicable sans préjudice des dispositions légales et réglementaires notamment en matières fiscale, douanière et </w:t>
      </w:r>
      <w:proofErr w:type="spellStart"/>
      <w:r w:rsidRPr="002F6BD9">
        <w:rPr>
          <w:rFonts w:ascii="Trebuchet MS" w:hAnsi="Trebuchet MS"/>
          <w:sz w:val="24"/>
          <w:szCs w:val="24"/>
          <w:lang w:val="fr-FR"/>
        </w:rPr>
        <w:t>accisienne</w:t>
      </w:r>
      <w:proofErr w:type="spellEnd"/>
      <w:r w:rsidRPr="002F6BD9">
        <w:rPr>
          <w:rFonts w:ascii="Trebuchet MS" w:hAnsi="Trebuchet MS"/>
          <w:sz w:val="24"/>
          <w:szCs w:val="24"/>
          <w:lang w:val="fr-FR"/>
        </w:rPr>
        <w:t>, d’assurance, de transport ou de contrôle tant à l’exportation qu’à l’importation des biens et services</w:t>
      </w:r>
      <w:r w:rsidRPr="002F6BD9">
        <w:rPr>
          <w:rFonts w:ascii="Trebuchet MS" w:eastAsia="Times New Roman" w:hAnsi="Trebuchet MS"/>
          <w:bCs/>
          <w:sz w:val="24"/>
          <w:szCs w:val="24"/>
          <w:lang w:val="fr-FR" w:eastAsia="fr-FR"/>
        </w:rPr>
        <w:t>.</w:t>
      </w:r>
    </w:p>
    <w:p w:rsidR="005419FA" w:rsidRDefault="005419FA" w:rsidP="002B5E45">
      <w:pPr>
        <w:spacing w:after="0" w:line="240" w:lineRule="auto"/>
        <w:ind w:right="284"/>
        <w:jc w:val="both"/>
        <w:rPr>
          <w:rFonts w:ascii="Trebuchet MS" w:eastAsia="Times New Roman" w:hAnsi="Trebuchet MS"/>
          <w:bCs/>
          <w:color w:val="0070C0"/>
          <w:sz w:val="24"/>
          <w:szCs w:val="24"/>
          <w:lang w:val="fr-FR" w:eastAsia="fr-FR"/>
        </w:rPr>
      </w:pPr>
    </w:p>
    <w:p w:rsidR="00F43C36" w:rsidRDefault="00F43C36" w:rsidP="002B5E45">
      <w:pPr>
        <w:spacing w:after="0" w:line="240" w:lineRule="auto"/>
        <w:ind w:right="284"/>
        <w:jc w:val="both"/>
        <w:rPr>
          <w:rFonts w:ascii="Trebuchet MS" w:eastAsia="Times New Roman" w:hAnsi="Trebuchet MS"/>
          <w:bCs/>
          <w:color w:val="0070C0"/>
          <w:sz w:val="24"/>
          <w:szCs w:val="24"/>
          <w:lang w:val="fr-FR" w:eastAsia="fr-FR"/>
        </w:rPr>
      </w:pPr>
    </w:p>
    <w:p w:rsidR="00F43C36" w:rsidRDefault="00F43C36" w:rsidP="002B5E45">
      <w:pPr>
        <w:spacing w:after="0" w:line="240" w:lineRule="auto"/>
        <w:ind w:right="284"/>
        <w:jc w:val="both"/>
        <w:rPr>
          <w:rFonts w:ascii="Trebuchet MS" w:eastAsia="Times New Roman" w:hAnsi="Trebuchet MS"/>
          <w:bCs/>
          <w:color w:val="0070C0"/>
          <w:sz w:val="24"/>
          <w:szCs w:val="24"/>
          <w:lang w:val="fr-FR" w:eastAsia="fr-FR"/>
        </w:rPr>
      </w:pPr>
    </w:p>
    <w:p w:rsidR="00F43C36" w:rsidRDefault="00F43C36" w:rsidP="002B5E45">
      <w:pPr>
        <w:spacing w:after="0" w:line="240" w:lineRule="auto"/>
        <w:ind w:right="284"/>
        <w:jc w:val="both"/>
        <w:rPr>
          <w:rFonts w:ascii="Trebuchet MS" w:eastAsia="Times New Roman" w:hAnsi="Trebuchet MS"/>
          <w:bCs/>
          <w:color w:val="0070C0"/>
          <w:sz w:val="24"/>
          <w:szCs w:val="24"/>
          <w:lang w:val="fr-FR" w:eastAsia="fr-FR"/>
        </w:rPr>
      </w:pPr>
    </w:p>
    <w:p w:rsidR="00F43C36" w:rsidRDefault="00F43C36" w:rsidP="002B5E45">
      <w:pPr>
        <w:spacing w:after="0" w:line="240" w:lineRule="auto"/>
        <w:ind w:right="284"/>
        <w:jc w:val="both"/>
        <w:rPr>
          <w:rFonts w:ascii="Trebuchet MS" w:eastAsia="Times New Roman" w:hAnsi="Trebuchet MS"/>
          <w:bCs/>
          <w:color w:val="0070C0"/>
          <w:sz w:val="24"/>
          <w:szCs w:val="24"/>
          <w:lang w:val="fr-FR" w:eastAsia="fr-FR"/>
        </w:rPr>
      </w:pPr>
    </w:p>
    <w:p w:rsidR="00F43C36" w:rsidRDefault="00F43C36"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r w:rsidRPr="002F6BD9">
        <w:rPr>
          <w:rFonts w:ascii="Trebuchet MS" w:eastAsia="Times New Roman" w:hAnsi="Trebuchet MS"/>
          <w:b/>
          <w:sz w:val="24"/>
          <w:szCs w:val="24"/>
          <w:lang w:val="fr-FR" w:eastAsia="fr-FR"/>
        </w:rPr>
        <w:lastRenderedPageBreak/>
        <w:t xml:space="preserve">Article </w:t>
      </w:r>
      <w:r w:rsidR="00015340" w:rsidRPr="002F6BD9">
        <w:rPr>
          <w:rFonts w:ascii="Trebuchet MS" w:eastAsia="Times New Roman" w:hAnsi="Trebuchet MS"/>
          <w:b/>
          <w:sz w:val="24"/>
          <w:szCs w:val="24"/>
          <w:lang w:val="fr-FR" w:eastAsia="fr-FR"/>
        </w:rPr>
        <w:t>11</w:t>
      </w:r>
      <w:ins w:id="83" w:author="TSHIMBALANGA MULAMBO" w:date="2014-06-09T10:13:00Z">
        <w:r w:rsidR="00C76775">
          <w:rPr>
            <w:rFonts w:ascii="Trebuchet MS" w:eastAsia="Times New Roman" w:hAnsi="Trebuchet MS"/>
            <w:b/>
            <w:sz w:val="24"/>
            <w:szCs w:val="24"/>
            <w:lang w:val="fr-FR" w:eastAsia="fr-FR"/>
          </w:rPr>
          <w:t>5</w:t>
        </w:r>
      </w:ins>
      <w:del w:id="84" w:author="TSHIMBALANGA MULAMBO" w:date="2014-06-09T10:13:00Z">
        <w:r w:rsidR="00015340" w:rsidRPr="002F6BD9" w:rsidDel="00C76775">
          <w:rPr>
            <w:rFonts w:ascii="Trebuchet MS" w:eastAsia="Times New Roman" w:hAnsi="Trebuchet MS"/>
            <w:b/>
            <w:sz w:val="24"/>
            <w:szCs w:val="24"/>
            <w:lang w:val="fr-FR" w:eastAsia="fr-FR"/>
          </w:rPr>
          <w:delText>4</w:delText>
        </w:r>
      </w:del>
      <w:r w:rsidR="00015340" w:rsidRPr="002F6BD9">
        <w:rPr>
          <w:rFonts w:ascii="Trebuchet MS" w:eastAsia="Times New Roman" w:hAnsi="Trebuchet MS"/>
          <w:b/>
          <w:sz w:val="24"/>
          <w:szCs w:val="24"/>
          <w:lang w:val="fr-FR" w:eastAsia="fr-FR"/>
        </w:rPr>
        <w:t> </w:t>
      </w:r>
      <w:r w:rsidRPr="002F6BD9">
        <w:rPr>
          <w:rFonts w:ascii="Trebuchet MS" w:eastAsia="Times New Roman" w:hAnsi="Trebuchet MS"/>
          <w:b/>
          <w:sz w:val="24"/>
          <w:szCs w:val="24"/>
          <w:lang w:val="fr-FR" w:eastAsia="fr-FR"/>
        </w:rPr>
        <w:t>:</w:t>
      </w:r>
    </w:p>
    <w:p w:rsidR="005419FA" w:rsidRPr="002F6BD9" w:rsidRDefault="005419FA" w:rsidP="002B5E45">
      <w:pPr>
        <w:spacing w:after="0" w:line="240" w:lineRule="auto"/>
        <w:ind w:right="284"/>
        <w:jc w:val="both"/>
        <w:rPr>
          <w:rFonts w:ascii="Trebuchet MS" w:eastAsia="Times New Roman" w:hAnsi="Trebuchet MS"/>
          <w:b/>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sz w:val="24"/>
          <w:szCs w:val="24"/>
          <w:lang w:val="fr-FR" w:eastAsia="fr-FR"/>
        </w:rPr>
      </w:pPr>
      <w:r w:rsidRPr="002F6BD9">
        <w:rPr>
          <w:rFonts w:ascii="Trebuchet MS" w:eastAsia="Times New Roman" w:hAnsi="Trebuchet MS"/>
          <w:b/>
          <w:sz w:val="24"/>
          <w:szCs w:val="24"/>
          <w:lang w:val="fr-FR" w:eastAsia="fr-FR"/>
        </w:rPr>
        <w:tab/>
      </w:r>
      <w:r w:rsidRPr="002F6BD9">
        <w:rPr>
          <w:rFonts w:ascii="Trebuchet MS" w:eastAsia="Times New Roman" w:hAnsi="Trebuchet MS"/>
          <w:sz w:val="24"/>
          <w:szCs w:val="24"/>
          <w:lang w:val="fr-FR" w:eastAsia="fr-FR"/>
        </w:rPr>
        <w:t>La présente Réglementation du Change abroge toutes les dispositions antérieures qui lui sont contraires et spécialement :</w:t>
      </w:r>
    </w:p>
    <w:p w:rsidR="00DF50C0" w:rsidRPr="002F6BD9" w:rsidRDefault="00DF50C0" w:rsidP="002B5E45">
      <w:pPr>
        <w:spacing w:after="0" w:line="240" w:lineRule="auto"/>
        <w:ind w:right="284"/>
        <w:jc w:val="both"/>
        <w:rPr>
          <w:rFonts w:ascii="Trebuchet MS" w:eastAsia="Times New Roman" w:hAnsi="Trebuchet MS"/>
          <w:sz w:val="24"/>
          <w:szCs w:val="24"/>
          <w:lang w:val="fr-FR" w:eastAsia="fr-FR"/>
        </w:rPr>
      </w:pPr>
    </w:p>
    <w:p w:rsidR="005419FA" w:rsidRPr="002F6BD9" w:rsidRDefault="005419FA" w:rsidP="002B5E45">
      <w:pPr>
        <w:pStyle w:val="Paragraphedeliste"/>
        <w:numPr>
          <w:ilvl w:val="0"/>
          <w:numId w:val="33"/>
        </w:numPr>
        <w:spacing w:after="0" w:line="240" w:lineRule="auto"/>
        <w:ind w:left="567" w:right="284" w:hanging="283"/>
        <w:jc w:val="both"/>
        <w:rPr>
          <w:rFonts w:ascii="Trebuchet MS" w:eastAsia="Times New Roman" w:hAnsi="Trebuchet MS"/>
          <w:bCs/>
          <w:color w:val="0070C0"/>
          <w:sz w:val="24"/>
          <w:szCs w:val="24"/>
          <w:lang w:eastAsia="fr-FR"/>
        </w:rPr>
      </w:pPr>
      <w:r w:rsidRPr="002F6BD9">
        <w:rPr>
          <w:rFonts w:ascii="Trebuchet MS" w:eastAsia="Times New Roman" w:hAnsi="Trebuchet MS"/>
          <w:sz w:val="24"/>
          <w:szCs w:val="24"/>
          <w:lang w:eastAsia="fr-FR"/>
        </w:rPr>
        <w:t>la Réglementation de Change du 13 février 2003 ;</w:t>
      </w:r>
    </w:p>
    <w:p w:rsidR="005419FA" w:rsidRPr="002F6BD9" w:rsidRDefault="005419FA" w:rsidP="002B5E45">
      <w:pPr>
        <w:pStyle w:val="Paragraphedeliste"/>
        <w:numPr>
          <w:ilvl w:val="0"/>
          <w:numId w:val="33"/>
        </w:numPr>
        <w:spacing w:after="0" w:line="240" w:lineRule="auto"/>
        <w:ind w:left="567" w:right="284" w:hanging="283"/>
        <w:jc w:val="both"/>
        <w:rPr>
          <w:rFonts w:ascii="Trebuchet MS" w:eastAsia="Times New Roman" w:hAnsi="Trebuchet MS"/>
          <w:bCs/>
          <w:color w:val="0070C0"/>
          <w:sz w:val="24"/>
          <w:szCs w:val="24"/>
          <w:lang w:eastAsia="fr-FR"/>
        </w:rPr>
      </w:pPr>
      <w:r w:rsidRPr="002F6BD9">
        <w:rPr>
          <w:rFonts w:ascii="Trebuchet MS" w:eastAsia="Times New Roman" w:hAnsi="Trebuchet MS"/>
          <w:sz w:val="24"/>
          <w:szCs w:val="24"/>
          <w:lang w:eastAsia="fr-FR"/>
        </w:rPr>
        <w:t>la Circulaire 282 du 05 mars 1999 ;</w:t>
      </w:r>
    </w:p>
    <w:p w:rsidR="005419FA" w:rsidRPr="002F6BD9" w:rsidRDefault="005419FA" w:rsidP="002B5E45">
      <w:pPr>
        <w:pStyle w:val="Paragraphedeliste"/>
        <w:numPr>
          <w:ilvl w:val="0"/>
          <w:numId w:val="33"/>
        </w:numPr>
        <w:spacing w:after="0" w:line="240" w:lineRule="auto"/>
        <w:ind w:left="567" w:right="284" w:hanging="283"/>
        <w:jc w:val="both"/>
        <w:rPr>
          <w:rFonts w:ascii="Trebuchet MS" w:eastAsia="Times New Roman" w:hAnsi="Trebuchet MS"/>
          <w:bCs/>
          <w:color w:val="0070C0"/>
          <w:sz w:val="24"/>
          <w:szCs w:val="24"/>
          <w:lang w:eastAsia="fr-FR"/>
        </w:rPr>
      </w:pPr>
      <w:r w:rsidRPr="002F6BD9">
        <w:rPr>
          <w:rFonts w:ascii="Trebuchet MS" w:eastAsia="Times New Roman" w:hAnsi="Trebuchet MS"/>
          <w:sz w:val="24"/>
          <w:szCs w:val="24"/>
          <w:lang w:eastAsia="fr-FR"/>
        </w:rPr>
        <w:t xml:space="preserve">l’Instruction n° 000574 du 04 avril 2007 portant mesures d’application du </w:t>
      </w:r>
      <w:r w:rsidR="00672436" w:rsidRPr="002F6BD9">
        <w:rPr>
          <w:rFonts w:ascii="Trebuchet MS" w:eastAsia="Times New Roman" w:hAnsi="Trebuchet MS"/>
          <w:sz w:val="24"/>
          <w:szCs w:val="24"/>
          <w:lang w:eastAsia="fr-FR"/>
        </w:rPr>
        <w:t>régime</w:t>
      </w:r>
      <w:r w:rsidRPr="002F6BD9">
        <w:rPr>
          <w:rFonts w:ascii="Trebuchet MS" w:eastAsia="Times New Roman" w:hAnsi="Trebuchet MS"/>
          <w:sz w:val="24"/>
          <w:szCs w:val="24"/>
          <w:lang w:eastAsia="fr-FR"/>
        </w:rPr>
        <w:t xml:space="preserve"> de change des sociétés titulaires des droits miniers ;</w:t>
      </w:r>
    </w:p>
    <w:p w:rsidR="00B24374" w:rsidRPr="00307418" w:rsidRDefault="005419FA" w:rsidP="002B5E45">
      <w:pPr>
        <w:pStyle w:val="Paragraphedeliste"/>
        <w:numPr>
          <w:ilvl w:val="0"/>
          <w:numId w:val="33"/>
        </w:numPr>
        <w:spacing w:after="0" w:line="240" w:lineRule="auto"/>
        <w:ind w:left="567" w:right="284" w:hanging="283"/>
        <w:jc w:val="both"/>
        <w:rPr>
          <w:rFonts w:ascii="Trebuchet MS" w:eastAsia="Times New Roman" w:hAnsi="Trebuchet MS"/>
          <w:sz w:val="24"/>
          <w:szCs w:val="24"/>
          <w:lang w:eastAsia="fr-FR"/>
        </w:rPr>
      </w:pPr>
      <w:r w:rsidRPr="00307418">
        <w:rPr>
          <w:rFonts w:ascii="Trebuchet MS" w:eastAsia="Times New Roman" w:hAnsi="Trebuchet MS"/>
          <w:sz w:val="24"/>
          <w:szCs w:val="24"/>
          <w:lang w:eastAsia="fr-FR"/>
        </w:rPr>
        <w:t xml:space="preserve">l’Instruction n° 000577 du 04 avril 2007 relative au </w:t>
      </w:r>
      <w:r w:rsidR="00672436" w:rsidRPr="00307418">
        <w:rPr>
          <w:rFonts w:ascii="Trebuchet MS" w:eastAsia="Times New Roman" w:hAnsi="Trebuchet MS"/>
          <w:sz w:val="24"/>
          <w:szCs w:val="24"/>
          <w:lang w:eastAsia="fr-FR"/>
        </w:rPr>
        <w:t>régime</w:t>
      </w:r>
      <w:r w:rsidRPr="00307418">
        <w:rPr>
          <w:rFonts w:ascii="Trebuchet MS" w:eastAsia="Times New Roman" w:hAnsi="Trebuchet MS"/>
          <w:sz w:val="24"/>
          <w:szCs w:val="24"/>
          <w:lang w:eastAsia="fr-FR"/>
        </w:rPr>
        <w:t xml:space="preserve"> de change particulier applicable aux sociétés pétrolières d’exploitation-production.</w:t>
      </w:r>
    </w:p>
    <w:p w:rsidR="00B24374" w:rsidRPr="002F6BD9" w:rsidRDefault="00B24374" w:rsidP="002B5E45">
      <w:pPr>
        <w:pStyle w:val="Paragraphedeliste"/>
        <w:spacing w:after="0" w:line="240" w:lineRule="auto"/>
        <w:ind w:right="284"/>
        <w:jc w:val="both"/>
        <w:rPr>
          <w:rFonts w:ascii="Trebuchet MS" w:eastAsia="Times New Roman" w:hAnsi="Trebuchet MS"/>
          <w:bCs/>
          <w:color w:val="0070C0"/>
          <w:sz w:val="24"/>
          <w:szCs w:val="24"/>
          <w:lang w:eastAsia="fr-FR"/>
        </w:rPr>
      </w:pPr>
    </w:p>
    <w:p w:rsidR="005419FA" w:rsidRPr="002F6BD9" w:rsidRDefault="005419FA" w:rsidP="002B5E45">
      <w:pPr>
        <w:spacing w:after="0" w:line="240" w:lineRule="auto"/>
        <w:ind w:right="284" w:firstLine="720"/>
        <w:jc w:val="both"/>
        <w:rPr>
          <w:rFonts w:ascii="Trebuchet MS" w:eastAsia="Times New Roman" w:hAnsi="Trebuchet MS"/>
          <w:sz w:val="24"/>
          <w:szCs w:val="24"/>
          <w:lang w:val="fr-FR" w:eastAsia="fr-FR"/>
        </w:rPr>
      </w:pPr>
      <w:r w:rsidRPr="002F6BD9">
        <w:rPr>
          <w:rFonts w:ascii="Trebuchet MS" w:eastAsia="Times New Roman" w:hAnsi="Trebuchet MS"/>
          <w:sz w:val="24"/>
          <w:szCs w:val="24"/>
          <w:lang w:val="fr-FR" w:eastAsia="fr-FR"/>
        </w:rPr>
        <w:t xml:space="preserve">Elle entre en vigueur six (6) mois après sa </w:t>
      </w:r>
      <w:r w:rsidR="00EA6921" w:rsidRPr="002F6BD9">
        <w:rPr>
          <w:rFonts w:ascii="Trebuchet MS" w:eastAsia="Times New Roman" w:hAnsi="Trebuchet MS"/>
          <w:sz w:val="24"/>
          <w:szCs w:val="24"/>
          <w:lang w:val="fr-FR" w:eastAsia="fr-FR"/>
        </w:rPr>
        <w:t>signature</w:t>
      </w:r>
      <w:r w:rsidRPr="002F6BD9">
        <w:rPr>
          <w:rFonts w:ascii="Trebuchet MS" w:eastAsia="Times New Roman" w:hAnsi="Trebuchet MS"/>
          <w:sz w:val="24"/>
          <w:szCs w:val="24"/>
          <w:lang w:val="fr-FR" w:eastAsia="fr-FR"/>
        </w:rPr>
        <w:t>.</w:t>
      </w:r>
    </w:p>
    <w:p w:rsidR="005419FA" w:rsidRPr="002F6BD9" w:rsidRDefault="005419FA" w:rsidP="002B5E45">
      <w:pPr>
        <w:spacing w:after="0" w:line="240" w:lineRule="auto"/>
        <w:ind w:right="284" w:firstLine="720"/>
        <w:jc w:val="both"/>
        <w:rPr>
          <w:rFonts w:ascii="Trebuchet MS" w:eastAsia="Times New Roman" w:hAnsi="Trebuchet MS"/>
          <w:bC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C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Cs/>
          <w:color w:val="0070C0"/>
          <w:sz w:val="24"/>
          <w:szCs w:val="24"/>
          <w:lang w:val="fr-FR" w:eastAsia="fr-FR"/>
        </w:rPr>
      </w:pPr>
    </w:p>
    <w:p w:rsidR="005419FA" w:rsidRPr="002F6BD9" w:rsidRDefault="005419FA" w:rsidP="002B5E45">
      <w:pPr>
        <w:spacing w:after="0" w:line="240" w:lineRule="auto"/>
        <w:ind w:right="284"/>
        <w:jc w:val="both"/>
        <w:rPr>
          <w:rFonts w:ascii="Trebuchet MS" w:eastAsia="Times New Roman" w:hAnsi="Trebuchet MS"/>
          <w:bCs/>
          <w:color w:val="0070C0"/>
          <w:sz w:val="24"/>
          <w:szCs w:val="24"/>
          <w:lang w:val="fr-FR" w:eastAsia="fr-FR"/>
        </w:rPr>
      </w:pPr>
    </w:p>
    <w:p w:rsidR="005419FA" w:rsidRPr="002F6BD9" w:rsidRDefault="005419FA" w:rsidP="002B5E45">
      <w:pPr>
        <w:spacing w:after="0" w:line="240" w:lineRule="auto"/>
        <w:ind w:right="284"/>
        <w:jc w:val="center"/>
        <w:rPr>
          <w:rFonts w:ascii="Trebuchet MS" w:eastAsia="Times New Roman" w:hAnsi="Trebuchet MS"/>
          <w:color w:val="FF0000"/>
          <w:sz w:val="24"/>
          <w:szCs w:val="24"/>
          <w:lang w:val="fr-FR" w:eastAsia="fr-FR"/>
        </w:rPr>
      </w:pPr>
    </w:p>
    <w:p w:rsidR="005419FA" w:rsidRPr="002F6BD9" w:rsidRDefault="001C37BB" w:rsidP="00DE7C6A">
      <w:pPr>
        <w:spacing w:after="0" w:line="240" w:lineRule="auto"/>
        <w:ind w:left="2160" w:right="284" w:firstLine="720"/>
        <w:jc w:val="center"/>
        <w:rPr>
          <w:rFonts w:ascii="Trebuchet MS" w:eastAsia="Times New Roman" w:hAnsi="Trebuchet MS"/>
          <w:sz w:val="24"/>
          <w:szCs w:val="24"/>
          <w:lang w:val="fr-FR" w:eastAsia="fr-FR"/>
        </w:rPr>
      </w:pPr>
      <w:r>
        <w:rPr>
          <w:rFonts w:ascii="Trebuchet MS" w:eastAsia="Times New Roman" w:hAnsi="Trebuchet MS"/>
          <w:sz w:val="24"/>
          <w:szCs w:val="24"/>
          <w:lang w:val="fr-FR" w:eastAsia="fr-FR"/>
        </w:rPr>
        <w:t xml:space="preserve">          </w:t>
      </w:r>
      <w:r w:rsidR="005419FA" w:rsidRPr="002F6BD9">
        <w:rPr>
          <w:rFonts w:ascii="Trebuchet MS" w:eastAsia="Times New Roman" w:hAnsi="Trebuchet MS"/>
          <w:sz w:val="24"/>
          <w:szCs w:val="24"/>
          <w:lang w:val="fr-FR" w:eastAsia="fr-FR"/>
        </w:rPr>
        <w:t xml:space="preserve">Fait à Kinshasa, le </w:t>
      </w:r>
    </w:p>
    <w:p w:rsidR="005419FA" w:rsidRPr="002F6BD9" w:rsidRDefault="005419FA" w:rsidP="002B5E45">
      <w:pPr>
        <w:spacing w:after="0" w:line="240" w:lineRule="auto"/>
        <w:ind w:right="284"/>
        <w:jc w:val="center"/>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center"/>
        <w:rPr>
          <w:rFonts w:ascii="Trebuchet MS" w:eastAsia="Times New Roman" w:hAnsi="Trebuchet MS"/>
          <w:sz w:val="24"/>
          <w:szCs w:val="24"/>
          <w:lang w:val="fr-FR" w:eastAsia="fr-FR"/>
        </w:rPr>
      </w:pPr>
    </w:p>
    <w:p w:rsidR="005419FA" w:rsidRPr="002F6BD9" w:rsidRDefault="005419FA" w:rsidP="002B5E45">
      <w:pPr>
        <w:spacing w:after="0" w:line="240" w:lineRule="auto"/>
        <w:ind w:right="284"/>
        <w:rPr>
          <w:rFonts w:ascii="Trebuchet MS" w:eastAsia="Times New Roman" w:hAnsi="Trebuchet MS"/>
          <w:sz w:val="24"/>
          <w:szCs w:val="24"/>
          <w:lang w:val="fr-FR" w:eastAsia="fr-FR"/>
        </w:rPr>
      </w:pPr>
    </w:p>
    <w:p w:rsidR="005419FA" w:rsidRPr="002F6BD9" w:rsidRDefault="005419FA" w:rsidP="002B5E45">
      <w:pPr>
        <w:spacing w:after="0" w:line="240" w:lineRule="auto"/>
        <w:ind w:right="284"/>
        <w:jc w:val="right"/>
        <w:rPr>
          <w:rFonts w:ascii="Trebuchet MS" w:eastAsia="Times New Roman" w:hAnsi="Trebuchet MS"/>
          <w:b/>
          <w:sz w:val="24"/>
          <w:szCs w:val="24"/>
          <w:lang w:val="fr-FR" w:eastAsia="fr-FR"/>
        </w:rPr>
      </w:pPr>
      <w:proofErr w:type="spellStart"/>
      <w:r w:rsidRPr="002F6BD9">
        <w:rPr>
          <w:rFonts w:ascii="Trebuchet MS" w:eastAsia="Times New Roman" w:hAnsi="Trebuchet MS"/>
          <w:b/>
          <w:sz w:val="24"/>
          <w:szCs w:val="24"/>
          <w:lang w:val="fr-FR" w:eastAsia="fr-FR"/>
        </w:rPr>
        <w:t>Déogratias</w:t>
      </w:r>
      <w:proofErr w:type="spellEnd"/>
      <w:r w:rsidRPr="002F6BD9">
        <w:rPr>
          <w:rFonts w:ascii="Trebuchet MS" w:eastAsia="Times New Roman" w:hAnsi="Trebuchet MS"/>
          <w:b/>
          <w:sz w:val="24"/>
          <w:szCs w:val="24"/>
          <w:lang w:val="fr-FR" w:eastAsia="fr-FR"/>
        </w:rPr>
        <w:t xml:space="preserve"> MUTOMBO MWANA NYEMBO</w:t>
      </w:r>
    </w:p>
    <w:p w:rsidR="005419FA" w:rsidRPr="002F6BD9" w:rsidRDefault="005419FA" w:rsidP="002B5E45">
      <w:pPr>
        <w:spacing w:after="0" w:line="240" w:lineRule="auto"/>
        <w:ind w:right="284"/>
        <w:rPr>
          <w:rFonts w:ascii="Trebuchet MS" w:hAnsi="Trebuchet MS"/>
          <w:sz w:val="24"/>
          <w:szCs w:val="24"/>
          <w:lang w:val="fr-FR"/>
        </w:rPr>
      </w:pPr>
      <w:r w:rsidRPr="002F6BD9">
        <w:rPr>
          <w:rFonts w:ascii="Trebuchet MS" w:eastAsia="Times New Roman" w:hAnsi="Trebuchet MS"/>
          <w:sz w:val="24"/>
          <w:szCs w:val="24"/>
          <w:lang w:val="fr-FR" w:eastAsia="fr-FR"/>
        </w:rPr>
        <w:t xml:space="preserve">                                                                           </w:t>
      </w:r>
      <w:r w:rsidR="00591051" w:rsidRPr="002F6BD9">
        <w:rPr>
          <w:rFonts w:ascii="Trebuchet MS" w:eastAsia="Times New Roman" w:hAnsi="Trebuchet MS"/>
          <w:sz w:val="24"/>
          <w:szCs w:val="24"/>
          <w:lang w:val="fr-FR" w:eastAsia="fr-FR"/>
        </w:rPr>
        <w:t xml:space="preserve">               </w:t>
      </w:r>
      <w:r w:rsidRPr="002F6BD9">
        <w:rPr>
          <w:rFonts w:ascii="Trebuchet MS" w:eastAsia="Times New Roman" w:hAnsi="Trebuchet MS"/>
          <w:sz w:val="24"/>
          <w:szCs w:val="24"/>
          <w:lang w:val="fr-FR" w:eastAsia="fr-FR"/>
        </w:rPr>
        <w:t xml:space="preserve"> </w:t>
      </w:r>
      <w:r w:rsidR="00307418">
        <w:rPr>
          <w:rFonts w:ascii="Trebuchet MS" w:eastAsia="Times New Roman" w:hAnsi="Trebuchet MS"/>
          <w:sz w:val="24"/>
          <w:szCs w:val="24"/>
          <w:lang w:val="fr-FR" w:eastAsia="fr-FR"/>
        </w:rPr>
        <w:tab/>
      </w:r>
      <w:r w:rsidRPr="002F6BD9">
        <w:rPr>
          <w:rFonts w:ascii="Trebuchet MS" w:eastAsia="Times New Roman" w:hAnsi="Trebuchet MS"/>
          <w:sz w:val="24"/>
          <w:szCs w:val="24"/>
          <w:lang w:val="fr-FR" w:eastAsia="fr-FR"/>
        </w:rPr>
        <w:t>Gouverneur</w:t>
      </w:r>
    </w:p>
    <w:p w:rsidR="00266E5C" w:rsidRPr="002F6BD9" w:rsidRDefault="00266E5C" w:rsidP="002B5E45">
      <w:pPr>
        <w:ind w:right="284"/>
        <w:rPr>
          <w:rFonts w:ascii="Trebuchet MS" w:hAnsi="Trebuchet MS"/>
          <w:sz w:val="24"/>
          <w:szCs w:val="24"/>
        </w:rPr>
      </w:pPr>
    </w:p>
    <w:sectPr w:rsidR="00266E5C" w:rsidRPr="002F6BD9" w:rsidSect="002B5E45">
      <w:headerReference w:type="default" r:id="rId10"/>
      <w:pgSz w:w="12240" w:h="15840"/>
      <w:pgMar w:top="1418" w:right="1041" w:bottom="851" w:left="1134"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7A36" w:rsidRDefault="00FE7A36">
      <w:pPr>
        <w:spacing w:after="0" w:line="240" w:lineRule="auto"/>
      </w:pPr>
      <w:r>
        <w:separator/>
      </w:r>
    </w:p>
  </w:endnote>
  <w:endnote w:type="continuationSeparator" w:id="0">
    <w:p w:rsidR="00FE7A36" w:rsidRDefault="00FE7A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Condensed">
    <w:panose1 w:val="00000000000000000000"/>
    <w:charset w:val="00"/>
    <w:family w:val="swiss"/>
    <w:notTrueType/>
    <w:pitch w:val="default"/>
    <w:sig w:usb0="00000003" w:usb1="00000000" w:usb2="00000000" w:usb3="00000000" w:csb0="00000001" w:csb1="00000000"/>
  </w:font>
  <w:font w:name="JDLINO+TimesNewRoman,Italic">
    <w:altName w:val="Times New Roman"/>
    <w:panose1 w:val="00000000000000000000"/>
    <w:charset w:val="00"/>
    <w:family w:val="roman"/>
    <w:notTrueType/>
    <w:pitch w:val="default"/>
    <w:sig w:usb0="00000003" w:usb1="00000000" w:usb2="00000000" w:usb3="00000000" w:csb0="00000001" w:csb1="00000000"/>
  </w:font>
  <w:font w:name="JDLIEN+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7A36" w:rsidRDefault="00FE7A36">
      <w:pPr>
        <w:spacing w:after="0" w:line="240" w:lineRule="auto"/>
      </w:pPr>
      <w:r>
        <w:separator/>
      </w:r>
    </w:p>
  </w:footnote>
  <w:footnote w:type="continuationSeparator" w:id="0">
    <w:p w:rsidR="00FE7A36" w:rsidRDefault="00FE7A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5053" w:rsidRDefault="00824EF1">
    <w:pPr>
      <w:pStyle w:val="En-tte"/>
      <w:jc w:val="center"/>
    </w:pPr>
    <w:r>
      <w:fldChar w:fldCharType="begin"/>
    </w:r>
    <w:r w:rsidR="00385053">
      <w:instrText>PAGE   \* MERGEFORMAT</w:instrText>
    </w:r>
    <w:r>
      <w:fldChar w:fldCharType="separate"/>
    </w:r>
    <w:r w:rsidR="007C3C73" w:rsidRPr="007C3C73">
      <w:rPr>
        <w:noProof/>
        <w:lang w:val="fr-FR"/>
      </w:rPr>
      <w:t>0</w:t>
    </w:r>
    <w:r>
      <w:fldChar w:fldCharType="end"/>
    </w:r>
  </w:p>
  <w:p w:rsidR="00385053" w:rsidRDefault="00385053">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52B9A"/>
    <w:multiLevelType w:val="hybridMultilevel"/>
    <w:tmpl w:val="FC9C6FFA"/>
    <w:lvl w:ilvl="0" w:tplc="040C0017">
      <w:start w:val="1"/>
      <w:numFmt w:val="lowerLetter"/>
      <w:lvlText w:val="%1)"/>
      <w:lvlJc w:val="left"/>
      <w:pPr>
        <w:ind w:left="1069" w:hanging="360"/>
      </w:pPr>
      <w:rPr>
        <w:b w:val="0"/>
      </w:rPr>
    </w:lvl>
    <w:lvl w:ilvl="1" w:tplc="040C0019">
      <w:start w:val="1"/>
      <w:numFmt w:val="lowerLetter"/>
      <w:lvlText w:val="%2."/>
      <w:lvlJc w:val="left"/>
      <w:pPr>
        <w:ind w:left="1789" w:hanging="360"/>
      </w:pPr>
    </w:lvl>
    <w:lvl w:ilvl="2" w:tplc="040C001B">
      <w:start w:val="1"/>
      <w:numFmt w:val="lowerRoman"/>
      <w:lvlText w:val="%3."/>
      <w:lvlJc w:val="right"/>
      <w:pPr>
        <w:ind w:left="2509" w:hanging="180"/>
      </w:pPr>
    </w:lvl>
    <w:lvl w:ilvl="3" w:tplc="040C000F">
      <w:start w:val="1"/>
      <w:numFmt w:val="decimal"/>
      <w:lvlText w:val="%4."/>
      <w:lvlJc w:val="left"/>
      <w:pPr>
        <w:ind w:left="3229" w:hanging="360"/>
      </w:pPr>
    </w:lvl>
    <w:lvl w:ilvl="4" w:tplc="040C0019">
      <w:start w:val="1"/>
      <w:numFmt w:val="lowerLetter"/>
      <w:lvlText w:val="%5."/>
      <w:lvlJc w:val="left"/>
      <w:pPr>
        <w:ind w:left="3949" w:hanging="360"/>
      </w:pPr>
    </w:lvl>
    <w:lvl w:ilvl="5" w:tplc="040C001B">
      <w:start w:val="1"/>
      <w:numFmt w:val="lowerRoman"/>
      <w:lvlText w:val="%6."/>
      <w:lvlJc w:val="right"/>
      <w:pPr>
        <w:ind w:left="4669" w:hanging="180"/>
      </w:pPr>
    </w:lvl>
    <w:lvl w:ilvl="6" w:tplc="040C000F">
      <w:start w:val="1"/>
      <w:numFmt w:val="decimal"/>
      <w:lvlText w:val="%7."/>
      <w:lvlJc w:val="left"/>
      <w:pPr>
        <w:ind w:left="5389" w:hanging="360"/>
      </w:pPr>
    </w:lvl>
    <w:lvl w:ilvl="7" w:tplc="040C0019">
      <w:start w:val="1"/>
      <w:numFmt w:val="lowerLetter"/>
      <w:lvlText w:val="%8."/>
      <w:lvlJc w:val="left"/>
      <w:pPr>
        <w:ind w:left="6109" w:hanging="360"/>
      </w:pPr>
    </w:lvl>
    <w:lvl w:ilvl="8" w:tplc="040C001B">
      <w:start w:val="1"/>
      <w:numFmt w:val="lowerRoman"/>
      <w:lvlText w:val="%9."/>
      <w:lvlJc w:val="right"/>
      <w:pPr>
        <w:ind w:left="6829" w:hanging="180"/>
      </w:pPr>
    </w:lvl>
  </w:abstractNum>
  <w:abstractNum w:abstractNumId="1">
    <w:nsid w:val="04AF5646"/>
    <w:multiLevelType w:val="hybridMultilevel"/>
    <w:tmpl w:val="6AE06F28"/>
    <w:lvl w:ilvl="0" w:tplc="20B8B362">
      <w:start w:val="7"/>
      <w:numFmt w:val="bullet"/>
      <w:lvlText w:val="-"/>
      <w:lvlJc w:val="left"/>
      <w:pPr>
        <w:ind w:left="1776" w:hanging="360"/>
      </w:pPr>
      <w:rPr>
        <w:rFonts w:ascii="Trebuchet MS" w:eastAsia="Times New Roman" w:hAnsi="Trebuchet MS" w:cs="Times New Roman" w:hint="default"/>
      </w:rPr>
    </w:lvl>
    <w:lvl w:ilvl="1" w:tplc="040C0003">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start w:val="1"/>
      <w:numFmt w:val="bullet"/>
      <w:lvlText w:val=""/>
      <w:lvlJc w:val="left"/>
      <w:pPr>
        <w:ind w:left="3936" w:hanging="360"/>
      </w:pPr>
      <w:rPr>
        <w:rFonts w:ascii="Symbol" w:hAnsi="Symbol" w:hint="default"/>
      </w:rPr>
    </w:lvl>
    <w:lvl w:ilvl="4" w:tplc="040C0003">
      <w:start w:val="1"/>
      <w:numFmt w:val="bullet"/>
      <w:lvlText w:val="o"/>
      <w:lvlJc w:val="left"/>
      <w:pPr>
        <w:ind w:left="4656" w:hanging="360"/>
      </w:pPr>
      <w:rPr>
        <w:rFonts w:ascii="Courier New" w:hAnsi="Courier New" w:cs="Courier New" w:hint="default"/>
      </w:rPr>
    </w:lvl>
    <w:lvl w:ilvl="5" w:tplc="040C0005">
      <w:start w:val="1"/>
      <w:numFmt w:val="bullet"/>
      <w:lvlText w:val=""/>
      <w:lvlJc w:val="left"/>
      <w:pPr>
        <w:ind w:left="5376" w:hanging="360"/>
      </w:pPr>
      <w:rPr>
        <w:rFonts w:ascii="Wingdings" w:hAnsi="Wingdings" w:hint="default"/>
      </w:rPr>
    </w:lvl>
    <w:lvl w:ilvl="6" w:tplc="040C0001">
      <w:start w:val="1"/>
      <w:numFmt w:val="bullet"/>
      <w:lvlText w:val=""/>
      <w:lvlJc w:val="left"/>
      <w:pPr>
        <w:ind w:left="6096" w:hanging="360"/>
      </w:pPr>
      <w:rPr>
        <w:rFonts w:ascii="Symbol" w:hAnsi="Symbol" w:hint="default"/>
      </w:rPr>
    </w:lvl>
    <w:lvl w:ilvl="7" w:tplc="040C0003">
      <w:start w:val="1"/>
      <w:numFmt w:val="bullet"/>
      <w:lvlText w:val="o"/>
      <w:lvlJc w:val="left"/>
      <w:pPr>
        <w:ind w:left="6816" w:hanging="360"/>
      </w:pPr>
      <w:rPr>
        <w:rFonts w:ascii="Courier New" w:hAnsi="Courier New" w:cs="Courier New" w:hint="default"/>
      </w:rPr>
    </w:lvl>
    <w:lvl w:ilvl="8" w:tplc="040C0005">
      <w:start w:val="1"/>
      <w:numFmt w:val="bullet"/>
      <w:lvlText w:val=""/>
      <w:lvlJc w:val="left"/>
      <w:pPr>
        <w:ind w:left="7536" w:hanging="360"/>
      </w:pPr>
      <w:rPr>
        <w:rFonts w:ascii="Wingdings" w:hAnsi="Wingdings" w:hint="default"/>
      </w:rPr>
    </w:lvl>
  </w:abstractNum>
  <w:abstractNum w:abstractNumId="2">
    <w:nsid w:val="055547BC"/>
    <w:multiLevelType w:val="hybridMultilevel"/>
    <w:tmpl w:val="5172D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F4D20"/>
    <w:multiLevelType w:val="hybridMultilevel"/>
    <w:tmpl w:val="446C4FFA"/>
    <w:lvl w:ilvl="0" w:tplc="30F44B54">
      <w:start w:val="1"/>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
    <w:nsid w:val="06AE6E1D"/>
    <w:multiLevelType w:val="hybridMultilevel"/>
    <w:tmpl w:val="60D400BE"/>
    <w:lvl w:ilvl="0" w:tplc="31D63C2A">
      <w:start w:val="1"/>
      <w:numFmt w:val="lowerLetter"/>
      <w:lvlText w:val="%1)"/>
      <w:lvlJc w:val="left"/>
      <w:pPr>
        <w:ind w:left="927" w:hanging="360"/>
      </w:pPr>
    </w:lvl>
    <w:lvl w:ilvl="1" w:tplc="040C0019">
      <w:start w:val="1"/>
      <w:numFmt w:val="lowerLetter"/>
      <w:lvlText w:val="%2."/>
      <w:lvlJc w:val="left"/>
      <w:pPr>
        <w:ind w:left="1647" w:hanging="360"/>
      </w:pPr>
    </w:lvl>
    <w:lvl w:ilvl="2" w:tplc="040C001B">
      <w:start w:val="1"/>
      <w:numFmt w:val="lowerRoman"/>
      <w:lvlText w:val="%3."/>
      <w:lvlJc w:val="right"/>
      <w:pPr>
        <w:ind w:left="2367" w:hanging="180"/>
      </w:pPr>
    </w:lvl>
    <w:lvl w:ilvl="3" w:tplc="040C000F">
      <w:start w:val="1"/>
      <w:numFmt w:val="decimal"/>
      <w:lvlText w:val="%4."/>
      <w:lvlJc w:val="left"/>
      <w:pPr>
        <w:ind w:left="3087" w:hanging="360"/>
      </w:pPr>
    </w:lvl>
    <w:lvl w:ilvl="4" w:tplc="040C0019">
      <w:start w:val="1"/>
      <w:numFmt w:val="lowerLetter"/>
      <w:lvlText w:val="%5."/>
      <w:lvlJc w:val="left"/>
      <w:pPr>
        <w:ind w:left="3807" w:hanging="360"/>
      </w:pPr>
    </w:lvl>
    <w:lvl w:ilvl="5" w:tplc="040C001B">
      <w:start w:val="1"/>
      <w:numFmt w:val="lowerRoman"/>
      <w:lvlText w:val="%6."/>
      <w:lvlJc w:val="right"/>
      <w:pPr>
        <w:ind w:left="4527" w:hanging="180"/>
      </w:pPr>
    </w:lvl>
    <w:lvl w:ilvl="6" w:tplc="040C000F">
      <w:start w:val="1"/>
      <w:numFmt w:val="decimal"/>
      <w:lvlText w:val="%7."/>
      <w:lvlJc w:val="left"/>
      <w:pPr>
        <w:ind w:left="5247" w:hanging="360"/>
      </w:pPr>
    </w:lvl>
    <w:lvl w:ilvl="7" w:tplc="040C0019">
      <w:start w:val="1"/>
      <w:numFmt w:val="lowerLetter"/>
      <w:lvlText w:val="%8."/>
      <w:lvlJc w:val="left"/>
      <w:pPr>
        <w:ind w:left="5967" w:hanging="360"/>
      </w:pPr>
    </w:lvl>
    <w:lvl w:ilvl="8" w:tplc="040C001B">
      <w:start w:val="1"/>
      <w:numFmt w:val="lowerRoman"/>
      <w:lvlText w:val="%9."/>
      <w:lvlJc w:val="right"/>
      <w:pPr>
        <w:ind w:left="6687" w:hanging="180"/>
      </w:pPr>
    </w:lvl>
  </w:abstractNum>
  <w:abstractNum w:abstractNumId="5">
    <w:nsid w:val="0B3D65DA"/>
    <w:multiLevelType w:val="hybridMultilevel"/>
    <w:tmpl w:val="A9F24B62"/>
    <w:lvl w:ilvl="0" w:tplc="BBEA76CA">
      <w:start w:val="1"/>
      <w:numFmt w:val="lowerLetter"/>
      <w:lvlText w:val="%1)"/>
      <w:lvlJc w:val="left"/>
      <w:pPr>
        <w:ind w:left="927" w:hanging="360"/>
      </w:pPr>
      <w:rPr>
        <w:rFonts w:ascii="Verdana" w:eastAsia="Times New Roman" w:hAnsi="Verdana" w:cs="Times New Roman" w:hint="default"/>
        <w:color w:val="auto"/>
      </w:rPr>
    </w:lvl>
    <w:lvl w:ilvl="1" w:tplc="040C0019">
      <w:start w:val="1"/>
      <w:numFmt w:val="lowerLetter"/>
      <w:lvlText w:val="%2."/>
      <w:lvlJc w:val="left"/>
      <w:pPr>
        <w:ind w:left="1647" w:hanging="360"/>
      </w:pPr>
    </w:lvl>
    <w:lvl w:ilvl="2" w:tplc="040C001B">
      <w:start w:val="1"/>
      <w:numFmt w:val="lowerRoman"/>
      <w:lvlText w:val="%3."/>
      <w:lvlJc w:val="right"/>
      <w:pPr>
        <w:ind w:left="2367" w:hanging="180"/>
      </w:pPr>
    </w:lvl>
    <w:lvl w:ilvl="3" w:tplc="040C000F">
      <w:start w:val="1"/>
      <w:numFmt w:val="decimal"/>
      <w:lvlText w:val="%4."/>
      <w:lvlJc w:val="left"/>
      <w:pPr>
        <w:ind w:left="3087" w:hanging="360"/>
      </w:pPr>
    </w:lvl>
    <w:lvl w:ilvl="4" w:tplc="040C0019">
      <w:start w:val="1"/>
      <w:numFmt w:val="lowerLetter"/>
      <w:lvlText w:val="%5."/>
      <w:lvlJc w:val="left"/>
      <w:pPr>
        <w:ind w:left="3807" w:hanging="360"/>
      </w:pPr>
    </w:lvl>
    <w:lvl w:ilvl="5" w:tplc="040C001B">
      <w:start w:val="1"/>
      <w:numFmt w:val="lowerRoman"/>
      <w:lvlText w:val="%6."/>
      <w:lvlJc w:val="right"/>
      <w:pPr>
        <w:ind w:left="4527" w:hanging="180"/>
      </w:pPr>
    </w:lvl>
    <w:lvl w:ilvl="6" w:tplc="040C000F">
      <w:start w:val="1"/>
      <w:numFmt w:val="decimal"/>
      <w:lvlText w:val="%7."/>
      <w:lvlJc w:val="left"/>
      <w:pPr>
        <w:ind w:left="5247" w:hanging="360"/>
      </w:pPr>
    </w:lvl>
    <w:lvl w:ilvl="7" w:tplc="040C0019">
      <w:start w:val="1"/>
      <w:numFmt w:val="lowerLetter"/>
      <w:lvlText w:val="%8."/>
      <w:lvlJc w:val="left"/>
      <w:pPr>
        <w:ind w:left="5967" w:hanging="360"/>
      </w:pPr>
    </w:lvl>
    <w:lvl w:ilvl="8" w:tplc="040C001B">
      <w:start w:val="1"/>
      <w:numFmt w:val="lowerRoman"/>
      <w:lvlText w:val="%9."/>
      <w:lvlJc w:val="right"/>
      <w:pPr>
        <w:ind w:left="6687" w:hanging="180"/>
      </w:pPr>
    </w:lvl>
  </w:abstractNum>
  <w:abstractNum w:abstractNumId="6">
    <w:nsid w:val="0D11026E"/>
    <w:multiLevelType w:val="hybridMultilevel"/>
    <w:tmpl w:val="B0A8B09E"/>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7">
    <w:nsid w:val="0D6457F8"/>
    <w:multiLevelType w:val="hybridMultilevel"/>
    <w:tmpl w:val="0F2ED0AA"/>
    <w:lvl w:ilvl="0" w:tplc="040C0017">
      <w:start w:val="1"/>
      <w:numFmt w:val="lowerLetter"/>
      <w:lvlText w:val="%1)"/>
      <w:lvlJc w:val="left"/>
      <w:pPr>
        <w:ind w:left="3606" w:hanging="360"/>
      </w:pPr>
    </w:lvl>
    <w:lvl w:ilvl="1" w:tplc="040C0019">
      <w:start w:val="1"/>
      <w:numFmt w:val="lowerLetter"/>
      <w:lvlText w:val="%2."/>
      <w:lvlJc w:val="left"/>
      <w:pPr>
        <w:ind w:left="4326" w:hanging="360"/>
      </w:pPr>
    </w:lvl>
    <w:lvl w:ilvl="2" w:tplc="040C001B">
      <w:start w:val="1"/>
      <w:numFmt w:val="lowerRoman"/>
      <w:lvlText w:val="%3."/>
      <w:lvlJc w:val="right"/>
      <w:pPr>
        <w:ind w:left="5046" w:hanging="180"/>
      </w:pPr>
    </w:lvl>
    <w:lvl w:ilvl="3" w:tplc="040C000F">
      <w:start w:val="1"/>
      <w:numFmt w:val="decimal"/>
      <w:lvlText w:val="%4."/>
      <w:lvlJc w:val="left"/>
      <w:pPr>
        <w:ind w:left="5766" w:hanging="360"/>
      </w:pPr>
    </w:lvl>
    <w:lvl w:ilvl="4" w:tplc="040C0019">
      <w:start w:val="1"/>
      <w:numFmt w:val="lowerLetter"/>
      <w:lvlText w:val="%5."/>
      <w:lvlJc w:val="left"/>
      <w:pPr>
        <w:ind w:left="6486" w:hanging="360"/>
      </w:pPr>
    </w:lvl>
    <w:lvl w:ilvl="5" w:tplc="040C001B">
      <w:start w:val="1"/>
      <w:numFmt w:val="lowerRoman"/>
      <w:lvlText w:val="%6."/>
      <w:lvlJc w:val="right"/>
      <w:pPr>
        <w:ind w:left="7206" w:hanging="180"/>
      </w:pPr>
    </w:lvl>
    <w:lvl w:ilvl="6" w:tplc="040C000F">
      <w:start w:val="1"/>
      <w:numFmt w:val="decimal"/>
      <w:lvlText w:val="%7."/>
      <w:lvlJc w:val="left"/>
      <w:pPr>
        <w:ind w:left="7926" w:hanging="360"/>
      </w:pPr>
    </w:lvl>
    <w:lvl w:ilvl="7" w:tplc="040C0019">
      <w:start w:val="1"/>
      <w:numFmt w:val="lowerLetter"/>
      <w:lvlText w:val="%8."/>
      <w:lvlJc w:val="left"/>
      <w:pPr>
        <w:ind w:left="8646" w:hanging="360"/>
      </w:pPr>
    </w:lvl>
    <w:lvl w:ilvl="8" w:tplc="040C001B">
      <w:start w:val="1"/>
      <w:numFmt w:val="lowerRoman"/>
      <w:lvlText w:val="%9."/>
      <w:lvlJc w:val="right"/>
      <w:pPr>
        <w:ind w:left="9366" w:hanging="180"/>
      </w:pPr>
    </w:lvl>
  </w:abstractNum>
  <w:abstractNum w:abstractNumId="8">
    <w:nsid w:val="1A055FE1"/>
    <w:multiLevelType w:val="hybridMultilevel"/>
    <w:tmpl w:val="E864E138"/>
    <w:lvl w:ilvl="0" w:tplc="767A8392">
      <w:start w:val="1"/>
      <w:numFmt w:val="lowerLetter"/>
      <w:lvlText w:val="%1)"/>
      <w:lvlJc w:val="left"/>
      <w:pPr>
        <w:ind w:left="1069" w:hanging="360"/>
      </w:pPr>
    </w:lvl>
    <w:lvl w:ilvl="1" w:tplc="040C0019">
      <w:start w:val="1"/>
      <w:numFmt w:val="lowerLetter"/>
      <w:lvlText w:val="%2."/>
      <w:lvlJc w:val="left"/>
      <w:pPr>
        <w:ind w:left="1789" w:hanging="360"/>
      </w:pPr>
    </w:lvl>
    <w:lvl w:ilvl="2" w:tplc="040C001B">
      <w:start w:val="1"/>
      <w:numFmt w:val="lowerRoman"/>
      <w:lvlText w:val="%3."/>
      <w:lvlJc w:val="right"/>
      <w:pPr>
        <w:ind w:left="2509" w:hanging="180"/>
      </w:pPr>
    </w:lvl>
    <w:lvl w:ilvl="3" w:tplc="040C000F">
      <w:start w:val="1"/>
      <w:numFmt w:val="decimal"/>
      <w:lvlText w:val="%4."/>
      <w:lvlJc w:val="left"/>
      <w:pPr>
        <w:ind w:left="3229" w:hanging="360"/>
      </w:pPr>
    </w:lvl>
    <w:lvl w:ilvl="4" w:tplc="040C0019">
      <w:start w:val="1"/>
      <w:numFmt w:val="lowerLetter"/>
      <w:lvlText w:val="%5."/>
      <w:lvlJc w:val="left"/>
      <w:pPr>
        <w:ind w:left="3949" w:hanging="360"/>
      </w:pPr>
    </w:lvl>
    <w:lvl w:ilvl="5" w:tplc="040C001B">
      <w:start w:val="1"/>
      <w:numFmt w:val="lowerRoman"/>
      <w:lvlText w:val="%6."/>
      <w:lvlJc w:val="right"/>
      <w:pPr>
        <w:ind w:left="4669" w:hanging="180"/>
      </w:pPr>
    </w:lvl>
    <w:lvl w:ilvl="6" w:tplc="040C000F">
      <w:start w:val="1"/>
      <w:numFmt w:val="decimal"/>
      <w:lvlText w:val="%7."/>
      <w:lvlJc w:val="left"/>
      <w:pPr>
        <w:ind w:left="5389" w:hanging="360"/>
      </w:pPr>
    </w:lvl>
    <w:lvl w:ilvl="7" w:tplc="040C0019">
      <w:start w:val="1"/>
      <w:numFmt w:val="lowerLetter"/>
      <w:lvlText w:val="%8."/>
      <w:lvlJc w:val="left"/>
      <w:pPr>
        <w:ind w:left="6109" w:hanging="360"/>
      </w:pPr>
    </w:lvl>
    <w:lvl w:ilvl="8" w:tplc="040C001B">
      <w:start w:val="1"/>
      <w:numFmt w:val="lowerRoman"/>
      <w:lvlText w:val="%9."/>
      <w:lvlJc w:val="right"/>
      <w:pPr>
        <w:ind w:left="6829" w:hanging="180"/>
      </w:pPr>
    </w:lvl>
  </w:abstractNum>
  <w:abstractNum w:abstractNumId="9">
    <w:nsid w:val="1B5123C7"/>
    <w:multiLevelType w:val="hybridMultilevel"/>
    <w:tmpl w:val="6D34D064"/>
    <w:lvl w:ilvl="0" w:tplc="4C3298F8">
      <w:start w:val="2"/>
      <w:numFmt w:val="bullet"/>
      <w:lvlText w:val="-"/>
      <w:lvlJc w:val="left"/>
      <w:pPr>
        <w:ind w:left="720" w:hanging="360"/>
      </w:pPr>
      <w:rPr>
        <w:rFonts w:ascii="Century Gothic" w:eastAsia="Calibri" w:hAnsi="Century Gothic"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A775A8"/>
    <w:multiLevelType w:val="hybridMultilevel"/>
    <w:tmpl w:val="1C904AD4"/>
    <w:lvl w:ilvl="0" w:tplc="26C4B5E6">
      <w:start w:val="1"/>
      <w:numFmt w:val="lowerLetter"/>
      <w:lvlText w:val="%1)"/>
      <w:lvlJc w:val="left"/>
      <w:pPr>
        <w:ind w:left="1069"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DDC2A51"/>
    <w:multiLevelType w:val="hybridMultilevel"/>
    <w:tmpl w:val="028CF4DA"/>
    <w:lvl w:ilvl="0" w:tplc="DD34D87E">
      <w:start w:val="5"/>
      <w:numFmt w:val="bullet"/>
      <w:lvlText w:val="-"/>
      <w:lvlJc w:val="left"/>
      <w:pPr>
        <w:ind w:left="720" w:hanging="360"/>
      </w:pPr>
      <w:rPr>
        <w:rFonts w:ascii="Verdana" w:eastAsia="Times New Roman" w:hAnsi="Verdana"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0854C0A"/>
    <w:multiLevelType w:val="hybridMultilevel"/>
    <w:tmpl w:val="A04AC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AC58F4"/>
    <w:multiLevelType w:val="hybridMultilevel"/>
    <w:tmpl w:val="3B5CBC20"/>
    <w:lvl w:ilvl="0" w:tplc="49E65570">
      <w:start w:val="1"/>
      <w:numFmt w:val="lowerLetter"/>
      <w:lvlText w:val="%1)"/>
      <w:lvlJc w:val="left"/>
      <w:pPr>
        <w:ind w:left="709" w:hanging="360"/>
      </w:pPr>
    </w:lvl>
    <w:lvl w:ilvl="1" w:tplc="040C0019">
      <w:start w:val="1"/>
      <w:numFmt w:val="lowerLetter"/>
      <w:lvlText w:val="%2."/>
      <w:lvlJc w:val="left"/>
      <w:pPr>
        <w:ind w:left="1429" w:hanging="360"/>
      </w:pPr>
    </w:lvl>
    <w:lvl w:ilvl="2" w:tplc="040C001B">
      <w:start w:val="1"/>
      <w:numFmt w:val="lowerRoman"/>
      <w:lvlText w:val="%3."/>
      <w:lvlJc w:val="right"/>
      <w:pPr>
        <w:ind w:left="2149" w:hanging="180"/>
      </w:pPr>
    </w:lvl>
    <w:lvl w:ilvl="3" w:tplc="040C000F">
      <w:start w:val="1"/>
      <w:numFmt w:val="decimal"/>
      <w:lvlText w:val="%4."/>
      <w:lvlJc w:val="left"/>
      <w:pPr>
        <w:ind w:left="2869" w:hanging="360"/>
      </w:pPr>
    </w:lvl>
    <w:lvl w:ilvl="4" w:tplc="040C0019">
      <w:start w:val="1"/>
      <w:numFmt w:val="lowerLetter"/>
      <w:lvlText w:val="%5."/>
      <w:lvlJc w:val="left"/>
      <w:pPr>
        <w:ind w:left="3589" w:hanging="360"/>
      </w:pPr>
    </w:lvl>
    <w:lvl w:ilvl="5" w:tplc="040C001B">
      <w:start w:val="1"/>
      <w:numFmt w:val="lowerRoman"/>
      <w:lvlText w:val="%6."/>
      <w:lvlJc w:val="right"/>
      <w:pPr>
        <w:ind w:left="4309" w:hanging="180"/>
      </w:pPr>
    </w:lvl>
    <w:lvl w:ilvl="6" w:tplc="040C000F">
      <w:start w:val="1"/>
      <w:numFmt w:val="decimal"/>
      <w:lvlText w:val="%7."/>
      <w:lvlJc w:val="left"/>
      <w:pPr>
        <w:ind w:left="5029" w:hanging="360"/>
      </w:pPr>
    </w:lvl>
    <w:lvl w:ilvl="7" w:tplc="040C0019">
      <w:start w:val="1"/>
      <w:numFmt w:val="lowerLetter"/>
      <w:lvlText w:val="%8."/>
      <w:lvlJc w:val="left"/>
      <w:pPr>
        <w:ind w:left="5749" w:hanging="360"/>
      </w:pPr>
    </w:lvl>
    <w:lvl w:ilvl="8" w:tplc="040C001B">
      <w:start w:val="1"/>
      <w:numFmt w:val="lowerRoman"/>
      <w:lvlText w:val="%9."/>
      <w:lvlJc w:val="right"/>
      <w:pPr>
        <w:ind w:left="6469" w:hanging="180"/>
      </w:pPr>
    </w:lvl>
  </w:abstractNum>
  <w:abstractNum w:abstractNumId="14">
    <w:nsid w:val="2B3B30A0"/>
    <w:multiLevelType w:val="hybridMultilevel"/>
    <w:tmpl w:val="4362554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5">
    <w:nsid w:val="2C5212F4"/>
    <w:multiLevelType w:val="hybridMultilevel"/>
    <w:tmpl w:val="D638DFB2"/>
    <w:lvl w:ilvl="0" w:tplc="040C0017">
      <w:start w:val="1"/>
      <w:numFmt w:val="lowerLetter"/>
      <w:lvlText w:val="%1)"/>
      <w:lvlJc w:val="left"/>
      <w:pPr>
        <w:ind w:left="927" w:hanging="360"/>
      </w:p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start w:val="1"/>
      <w:numFmt w:val="bullet"/>
      <w:lvlText w:val="o"/>
      <w:lvlJc w:val="left"/>
      <w:pPr>
        <w:ind w:left="3949" w:hanging="360"/>
      </w:pPr>
      <w:rPr>
        <w:rFonts w:ascii="Courier New" w:hAnsi="Courier New" w:cs="Courier New" w:hint="default"/>
      </w:rPr>
    </w:lvl>
    <w:lvl w:ilvl="5" w:tplc="040C0005">
      <w:start w:val="1"/>
      <w:numFmt w:val="bullet"/>
      <w:lvlText w:val=""/>
      <w:lvlJc w:val="left"/>
      <w:pPr>
        <w:ind w:left="4669" w:hanging="360"/>
      </w:pPr>
      <w:rPr>
        <w:rFonts w:ascii="Wingdings" w:hAnsi="Wingdings" w:hint="default"/>
      </w:rPr>
    </w:lvl>
    <w:lvl w:ilvl="6" w:tplc="040C0001">
      <w:start w:val="1"/>
      <w:numFmt w:val="bullet"/>
      <w:lvlText w:val=""/>
      <w:lvlJc w:val="left"/>
      <w:pPr>
        <w:ind w:left="5389" w:hanging="360"/>
      </w:pPr>
      <w:rPr>
        <w:rFonts w:ascii="Symbol" w:hAnsi="Symbol" w:hint="default"/>
      </w:rPr>
    </w:lvl>
    <w:lvl w:ilvl="7" w:tplc="040C0003">
      <w:start w:val="1"/>
      <w:numFmt w:val="bullet"/>
      <w:lvlText w:val="o"/>
      <w:lvlJc w:val="left"/>
      <w:pPr>
        <w:ind w:left="6109" w:hanging="360"/>
      </w:pPr>
      <w:rPr>
        <w:rFonts w:ascii="Courier New" w:hAnsi="Courier New" w:cs="Courier New" w:hint="default"/>
      </w:rPr>
    </w:lvl>
    <w:lvl w:ilvl="8" w:tplc="040C0005">
      <w:start w:val="1"/>
      <w:numFmt w:val="bullet"/>
      <w:lvlText w:val=""/>
      <w:lvlJc w:val="left"/>
      <w:pPr>
        <w:ind w:left="6829" w:hanging="360"/>
      </w:pPr>
      <w:rPr>
        <w:rFonts w:ascii="Wingdings" w:hAnsi="Wingdings" w:hint="default"/>
      </w:rPr>
    </w:lvl>
  </w:abstractNum>
  <w:abstractNum w:abstractNumId="16">
    <w:nsid w:val="3146781E"/>
    <w:multiLevelType w:val="hybridMultilevel"/>
    <w:tmpl w:val="167CCFEA"/>
    <w:lvl w:ilvl="0" w:tplc="B8307E14">
      <w:start w:val="1"/>
      <w:numFmt w:val="lowerLetter"/>
      <w:lvlText w:val="%1)"/>
      <w:lvlJc w:val="left"/>
      <w:pPr>
        <w:tabs>
          <w:tab w:val="num" w:pos="2484"/>
        </w:tabs>
        <w:ind w:left="2484" w:hanging="360"/>
      </w:pPr>
    </w:lvl>
    <w:lvl w:ilvl="1" w:tplc="040C0017">
      <w:start w:val="1"/>
      <w:numFmt w:val="lowerLetter"/>
      <w:lvlText w:val="%2)"/>
      <w:lvlJc w:val="left"/>
      <w:pPr>
        <w:tabs>
          <w:tab w:val="num" w:pos="2741"/>
        </w:tabs>
        <w:ind w:left="2741" w:hanging="360"/>
      </w:pPr>
      <w:rPr>
        <w:rFonts w:hint="default"/>
        <w:color w:val="auto"/>
      </w:rPr>
    </w:lvl>
    <w:lvl w:ilvl="2" w:tplc="8F88C944">
      <w:start w:val="1"/>
      <w:numFmt w:val="decimal"/>
      <w:lvlText w:val="%3."/>
      <w:lvlJc w:val="left"/>
      <w:pPr>
        <w:tabs>
          <w:tab w:val="num" w:pos="4104"/>
        </w:tabs>
        <w:ind w:left="4104" w:hanging="360"/>
      </w:pPr>
    </w:lvl>
    <w:lvl w:ilvl="3" w:tplc="040C0001">
      <w:start w:val="1"/>
      <w:numFmt w:val="bullet"/>
      <w:lvlText w:val=""/>
      <w:lvlJc w:val="left"/>
      <w:pPr>
        <w:tabs>
          <w:tab w:val="num" w:pos="4644"/>
        </w:tabs>
        <w:ind w:left="4644" w:hanging="360"/>
      </w:pPr>
      <w:rPr>
        <w:rFonts w:ascii="Symbol" w:hAnsi="Symbol" w:hint="default"/>
      </w:rPr>
    </w:lvl>
    <w:lvl w:ilvl="4" w:tplc="040C0019">
      <w:start w:val="1"/>
      <w:numFmt w:val="lowerLetter"/>
      <w:lvlText w:val="%5."/>
      <w:lvlJc w:val="left"/>
      <w:pPr>
        <w:tabs>
          <w:tab w:val="num" w:pos="5364"/>
        </w:tabs>
        <w:ind w:left="5364" w:hanging="360"/>
      </w:pPr>
    </w:lvl>
    <w:lvl w:ilvl="5" w:tplc="040C001B">
      <w:start w:val="1"/>
      <w:numFmt w:val="lowerRoman"/>
      <w:lvlText w:val="%6."/>
      <w:lvlJc w:val="right"/>
      <w:pPr>
        <w:tabs>
          <w:tab w:val="num" w:pos="6084"/>
        </w:tabs>
        <w:ind w:left="6084" w:hanging="180"/>
      </w:pPr>
    </w:lvl>
    <w:lvl w:ilvl="6" w:tplc="040C000F">
      <w:start w:val="1"/>
      <w:numFmt w:val="decimal"/>
      <w:lvlText w:val="%7."/>
      <w:lvlJc w:val="left"/>
      <w:pPr>
        <w:tabs>
          <w:tab w:val="num" w:pos="6804"/>
        </w:tabs>
        <w:ind w:left="6804" w:hanging="360"/>
      </w:pPr>
    </w:lvl>
    <w:lvl w:ilvl="7" w:tplc="040C0019">
      <w:start w:val="1"/>
      <w:numFmt w:val="lowerLetter"/>
      <w:lvlText w:val="%8."/>
      <w:lvlJc w:val="left"/>
      <w:pPr>
        <w:tabs>
          <w:tab w:val="num" w:pos="7524"/>
        </w:tabs>
        <w:ind w:left="7524" w:hanging="360"/>
      </w:pPr>
    </w:lvl>
    <w:lvl w:ilvl="8" w:tplc="040C001B">
      <w:start w:val="1"/>
      <w:numFmt w:val="lowerRoman"/>
      <w:lvlText w:val="%9."/>
      <w:lvlJc w:val="right"/>
      <w:pPr>
        <w:tabs>
          <w:tab w:val="num" w:pos="8244"/>
        </w:tabs>
        <w:ind w:left="8244" w:hanging="180"/>
      </w:pPr>
    </w:lvl>
  </w:abstractNum>
  <w:abstractNum w:abstractNumId="17">
    <w:nsid w:val="364A7887"/>
    <w:multiLevelType w:val="hybridMultilevel"/>
    <w:tmpl w:val="4A82DD2E"/>
    <w:lvl w:ilvl="0" w:tplc="DB001066">
      <w:start w:val="8"/>
      <w:numFmt w:val="lowerLetter"/>
      <w:lvlText w:val="%1)"/>
      <w:lvlJc w:val="left"/>
      <w:pPr>
        <w:ind w:left="288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D117AC0"/>
    <w:multiLevelType w:val="hybridMultilevel"/>
    <w:tmpl w:val="F08CD5C6"/>
    <w:lvl w:ilvl="0" w:tplc="98269058">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0A671F"/>
    <w:multiLevelType w:val="hybridMultilevel"/>
    <w:tmpl w:val="A16E941A"/>
    <w:lvl w:ilvl="0" w:tplc="5CBE5FC0">
      <w:start w:val="1"/>
      <w:numFmt w:val="lowerLetter"/>
      <w:lvlText w:val="%1)"/>
      <w:lvlJc w:val="left"/>
      <w:pPr>
        <w:ind w:left="927" w:hanging="360"/>
      </w:pPr>
    </w:lvl>
    <w:lvl w:ilvl="1" w:tplc="040C0019">
      <w:start w:val="1"/>
      <w:numFmt w:val="lowerLetter"/>
      <w:lvlText w:val="%2."/>
      <w:lvlJc w:val="left"/>
      <w:pPr>
        <w:ind w:left="1647" w:hanging="360"/>
      </w:pPr>
    </w:lvl>
    <w:lvl w:ilvl="2" w:tplc="040C001B">
      <w:start w:val="1"/>
      <w:numFmt w:val="lowerRoman"/>
      <w:lvlText w:val="%3."/>
      <w:lvlJc w:val="right"/>
      <w:pPr>
        <w:ind w:left="2367" w:hanging="180"/>
      </w:pPr>
    </w:lvl>
    <w:lvl w:ilvl="3" w:tplc="040C000F">
      <w:start w:val="1"/>
      <w:numFmt w:val="decimal"/>
      <w:lvlText w:val="%4."/>
      <w:lvlJc w:val="left"/>
      <w:pPr>
        <w:ind w:left="3087" w:hanging="360"/>
      </w:pPr>
    </w:lvl>
    <w:lvl w:ilvl="4" w:tplc="040C0019">
      <w:start w:val="1"/>
      <w:numFmt w:val="lowerLetter"/>
      <w:lvlText w:val="%5."/>
      <w:lvlJc w:val="left"/>
      <w:pPr>
        <w:ind w:left="3807" w:hanging="360"/>
      </w:pPr>
    </w:lvl>
    <w:lvl w:ilvl="5" w:tplc="040C001B">
      <w:start w:val="1"/>
      <w:numFmt w:val="lowerRoman"/>
      <w:lvlText w:val="%6."/>
      <w:lvlJc w:val="right"/>
      <w:pPr>
        <w:ind w:left="4527" w:hanging="180"/>
      </w:pPr>
    </w:lvl>
    <w:lvl w:ilvl="6" w:tplc="040C000F">
      <w:start w:val="1"/>
      <w:numFmt w:val="decimal"/>
      <w:lvlText w:val="%7."/>
      <w:lvlJc w:val="left"/>
      <w:pPr>
        <w:ind w:left="5247" w:hanging="360"/>
      </w:pPr>
    </w:lvl>
    <w:lvl w:ilvl="7" w:tplc="040C0019">
      <w:start w:val="1"/>
      <w:numFmt w:val="lowerLetter"/>
      <w:lvlText w:val="%8."/>
      <w:lvlJc w:val="left"/>
      <w:pPr>
        <w:ind w:left="5967" w:hanging="360"/>
      </w:pPr>
    </w:lvl>
    <w:lvl w:ilvl="8" w:tplc="040C001B">
      <w:start w:val="1"/>
      <w:numFmt w:val="lowerRoman"/>
      <w:lvlText w:val="%9."/>
      <w:lvlJc w:val="right"/>
      <w:pPr>
        <w:ind w:left="6687" w:hanging="180"/>
      </w:pPr>
    </w:lvl>
  </w:abstractNum>
  <w:abstractNum w:abstractNumId="20">
    <w:nsid w:val="49824734"/>
    <w:multiLevelType w:val="hybridMultilevel"/>
    <w:tmpl w:val="5BE4A6B8"/>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1">
    <w:nsid w:val="4B1230B2"/>
    <w:multiLevelType w:val="hybridMultilevel"/>
    <w:tmpl w:val="A1D4F386"/>
    <w:lvl w:ilvl="0" w:tplc="040C0017">
      <w:start w:val="1"/>
      <w:numFmt w:val="lowerLetter"/>
      <w:lvlText w:val="%1)"/>
      <w:lvlJc w:val="left"/>
      <w:pPr>
        <w:tabs>
          <w:tab w:val="num" w:pos="2886"/>
        </w:tabs>
        <w:ind w:left="2886" w:hanging="360"/>
      </w:pPr>
    </w:lvl>
    <w:lvl w:ilvl="1" w:tplc="040C0003">
      <w:start w:val="1"/>
      <w:numFmt w:val="bullet"/>
      <w:lvlText w:val="o"/>
      <w:lvlJc w:val="left"/>
      <w:pPr>
        <w:tabs>
          <w:tab w:val="num" w:pos="3606"/>
        </w:tabs>
        <w:ind w:left="3606" w:hanging="360"/>
      </w:pPr>
      <w:rPr>
        <w:rFonts w:ascii="Courier New" w:hAnsi="Courier New" w:cs="Courier New" w:hint="default"/>
      </w:rPr>
    </w:lvl>
    <w:lvl w:ilvl="2" w:tplc="040C0005">
      <w:start w:val="1"/>
      <w:numFmt w:val="bullet"/>
      <w:lvlText w:val=""/>
      <w:lvlJc w:val="left"/>
      <w:pPr>
        <w:tabs>
          <w:tab w:val="num" w:pos="4326"/>
        </w:tabs>
        <w:ind w:left="4326" w:hanging="360"/>
      </w:pPr>
      <w:rPr>
        <w:rFonts w:ascii="Wingdings" w:hAnsi="Wingdings" w:hint="default"/>
      </w:rPr>
    </w:lvl>
    <w:lvl w:ilvl="3" w:tplc="040C0001">
      <w:start w:val="1"/>
      <w:numFmt w:val="bullet"/>
      <w:lvlText w:val=""/>
      <w:lvlJc w:val="left"/>
      <w:pPr>
        <w:tabs>
          <w:tab w:val="num" w:pos="5046"/>
        </w:tabs>
        <w:ind w:left="5046" w:hanging="360"/>
      </w:pPr>
      <w:rPr>
        <w:rFonts w:ascii="Symbol" w:hAnsi="Symbol" w:hint="default"/>
      </w:rPr>
    </w:lvl>
    <w:lvl w:ilvl="4" w:tplc="040C0003">
      <w:start w:val="1"/>
      <w:numFmt w:val="bullet"/>
      <w:lvlText w:val="o"/>
      <w:lvlJc w:val="left"/>
      <w:pPr>
        <w:tabs>
          <w:tab w:val="num" w:pos="5766"/>
        </w:tabs>
        <w:ind w:left="5766" w:hanging="360"/>
      </w:pPr>
      <w:rPr>
        <w:rFonts w:ascii="Courier New" w:hAnsi="Courier New" w:cs="Courier New" w:hint="default"/>
      </w:rPr>
    </w:lvl>
    <w:lvl w:ilvl="5" w:tplc="040C0005">
      <w:start w:val="1"/>
      <w:numFmt w:val="bullet"/>
      <w:lvlText w:val=""/>
      <w:lvlJc w:val="left"/>
      <w:pPr>
        <w:tabs>
          <w:tab w:val="num" w:pos="6486"/>
        </w:tabs>
        <w:ind w:left="6486" w:hanging="360"/>
      </w:pPr>
      <w:rPr>
        <w:rFonts w:ascii="Wingdings" w:hAnsi="Wingdings" w:hint="default"/>
      </w:rPr>
    </w:lvl>
    <w:lvl w:ilvl="6" w:tplc="040C0001">
      <w:start w:val="1"/>
      <w:numFmt w:val="bullet"/>
      <w:lvlText w:val=""/>
      <w:lvlJc w:val="left"/>
      <w:pPr>
        <w:tabs>
          <w:tab w:val="num" w:pos="7206"/>
        </w:tabs>
        <w:ind w:left="7206" w:hanging="360"/>
      </w:pPr>
      <w:rPr>
        <w:rFonts w:ascii="Symbol" w:hAnsi="Symbol" w:hint="default"/>
      </w:rPr>
    </w:lvl>
    <w:lvl w:ilvl="7" w:tplc="040C0003">
      <w:start w:val="1"/>
      <w:numFmt w:val="bullet"/>
      <w:lvlText w:val="o"/>
      <w:lvlJc w:val="left"/>
      <w:pPr>
        <w:tabs>
          <w:tab w:val="num" w:pos="7926"/>
        </w:tabs>
        <w:ind w:left="7926" w:hanging="360"/>
      </w:pPr>
      <w:rPr>
        <w:rFonts w:ascii="Courier New" w:hAnsi="Courier New" w:cs="Courier New" w:hint="default"/>
      </w:rPr>
    </w:lvl>
    <w:lvl w:ilvl="8" w:tplc="040C0005">
      <w:start w:val="1"/>
      <w:numFmt w:val="bullet"/>
      <w:lvlText w:val=""/>
      <w:lvlJc w:val="left"/>
      <w:pPr>
        <w:tabs>
          <w:tab w:val="num" w:pos="8646"/>
        </w:tabs>
        <w:ind w:left="8646" w:hanging="360"/>
      </w:pPr>
      <w:rPr>
        <w:rFonts w:ascii="Wingdings" w:hAnsi="Wingdings" w:hint="default"/>
      </w:rPr>
    </w:lvl>
  </w:abstractNum>
  <w:abstractNum w:abstractNumId="22">
    <w:nsid w:val="4E334896"/>
    <w:multiLevelType w:val="hybridMultilevel"/>
    <w:tmpl w:val="F454D5EE"/>
    <w:lvl w:ilvl="0" w:tplc="F2506D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E5A1C67"/>
    <w:multiLevelType w:val="hybridMultilevel"/>
    <w:tmpl w:val="FCC25230"/>
    <w:lvl w:ilvl="0" w:tplc="E07A4BDE">
      <w:start w:val="1"/>
      <w:numFmt w:val="lowerLetter"/>
      <w:lvlText w:val="%1)"/>
      <w:lvlJc w:val="left"/>
      <w:pPr>
        <w:ind w:left="540" w:hanging="360"/>
      </w:pPr>
      <w:rPr>
        <w:rFonts w:hint="default"/>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24">
    <w:nsid w:val="4F996704"/>
    <w:multiLevelType w:val="hybridMultilevel"/>
    <w:tmpl w:val="B5FAE1FE"/>
    <w:lvl w:ilvl="0" w:tplc="040C0017">
      <w:start w:val="2"/>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3C441FF"/>
    <w:multiLevelType w:val="hybridMultilevel"/>
    <w:tmpl w:val="9B5A3E6E"/>
    <w:lvl w:ilvl="0" w:tplc="AFACC9F0">
      <w:start w:val="4"/>
      <w:numFmt w:val="bullet"/>
      <w:lvlText w:val="-"/>
      <w:lvlJc w:val="left"/>
      <w:pPr>
        <w:ind w:left="1980" w:hanging="360"/>
      </w:pPr>
      <w:rPr>
        <w:rFonts w:ascii="Verdana" w:eastAsia="Calibri" w:hAnsi="Verdana"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nsid w:val="58EB7078"/>
    <w:multiLevelType w:val="hybridMultilevel"/>
    <w:tmpl w:val="0F2ED0AA"/>
    <w:lvl w:ilvl="0" w:tplc="040C0017">
      <w:start w:val="1"/>
      <w:numFmt w:val="lowerLetter"/>
      <w:lvlText w:val="%1)"/>
      <w:lvlJc w:val="left"/>
      <w:pPr>
        <w:ind w:left="3606" w:hanging="360"/>
      </w:pPr>
    </w:lvl>
    <w:lvl w:ilvl="1" w:tplc="040C0019">
      <w:start w:val="1"/>
      <w:numFmt w:val="lowerLetter"/>
      <w:lvlText w:val="%2."/>
      <w:lvlJc w:val="left"/>
      <w:pPr>
        <w:ind w:left="4326" w:hanging="360"/>
      </w:pPr>
    </w:lvl>
    <w:lvl w:ilvl="2" w:tplc="040C001B">
      <w:start w:val="1"/>
      <w:numFmt w:val="lowerRoman"/>
      <w:lvlText w:val="%3."/>
      <w:lvlJc w:val="right"/>
      <w:pPr>
        <w:ind w:left="5046" w:hanging="180"/>
      </w:pPr>
    </w:lvl>
    <w:lvl w:ilvl="3" w:tplc="040C000F">
      <w:start w:val="1"/>
      <w:numFmt w:val="decimal"/>
      <w:lvlText w:val="%4."/>
      <w:lvlJc w:val="left"/>
      <w:pPr>
        <w:ind w:left="5766" w:hanging="360"/>
      </w:pPr>
    </w:lvl>
    <w:lvl w:ilvl="4" w:tplc="040C0019">
      <w:start w:val="1"/>
      <w:numFmt w:val="lowerLetter"/>
      <w:lvlText w:val="%5."/>
      <w:lvlJc w:val="left"/>
      <w:pPr>
        <w:ind w:left="6486" w:hanging="360"/>
      </w:pPr>
    </w:lvl>
    <w:lvl w:ilvl="5" w:tplc="040C001B">
      <w:start w:val="1"/>
      <w:numFmt w:val="lowerRoman"/>
      <w:lvlText w:val="%6."/>
      <w:lvlJc w:val="right"/>
      <w:pPr>
        <w:ind w:left="7206" w:hanging="180"/>
      </w:pPr>
    </w:lvl>
    <w:lvl w:ilvl="6" w:tplc="040C000F">
      <w:start w:val="1"/>
      <w:numFmt w:val="decimal"/>
      <w:lvlText w:val="%7."/>
      <w:lvlJc w:val="left"/>
      <w:pPr>
        <w:ind w:left="7926" w:hanging="360"/>
      </w:pPr>
    </w:lvl>
    <w:lvl w:ilvl="7" w:tplc="040C0019">
      <w:start w:val="1"/>
      <w:numFmt w:val="lowerLetter"/>
      <w:lvlText w:val="%8."/>
      <w:lvlJc w:val="left"/>
      <w:pPr>
        <w:ind w:left="8646" w:hanging="360"/>
      </w:pPr>
    </w:lvl>
    <w:lvl w:ilvl="8" w:tplc="040C001B">
      <w:start w:val="1"/>
      <w:numFmt w:val="lowerRoman"/>
      <w:lvlText w:val="%9."/>
      <w:lvlJc w:val="right"/>
      <w:pPr>
        <w:ind w:left="9366" w:hanging="180"/>
      </w:pPr>
    </w:lvl>
  </w:abstractNum>
  <w:abstractNum w:abstractNumId="27">
    <w:nsid w:val="5AD024AD"/>
    <w:multiLevelType w:val="hybridMultilevel"/>
    <w:tmpl w:val="0F2ED0AA"/>
    <w:lvl w:ilvl="0" w:tplc="040C0017">
      <w:start w:val="1"/>
      <w:numFmt w:val="lowerLetter"/>
      <w:lvlText w:val="%1)"/>
      <w:lvlJc w:val="left"/>
      <w:pPr>
        <w:ind w:left="3606" w:hanging="360"/>
      </w:pPr>
    </w:lvl>
    <w:lvl w:ilvl="1" w:tplc="040C0019" w:tentative="1">
      <w:start w:val="1"/>
      <w:numFmt w:val="lowerLetter"/>
      <w:lvlText w:val="%2."/>
      <w:lvlJc w:val="left"/>
      <w:pPr>
        <w:ind w:left="4326" w:hanging="360"/>
      </w:pPr>
    </w:lvl>
    <w:lvl w:ilvl="2" w:tplc="040C001B" w:tentative="1">
      <w:start w:val="1"/>
      <w:numFmt w:val="lowerRoman"/>
      <w:lvlText w:val="%3."/>
      <w:lvlJc w:val="right"/>
      <w:pPr>
        <w:ind w:left="5046" w:hanging="180"/>
      </w:pPr>
    </w:lvl>
    <w:lvl w:ilvl="3" w:tplc="040C000F" w:tentative="1">
      <w:start w:val="1"/>
      <w:numFmt w:val="decimal"/>
      <w:lvlText w:val="%4."/>
      <w:lvlJc w:val="left"/>
      <w:pPr>
        <w:ind w:left="5766" w:hanging="360"/>
      </w:pPr>
    </w:lvl>
    <w:lvl w:ilvl="4" w:tplc="040C0019" w:tentative="1">
      <w:start w:val="1"/>
      <w:numFmt w:val="lowerLetter"/>
      <w:lvlText w:val="%5."/>
      <w:lvlJc w:val="left"/>
      <w:pPr>
        <w:ind w:left="6486" w:hanging="360"/>
      </w:pPr>
    </w:lvl>
    <w:lvl w:ilvl="5" w:tplc="040C001B" w:tentative="1">
      <w:start w:val="1"/>
      <w:numFmt w:val="lowerRoman"/>
      <w:lvlText w:val="%6."/>
      <w:lvlJc w:val="right"/>
      <w:pPr>
        <w:ind w:left="7206" w:hanging="180"/>
      </w:pPr>
    </w:lvl>
    <w:lvl w:ilvl="6" w:tplc="040C000F" w:tentative="1">
      <w:start w:val="1"/>
      <w:numFmt w:val="decimal"/>
      <w:lvlText w:val="%7."/>
      <w:lvlJc w:val="left"/>
      <w:pPr>
        <w:ind w:left="7926" w:hanging="360"/>
      </w:pPr>
    </w:lvl>
    <w:lvl w:ilvl="7" w:tplc="040C0019" w:tentative="1">
      <w:start w:val="1"/>
      <w:numFmt w:val="lowerLetter"/>
      <w:lvlText w:val="%8."/>
      <w:lvlJc w:val="left"/>
      <w:pPr>
        <w:ind w:left="8646" w:hanging="360"/>
      </w:pPr>
    </w:lvl>
    <w:lvl w:ilvl="8" w:tplc="040C001B" w:tentative="1">
      <w:start w:val="1"/>
      <w:numFmt w:val="lowerRoman"/>
      <w:lvlText w:val="%9."/>
      <w:lvlJc w:val="right"/>
      <w:pPr>
        <w:ind w:left="9366" w:hanging="180"/>
      </w:pPr>
    </w:lvl>
  </w:abstractNum>
  <w:abstractNum w:abstractNumId="28">
    <w:nsid w:val="5BE64782"/>
    <w:multiLevelType w:val="hybridMultilevel"/>
    <w:tmpl w:val="D1369A4A"/>
    <w:lvl w:ilvl="0" w:tplc="040C0001">
      <w:start w:val="1"/>
      <w:numFmt w:val="bullet"/>
      <w:lvlText w:val=""/>
      <w:lvlJc w:val="left"/>
      <w:pPr>
        <w:ind w:left="3272" w:hanging="360"/>
      </w:pPr>
      <w:rPr>
        <w:rFonts w:ascii="Symbol" w:hAnsi="Symbol" w:hint="default"/>
      </w:rPr>
    </w:lvl>
    <w:lvl w:ilvl="1" w:tplc="040C0003" w:tentative="1">
      <w:start w:val="1"/>
      <w:numFmt w:val="bullet"/>
      <w:lvlText w:val="o"/>
      <w:lvlJc w:val="left"/>
      <w:pPr>
        <w:ind w:left="3992" w:hanging="360"/>
      </w:pPr>
      <w:rPr>
        <w:rFonts w:ascii="Courier New" w:hAnsi="Courier New" w:cs="Courier New" w:hint="default"/>
      </w:rPr>
    </w:lvl>
    <w:lvl w:ilvl="2" w:tplc="040C0005" w:tentative="1">
      <w:start w:val="1"/>
      <w:numFmt w:val="bullet"/>
      <w:lvlText w:val=""/>
      <w:lvlJc w:val="left"/>
      <w:pPr>
        <w:ind w:left="4712" w:hanging="360"/>
      </w:pPr>
      <w:rPr>
        <w:rFonts w:ascii="Wingdings" w:hAnsi="Wingdings" w:hint="default"/>
      </w:rPr>
    </w:lvl>
    <w:lvl w:ilvl="3" w:tplc="040C0001" w:tentative="1">
      <w:start w:val="1"/>
      <w:numFmt w:val="bullet"/>
      <w:lvlText w:val=""/>
      <w:lvlJc w:val="left"/>
      <w:pPr>
        <w:ind w:left="5432" w:hanging="360"/>
      </w:pPr>
      <w:rPr>
        <w:rFonts w:ascii="Symbol" w:hAnsi="Symbol" w:hint="default"/>
      </w:rPr>
    </w:lvl>
    <w:lvl w:ilvl="4" w:tplc="040C0003" w:tentative="1">
      <w:start w:val="1"/>
      <w:numFmt w:val="bullet"/>
      <w:lvlText w:val="o"/>
      <w:lvlJc w:val="left"/>
      <w:pPr>
        <w:ind w:left="6152" w:hanging="360"/>
      </w:pPr>
      <w:rPr>
        <w:rFonts w:ascii="Courier New" w:hAnsi="Courier New" w:cs="Courier New" w:hint="default"/>
      </w:rPr>
    </w:lvl>
    <w:lvl w:ilvl="5" w:tplc="040C0005" w:tentative="1">
      <w:start w:val="1"/>
      <w:numFmt w:val="bullet"/>
      <w:lvlText w:val=""/>
      <w:lvlJc w:val="left"/>
      <w:pPr>
        <w:ind w:left="6872" w:hanging="360"/>
      </w:pPr>
      <w:rPr>
        <w:rFonts w:ascii="Wingdings" w:hAnsi="Wingdings" w:hint="default"/>
      </w:rPr>
    </w:lvl>
    <w:lvl w:ilvl="6" w:tplc="040C0001" w:tentative="1">
      <w:start w:val="1"/>
      <w:numFmt w:val="bullet"/>
      <w:lvlText w:val=""/>
      <w:lvlJc w:val="left"/>
      <w:pPr>
        <w:ind w:left="7592" w:hanging="360"/>
      </w:pPr>
      <w:rPr>
        <w:rFonts w:ascii="Symbol" w:hAnsi="Symbol" w:hint="default"/>
      </w:rPr>
    </w:lvl>
    <w:lvl w:ilvl="7" w:tplc="040C0003" w:tentative="1">
      <w:start w:val="1"/>
      <w:numFmt w:val="bullet"/>
      <w:lvlText w:val="o"/>
      <w:lvlJc w:val="left"/>
      <w:pPr>
        <w:ind w:left="8312" w:hanging="360"/>
      </w:pPr>
      <w:rPr>
        <w:rFonts w:ascii="Courier New" w:hAnsi="Courier New" w:cs="Courier New" w:hint="default"/>
      </w:rPr>
    </w:lvl>
    <w:lvl w:ilvl="8" w:tplc="040C0005" w:tentative="1">
      <w:start w:val="1"/>
      <w:numFmt w:val="bullet"/>
      <w:lvlText w:val=""/>
      <w:lvlJc w:val="left"/>
      <w:pPr>
        <w:ind w:left="9032" w:hanging="360"/>
      </w:pPr>
      <w:rPr>
        <w:rFonts w:ascii="Wingdings" w:hAnsi="Wingdings" w:hint="default"/>
      </w:rPr>
    </w:lvl>
  </w:abstractNum>
  <w:abstractNum w:abstractNumId="29">
    <w:nsid w:val="5BFB6D51"/>
    <w:multiLevelType w:val="hybridMultilevel"/>
    <w:tmpl w:val="35A44C3E"/>
    <w:lvl w:ilvl="0" w:tplc="4C3298F8">
      <w:start w:val="2"/>
      <w:numFmt w:val="bullet"/>
      <w:lvlText w:val="-"/>
      <w:lvlJc w:val="left"/>
      <w:pPr>
        <w:tabs>
          <w:tab w:val="num" w:pos="720"/>
        </w:tabs>
        <w:ind w:left="720" w:hanging="360"/>
      </w:pPr>
      <w:rPr>
        <w:rFonts w:ascii="Century Gothic" w:eastAsia="Calibri" w:hAnsi="Century Gothic" w:cs="Times New Roman"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30">
    <w:nsid w:val="5E0B0B44"/>
    <w:multiLevelType w:val="hybridMultilevel"/>
    <w:tmpl w:val="CE367A08"/>
    <w:lvl w:ilvl="0" w:tplc="FB7EC2D6">
      <w:start w:val="1"/>
      <w:numFmt w:val="lowerLetter"/>
      <w:lvlText w:val="%1)"/>
      <w:lvlJc w:val="left"/>
      <w:pPr>
        <w:ind w:left="644"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E7215BC"/>
    <w:multiLevelType w:val="hybridMultilevel"/>
    <w:tmpl w:val="F8BE1A2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63020220"/>
    <w:multiLevelType w:val="hybridMultilevel"/>
    <w:tmpl w:val="251E66C4"/>
    <w:lvl w:ilvl="0" w:tplc="040C0017">
      <w:start w:val="1"/>
      <w:numFmt w:val="lowerLetter"/>
      <w:lvlText w:val="%1)"/>
      <w:lvlJc w:val="left"/>
      <w:pPr>
        <w:ind w:left="720" w:hanging="360"/>
      </w:pPr>
      <w:rPr>
        <w:b w: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3">
    <w:nsid w:val="643C191B"/>
    <w:multiLevelType w:val="hybridMultilevel"/>
    <w:tmpl w:val="BE94BF8A"/>
    <w:lvl w:ilvl="0" w:tplc="4C3298F8">
      <w:start w:val="2"/>
      <w:numFmt w:val="bullet"/>
      <w:lvlText w:val="-"/>
      <w:lvlJc w:val="left"/>
      <w:pPr>
        <w:tabs>
          <w:tab w:val="num" w:pos="720"/>
        </w:tabs>
        <w:ind w:left="720" w:hanging="360"/>
      </w:pPr>
      <w:rPr>
        <w:rFonts w:ascii="Century Gothic" w:eastAsia="Calibri" w:hAnsi="Century Gothic" w:cs="Times New Roman"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34">
    <w:nsid w:val="66BE46B9"/>
    <w:multiLevelType w:val="hybridMultilevel"/>
    <w:tmpl w:val="2D2EC4AC"/>
    <w:lvl w:ilvl="0" w:tplc="8ED4FFAE">
      <w:start w:val="1"/>
      <w:numFmt w:val="lowerLetter"/>
      <w:lvlText w:val="%1)"/>
      <w:lvlJc w:val="left"/>
      <w:pPr>
        <w:ind w:left="1273" w:hanging="705"/>
      </w:pPr>
      <w:rPr>
        <w:rFonts w:hint="default"/>
        <w:b w:val="0"/>
      </w:rPr>
    </w:lvl>
    <w:lvl w:ilvl="1" w:tplc="040C0019" w:tentative="1">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35">
    <w:nsid w:val="684C7810"/>
    <w:multiLevelType w:val="hybridMultilevel"/>
    <w:tmpl w:val="3230E44E"/>
    <w:lvl w:ilvl="0" w:tplc="B8307E14">
      <w:start w:val="1"/>
      <w:numFmt w:val="lowerLetter"/>
      <w:lvlText w:val="%1)"/>
      <w:lvlJc w:val="left"/>
      <w:pPr>
        <w:tabs>
          <w:tab w:val="num" w:pos="2484"/>
        </w:tabs>
        <w:ind w:left="2484" w:hanging="360"/>
      </w:pPr>
    </w:lvl>
    <w:lvl w:ilvl="1" w:tplc="4C3298F8">
      <w:start w:val="2"/>
      <w:numFmt w:val="bullet"/>
      <w:lvlText w:val="-"/>
      <w:lvlJc w:val="left"/>
      <w:pPr>
        <w:tabs>
          <w:tab w:val="num" w:pos="2741"/>
        </w:tabs>
        <w:ind w:left="2741" w:hanging="360"/>
      </w:pPr>
      <w:rPr>
        <w:rFonts w:ascii="Century Gothic" w:eastAsia="Calibri" w:hAnsi="Century Gothic" w:cs="Times New Roman" w:hint="default"/>
        <w:color w:val="auto"/>
      </w:rPr>
    </w:lvl>
    <w:lvl w:ilvl="2" w:tplc="8F88C944">
      <w:start w:val="1"/>
      <w:numFmt w:val="decimal"/>
      <w:lvlText w:val="%3."/>
      <w:lvlJc w:val="left"/>
      <w:pPr>
        <w:tabs>
          <w:tab w:val="num" w:pos="4104"/>
        </w:tabs>
        <w:ind w:left="4104" w:hanging="360"/>
      </w:pPr>
    </w:lvl>
    <w:lvl w:ilvl="3" w:tplc="040C0001">
      <w:start w:val="1"/>
      <w:numFmt w:val="bullet"/>
      <w:lvlText w:val=""/>
      <w:lvlJc w:val="left"/>
      <w:pPr>
        <w:tabs>
          <w:tab w:val="num" w:pos="4644"/>
        </w:tabs>
        <w:ind w:left="4644" w:hanging="360"/>
      </w:pPr>
      <w:rPr>
        <w:rFonts w:ascii="Symbol" w:hAnsi="Symbol" w:hint="default"/>
      </w:rPr>
    </w:lvl>
    <w:lvl w:ilvl="4" w:tplc="040C0019">
      <w:start w:val="1"/>
      <w:numFmt w:val="lowerLetter"/>
      <w:lvlText w:val="%5."/>
      <w:lvlJc w:val="left"/>
      <w:pPr>
        <w:tabs>
          <w:tab w:val="num" w:pos="5364"/>
        </w:tabs>
        <w:ind w:left="5364" w:hanging="360"/>
      </w:pPr>
    </w:lvl>
    <w:lvl w:ilvl="5" w:tplc="040C001B">
      <w:start w:val="1"/>
      <w:numFmt w:val="lowerRoman"/>
      <w:lvlText w:val="%6."/>
      <w:lvlJc w:val="right"/>
      <w:pPr>
        <w:tabs>
          <w:tab w:val="num" w:pos="6084"/>
        </w:tabs>
        <w:ind w:left="6084" w:hanging="180"/>
      </w:pPr>
    </w:lvl>
    <w:lvl w:ilvl="6" w:tplc="040C000F">
      <w:start w:val="1"/>
      <w:numFmt w:val="decimal"/>
      <w:lvlText w:val="%7."/>
      <w:lvlJc w:val="left"/>
      <w:pPr>
        <w:tabs>
          <w:tab w:val="num" w:pos="6804"/>
        </w:tabs>
        <w:ind w:left="6804" w:hanging="360"/>
      </w:pPr>
    </w:lvl>
    <w:lvl w:ilvl="7" w:tplc="040C0019">
      <w:start w:val="1"/>
      <w:numFmt w:val="lowerLetter"/>
      <w:lvlText w:val="%8."/>
      <w:lvlJc w:val="left"/>
      <w:pPr>
        <w:tabs>
          <w:tab w:val="num" w:pos="7524"/>
        </w:tabs>
        <w:ind w:left="7524" w:hanging="360"/>
      </w:pPr>
    </w:lvl>
    <w:lvl w:ilvl="8" w:tplc="040C001B">
      <w:start w:val="1"/>
      <w:numFmt w:val="lowerRoman"/>
      <w:lvlText w:val="%9."/>
      <w:lvlJc w:val="right"/>
      <w:pPr>
        <w:tabs>
          <w:tab w:val="num" w:pos="8244"/>
        </w:tabs>
        <w:ind w:left="8244" w:hanging="180"/>
      </w:pPr>
    </w:lvl>
  </w:abstractNum>
  <w:abstractNum w:abstractNumId="36">
    <w:nsid w:val="69F224A8"/>
    <w:multiLevelType w:val="hybridMultilevel"/>
    <w:tmpl w:val="E2D48BE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37">
    <w:nsid w:val="6A4408A0"/>
    <w:multiLevelType w:val="hybridMultilevel"/>
    <w:tmpl w:val="1F8231D2"/>
    <w:lvl w:ilvl="0" w:tplc="4C3298F8">
      <w:start w:val="2"/>
      <w:numFmt w:val="bullet"/>
      <w:lvlText w:val="-"/>
      <w:lvlJc w:val="left"/>
      <w:pPr>
        <w:ind w:left="1789" w:hanging="360"/>
      </w:pPr>
      <w:rPr>
        <w:rFonts w:ascii="Century Gothic" w:eastAsia="Calibri" w:hAnsi="Century Gothic" w:cs="Times New Roman" w:hint="default"/>
        <w:color w:val="auto"/>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38">
    <w:nsid w:val="6D0766AA"/>
    <w:multiLevelType w:val="hybridMultilevel"/>
    <w:tmpl w:val="85069E1A"/>
    <w:lvl w:ilvl="0" w:tplc="040C0017">
      <w:start w:val="1"/>
      <w:numFmt w:val="lowerLetter"/>
      <w:lvlText w:val="%1)"/>
      <w:lvlJc w:val="left"/>
      <w:pPr>
        <w:ind w:left="2741" w:hanging="360"/>
      </w:pPr>
    </w:lvl>
    <w:lvl w:ilvl="1" w:tplc="040C0019" w:tentative="1">
      <w:start w:val="1"/>
      <w:numFmt w:val="lowerLetter"/>
      <w:lvlText w:val="%2."/>
      <w:lvlJc w:val="left"/>
      <w:pPr>
        <w:ind w:left="3461" w:hanging="360"/>
      </w:pPr>
    </w:lvl>
    <w:lvl w:ilvl="2" w:tplc="040C001B" w:tentative="1">
      <w:start w:val="1"/>
      <w:numFmt w:val="lowerRoman"/>
      <w:lvlText w:val="%3."/>
      <w:lvlJc w:val="right"/>
      <w:pPr>
        <w:ind w:left="4181" w:hanging="180"/>
      </w:pPr>
    </w:lvl>
    <w:lvl w:ilvl="3" w:tplc="040C000F" w:tentative="1">
      <w:start w:val="1"/>
      <w:numFmt w:val="decimal"/>
      <w:lvlText w:val="%4."/>
      <w:lvlJc w:val="left"/>
      <w:pPr>
        <w:ind w:left="4901" w:hanging="360"/>
      </w:pPr>
    </w:lvl>
    <w:lvl w:ilvl="4" w:tplc="040C0019" w:tentative="1">
      <w:start w:val="1"/>
      <w:numFmt w:val="lowerLetter"/>
      <w:lvlText w:val="%5."/>
      <w:lvlJc w:val="left"/>
      <w:pPr>
        <w:ind w:left="5621" w:hanging="360"/>
      </w:pPr>
    </w:lvl>
    <w:lvl w:ilvl="5" w:tplc="040C001B" w:tentative="1">
      <w:start w:val="1"/>
      <w:numFmt w:val="lowerRoman"/>
      <w:lvlText w:val="%6."/>
      <w:lvlJc w:val="right"/>
      <w:pPr>
        <w:ind w:left="6341" w:hanging="180"/>
      </w:pPr>
    </w:lvl>
    <w:lvl w:ilvl="6" w:tplc="040C000F" w:tentative="1">
      <w:start w:val="1"/>
      <w:numFmt w:val="decimal"/>
      <w:lvlText w:val="%7."/>
      <w:lvlJc w:val="left"/>
      <w:pPr>
        <w:ind w:left="7061" w:hanging="360"/>
      </w:pPr>
    </w:lvl>
    <w:lvl w:ilvl="7" w:tplc="040C0019" w:tentative="1">
      <w:start w:val="1"/>
      <w:numFmt w:val="lowerLetter"/>
      <w:lvlText w:val="%8."/>
      <w:lvlJc w:val="left"/>
      <w:pPr>
        <w:ind w:left="7781" w:hanging="360"/>
      </w:pPr>
    </w:lvl>
    <w:lvl w:ilvl="8" w:tplc="040C001B" w:tentative="1">
      <w:start w:val="1"/>
      <w:numFmt w:val="lowerRoman"/>
      <w:lvlText w:val="%9."/>
      <w:lvlJc w:val="right"/>
      <w:pPr>
        <w:ind w:left="8501" w:hanging="180"/>
      </w:pPr>
    </w:lvl>
  </w:abstractNum>
  <w:abstractNum w:abstractNumId="39">
    <w:nsid w:val="6E5A3DD2"/>
    <w:multiLevelType w:val="hybridMultilevel"/>
    <w:tmpl w:val="FAE4A5FE"/>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0">
    <w:nsid w:val="6E661430"/>
    <w:multiLevelType w:val="hybridMultilevel"/>
    <w:tmpl w:val="C1765B88"/>
    <w:lvl w:ilvl="0" w:tplc="3B603886">
      <w:start w:val="14"/>
      <w:numFmt w:val="bullet"/>
      <w:lvlText w:val="-"/>
      <w:lvlJc w:val="left"/>
      <w:pPr>
        <w:tabs>
          <w:tab w:val="num" w:pos="2484"/>
        </w:tabs>
        <w:ind w:left="2484" w:hanging="360"/>
      </w:pPr>
      <w:rPr>
        <w:rFonts w:ascii="Verdana" w:eastAsia="Times New Roman" w:hAnsi="Verdana" w:cs="Times New Roman" w:hint="default"/>
      </w:rPr>
    </w:lvl>
    <w:lvl w:ilvl="1" w:tplc="4C3298F8">
      <w:start w:val="2"/>
      <w:numFmt w:val="bullet"/>
      <w:lvlText w:val="-"/>
      <w:lvlJc w:val="left"/>
      <w:pPr>
        <w:tabs>
          <w:tab w:val="num" w:pos="2741"/>
        </w:tabs>
        <w:ind w:left="2741" w:hanging="360"/>
      </w:pPr>
      <w:rPr>
        <w:rFonts w:ascii="Century Gothic" w:eastAsia="Calibri" w:hAnsi="Century Gothic" w:cs="Times New Roman" w:hint="default"/>
        <w:color w:val="auto"/>
      </w:rPr>
    </w:lvl>
    <w:lvl w:ilvl="2" w:tplc="8F88C944">
      <w:start w:val="1"/>
      <w:numFmt w:val="decimal"/>
      <w:lvlText w:val="%3."/>
      <w:lvlJc w:val="left"/>
      <w:pPr>
        <w:tabs>
          <w:tab w:val="num" w:pos="4104"/>
        </w:tabs>
        <w:ind w:left="4104" w:hanging="360"/>
      </w:pPr>
      <w:rPr>
        <w:rFonts w:hint="default"/>
      </w:rPr>
    </w:lvl>
    <w:lvl w:ilvl="3" w:tplc="040C0001">
      <w:start w:val="1"/>
      <w:numFmt w:val="bullet"/>
      <w:lvlText w:val=""/>
      <w:lvlJc w:val="left"/>
      <w:pPr>
        <w:tabs>
          <w:tab w:val="num" w:pos="4644"/>
        </w:tabs>
        <w:ind w:left="4644" w:hanging="360"/>
      </w:pPr>
      <w:rPr>
        <w:rFonts w:ascii="Symbol" w:hAnsi="Symbol" w:hint="default"/>
      </w:rPr>
    </w:lvl>
    <w:lvl w:ilvl="4" w:tplc="040C0019" w:tentative="1">
      <w:start w:val="1"/>
      <w:numFmt w:val="lowerLetter"/>
      <w:lvlText w:val="%5."/>
      <w:lvlJc w:val="left"/>
      <w:pPr>
        <w:tabs>
          <w:tab w:val="num" w:pos="5364"/>
        </w:tabs>
        <w:ind w:left="5364" w:hanging="360"/>
      </w:pPr>
    </w:lvl>
    <w:lvl w:ilvl="5" w:tplc="040C001B" w:tentative="1">
      <w:start w:val="1"/>
      <w:numFmt w:val="lowerRoman"/>
      <w:lvlText w:val="%6."/>
      <w:lvlJc w:val="right"/>
      <w:pPr>
        <w:tabs>
          <w:tab w:val="num" w:pos="6084"/>
        </w:tabs>
        <w:ind w:left="6084" w:hanging="180"/>
      </w:pPr>
    </w:lvl>
    <w:lvl w:ilvl="6" w:tplc="040C000F" w:tentative="1">
      <w:start w:val="1"/>
      <w:numFmt w:val="decimal"/>
      <w:lvlText w:val="%7."/>
      <w:lvlJc w:val="left"/>
      <w:pPr>
        <w:tabs>
          <w:tab w:val="num" w:pos="6804"/>
        </w:tabs>
        <w:ind w:left="6804" w:hanging="360"/>
      </w:pPr>
    </w:lvl>
    <w:lvl w:ilvl="7" w:tplc="040C0019" w:tentative="1">
      <w:start w:val="1"/>
      <w:numFmt w:val="lowerLetter"/>
      <w:lvlText w:val="%8."/>
      <w:lvlJc w:val="left"/>
      <w:pPr>
        <w:tabs>
          <w:tab w:val="num" w:pos="7524"/>
        </w:tabs>
        <w:ind w:left="7524" w:hanging="360"/>
      </w:pPr>
    </w:lvl>
    <w:lvl w:ilvl="8" w:tplc="040C001B" w:tentative="1">
      <w:start w:val="1"/>
      <w:numFmt w:val="lowerRoman"/>
      <w:lvlText w:val="%9."/>
      <w:lvlJc w:val="right"/>
      <w:pPr>
        <w:tabs>
          <w:tab w:val="num" w:pos="8244"/>
        </w:tabs>
        <w:ind w:left="8244" w:hanging="180"/>
      </w:pPr>
    </w:lvl>
  </w:abstractNum>
  <w:abstractNum w:abstractNumId="41">
    <w:nsid w:val="700F46DF"/>
    <w:multiLevelType w:val="hybridMultilevel"/>
    <w:tmpl w:val="18D053FC"/>
    <w:lvl w:ilvl="0" w:tplc="98269058">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246401"/>
    <w:multiLevelType w:val="hybridMultilevel"/>
    <w:tmpl w:val="92E29574"/>
    <w:lvl w:ilvl="0" w:tplc="4C3298F8">
      <w:start w:val="2"/>
      <w:numFmt w:val="bullet"/>
      <w:lvlText w:val="-"/>
      <w:lvlJc w:val="left"/>
      <w:pPr>
        <w:ind w:left="1789" w:hanging="360"/>
      </w:pPr>
      <w:rPr>
        <w:rFonts w:ascii="Century Gothic" w:eastAsia="Calibri" w:hAnsi="Century Gothic" w:cs="Times New Roman" w:hint="default"/>
        <w:color w:val="auto"/>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43">
    <w:nsid w:val="757A2560"/>
    <w:multiLevelType w:val="hybridMultilevel"/>
    <w:tmpl w:val="E6B8A322"/>
    <w:lvl w:ilvl="0" w:tplc="FC32B610">
      <w:start w:val="1"/>
      <w:numFmt w:val="lowerLetter"/>
      <w:lvlText w:val="%1)"/>
      <w:lvlJc w:val="left"/>
      <w:pPr>
        <w:ind w:left="720" w:hanging="360"/>
      </w:pPr>
      <w:rPr>
        <w:rFonts w:hint="default"/>
        <w:b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6A61792"/>
    <w:multiLevelType w:val="hybridMultilevel"/>
    <w:tmpl w:val="D366A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34"/>
  </w:num>
  <w:num w:numId="4">
    <w:abstractNumId w:val="43"/>
  </w:num>
  <w:num w:numId="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5"/>
    <w:lvlOverride w:ilvl="0">
      <w:startOverride w:val="1"/>
    </w:lvlOverride>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lvlOverride w:ilvl="0">
      <w:startOverride w:val="1"/>
    </w:lvlOverride>
    <w:lvlOverride w:ilvl="1"/>
    <w:lvlOverride w:ilvl="2"/>
    <w:lvlOverride w:ilvl="3"/>
    <w:lvlOverride w:ilvl="4"/>
    <w:lvlOverride w:ilvl="5"/>
    <w:lvlOverride w:ilvl="6"/>
    <w:lvlOverride w:ilvl="7"/>
    <w:lvlOverride w:ilvl="8"/>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0"/>
  </w:num>
  <w:num w:numId="11">
    <w:abstractNumId w:val="30"/>
  </w:num>
  <w:num w:numId="12">
    <w:abstractNumId w:val="28"/>
  </w:num>
  <w:num w:numId="13">
    <w:abstractNumId w:val="16"/>
  </w:num>
  <w:num w:numId="14">
    <w:abstractNumId w:val="15"/>
    <w:lvlOverride w:ilvl="0">
      <w:startOverride w:val="1"/>
    </w:lvlOverride>
    <w:lvlOverride w:ilvl="1"/>
    <w:lvlOverride w:ilvl="2"/>
    <w:lvlOverride w:ilvl="3"/>
    <w:lvlOverride w:ilvl="4"/>
    <w:lvlOverride w:ilvl="5"/>
    <w:lvlOverride w:ilvl="6"/>
    <w:lvlOverride w:ilvl="7"/>
    <w:lvlOverride w:ilvl="8"/>
  </w:num>
  <w:num w:numId="15">
    <w:abstractNumId w:val="38"/>
  </w:num>
  <w:num w:numId="16">
    <w:abstractNumId w:val="8"/>
  </w:num>
  <w:num w:numId="17">
    <w:abstractNumId w:val="6"/>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0"/>
  </w:num>
  <w:num w:numId="21">
    <w:abstractNumId w:val="40"/>
    <w:lvlOverride w:ilvl="0"/>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12"/>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num>
  <w:num w:numId="32">
    <w:abstractNumId w:val="23"/>
  </w:num>
  <w:num w:numId="33">
    <w:abstractNumId w:val="1"/>
  </w:num>
  <w:num w:numId="34">
    <w:abstractNumId w:val="14"/>
  </w:num>
  <w:num w:numId="35">
    <w:abstractNumId w:val="36"/>
  </w:num>
  <w:num w:numId="36">
    <w:abstractNumId w:val="44"/>
  </w:num>
  <w:num w:numId="37">
    <w:abstractNumId w:val="22"/>
  </w:num>
  <w:num w:numId="38">
    <w:abstractNumId w:val="2"/>
  </w:num>
  <w:num w:numId="39">
    <w:abstractNumId w:val="17"/>
  </w:num>
  <w:num w:numId="40">
    <w:abstractNumId w:val="42"/>
  </w:num>
  <w:num w:numId="41">
    <w:abstractNumId w:val="35"/>
  </w:num>
  <w:num w:numId="42">
    <w:abstractNumId w:val="37"/>
  </w:num>
  <w:num w:numId="43">
    <w:abstractNumId w:val="33"/>
  </w:num>
  <w:num w:numId="44">
    <w:abstractNumId w:val="29"/>
  </w:num>
  <w:num w:numId="45">
    <w:abstractNumId w:val="9"/>
  </w:num>
  <w:num w:numId="46">
    <w:abstractNumId w:val="25"/>
  </w:num>
  <w:num w:numId="47">
    <w:abstractNumId w:val="41"/>
  </w:num>
  <w:num w:numId="48">
    <w:abstractNumId w:val="25"/>
  </w:num>
  <w:num w:numId="4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5419FA"/>
    <w:rsid w:val="000008ED"/>
    <w:rsid w:val="000068E6"/>
    <w:rsid w:val="000076B9"/>
    <w:rsid w:val="000109D9"/>
    <w:rsid w:val="00015340"/>
    <w:rsid w:val="00015D12"/>
    <w:rsid w:val="000201A0"/>
    <w:rsid w:val="000219AA"/>
    <w:rsid w:val="00022609"/>
    <w:rsid w:val="000300DF"/>
    <w:rsid w:val="00030A35"/>
    <w:rsid w:val="00030A6D"/>
    <w:rsid w:val="000360FB"/>
    <w:rsid w:val="000374F0"/>
    <w:rsid w:val="00042D86"/>
    <w:rsid w:val="000551F0"/>
    <w:rsid w:val="00064CEB"/>
    <w:rsid w:val="00064EF5"/>
    <w:rsid w:val="00070D32"/>
    <w:rsid w:val="00074620"/>
    <w:rsid w:val="00092B06"/>
    <w:rsid w:val="00094FFF"/>
    <w:rsid w:val="00097309"/>
    <w:rsid w:val="000A34AA"/>
    <w:rsid w:val="000B1ED0"/>
    <w:rsid w:val="000B270B"/>
    <w:rsid w:val="000C24CA"/>
    <w:rsid w:val="000C36DC"/>
    <w:rsid w:val="000D5899"/>
    <w:rsid w:val="000E0232"/>
    <w:rsid w:val="000E340D"/>
    <w:rsid w:val="000E351D"/>
    <w:rsid w:val="000E3B4D"/>
    <w:rsid w:val="000E663F"/>
    <w:rsid w:val="000F52F3"/>
    <w:rsid w:val="0010007F"/>
    <w:rsid w:val="00100524"/>
    <w:rsid w:val="0010204E"/>
    <w:rsid w:val="00103621"/>
    <w:rsid w:val="0010611B"/>
    <w:rsid w:val="0010642A"/>
    <w:rsid w:val="00117C33"/>
    <w:rsid w:val="00124620"/>
    <w:rsid w:val="00134A4C"/>
    <w:rsid w:val="001540B9"/>
    <w:rsid w:val="001552BB"/>
    <w:rsid w:val="00164173"/>
    <w:rsid w:val="00170666"/>
    <w:rsid w:val="00171EE9"/>
    <w:rsid w:val="00175FD7"/>
    <w:rsid w:val="00180856"/>
    <w:rsid w:val="00180D6F"/>
    <w:rsid w:val="0019259F"/>
    <w:rsid w:val="00192EC3"/>
    <w:rsid w:val="00195F5B"/>
    <w:rsid w:val="001A49EB"/>
    <w:rsid w:val="001B2ED8"/>
    <w:rsid w:val="001B3438"/>
    <w:rsid w:val="001C37BB"/>
    <w:rsid w:val="001D0C48"/>
    <w:rsid w:val="001D174A"/>
    <w:rsid w:val="001D5F82"/>
    <w:rsid w:val="001D70F4"/>
    <w:rsid w:val="001E3D71"/>
    <w:rsid w:val="001F570E"/>
    <w:rsid w:val="00200487"/>
    <w:rsid w:val="00206E29"/>
    <w:rsid w:val="00207101"/>
    <w:rsid w:val="00207974"/>
    <w:rsid w:val="00211B88"/>
    <w:rsid w:val="0021708A"/>
    <w:rsid w:val="00223146"/>
    <w:rsid w:val="002233C6"/>
    <w:rsid w:val="00225650"/>
    <w:rsid w:val="00226F6C"/>
    <w:rsid w:val="002303F0"/>
    <w:rsid w:val="0023409B"/>
    <w:rsid w:val="002370DE"/>
    <w:rsid w:val="002418E6"/>
    <w:rsid w:val="00242195"/>
    <w:rsid w:val="00243F8F"/>
    <w:rsid w:val="00244D4D"/>
    <w:rsid w:val="00244FB8"/>
    <w:rsid w:val="002569D1"/>
    <w:rsid w:val="00260672"/>
    <w:rsid w:val="0026449A"/>
    <w:rsid w:val="00266E5C"/>
    <w:rsid w:val="00267B8D"/>
    <w:rsid w:val="00270936"/>
    <w:rsid w:val="002766DA"/>
    <w:rsid w:val="00283438"/>
    <w:rsid w:val="0028641E"/>
    <w:rsid w:val="002943B6"/>
    <w:rsid w:val="00294DDE"/>
    <w:rsid w:val="00295D1D"/>
    <w:rsid w:val="002A0914"/>
    <w:rsid w:val="002A32F0"/>
    <w:rsid w:val="002A502A"/>
    <w:rsid w:val="002A6DA6"/>
    <w:rsid w:val="002B22D1"/>
    <w:rsid w:val="002B5E45"/>
    <w:rsid w:val="002C0DDD"/>
    <w:rsid w:val="002C2711"/>
    <w:rsid w:val="002C52DA"/>
    <w:rsid w:val="002D3068"/>
    <w:rsid w:val="002E20D3"/>
    <w:rsid w:val="002E3439"/>
    <w:rsid w:val="002F05EE"/>
    <w:rsid w:val="002F287F"/>
    <w:rsid w:val="002F6BD9"/>
    <w:rsid w:val="00307418"/>
    <w:rsid w:val="003109E9"/>
    <w:rsid w:val="00311FC9"/>
    <w:rsid w:val="00315BE6"/>
    <w:rsid w:val="00316A52"/>
    <w:rsid w:val="00317CD1"/>
    <w:rsid w:val="00322DD0"/>
    <w:rsid w:val="00325667"/>
    <w:rsid w:val="003264B1"/>
    <w:rsid w:val="00327E5B"/>
    <w:rsid w:val="0036331E"/>
    <w:rsid w:val="00371B81"/>
    <w:rsid w:val="00373A7E"/>
    <w:rsid w:val="00374A27"/>
    <w:rsid w:val="00377057"/>
    <w:rsid w:val="00380DAC"/>
    <w:rsid w:val="00385053"/>
    <w:rsid w:val="00390FFC"/>
    <w:rsid w:val="0039726D"/>
    <w:rsid w:val="003A14A8"/>
    <w:rsid w:val="003A26B5"/>
    <w:rsid w:val="003A331D"/>
    <w:rsid w:val="003A446B"/>
    <w:rsid w:val="003A50BB"/>
    <w:rsid w:val="003B1FEB"/>
    <w:rsid w:val="003B2765"/>
    <w:rsid w:val="003B5796"/>
    <w:rsid w:val="003B5A62"/>
    <w:rsid w:val="003C6B3D"/>
    <w:rsid w:val="003D239E"/>
    <w:rsid w:val="003D3267"/>
    <w:rsid w:val="003D35F5"/>
    <w:rsid w:val="003E43DB"/>
    <w:rsid w:val="003E512D"/>
    <w:rsid w:val="003E5385"/>
    <w:rsid w:val="003E664B"/>
    <w:rsid w:val="003F0920"/>
    <w:rsid w:val="003F48A3"/>
    <w:rsid w:val="00400409"/>
    <w:rsid w:val="00402693"/>
    <w:rsid w:val="004045F6"/>
    <w:rsid w:val="0040654A"/>
    <w:rsid w:val="00407F08"/>
    <w:rsid w:val="00413C1A"/>
    <w:rsid w:val="00413CC3"/>
    <w:rsid w:val="004268D0"/>
    <w:rsid w:val="00444802"/>
    <w:rsid w:val="00445AE0"/>
    <w:rsid w:val="0045369B"/>
    <w:rsid w:val="0045522B"/>
    <w:rsid w:val="00463172"/>
    <w:rsid w:val="00463E57"/>
    <w:rsid w:val="00463F72"/>
    <w:rsid w:val="00464845"/>
    <w:rsid w:val="00480218"/>
    <w:rsid w:val="00480B3D"/>
    <w:rsid w:val="00485E6B"/>
    <w:rsid w:val="0048746F"/>
    <w:rsid w:val="00490BF9"/>
    <w:rsid w:val="0049352E"/>
    <w:rsid w:val="004A0C39"/>
    <w:rsid w:val="004B2869"/>
    <w:rsid w:val="004B497B"/>
    <w:rsid w:val="004C0089"/>
    <w:rsid w:val="004E71C4"/>
    <w:rsid w:val="0050001B"/>
    <w:rsid w:val="00500A1B"/>
    <w:rsid w:val="00500D67"/>
    <w:rsid w:val="0050188D"/>
    <w:rsid w:val="00531246"/>
    <w:rsid w:val="005335C6"/>
    <w:rsid w:val="00537851"/>
    <w:rsid w:val="00540B27"/>
    <w:rsid w:val="005419FA"/>
    <w:rsid w:val="005469AC"/>
    <w:rsid w:val="00555014"/>
    <w:rsid w:val="00556BDD"/>
    <w:rsid w:val="00562A4C"/>
    <w:rsid w:val="005634C3"/>
    <w:rsid w:val="00572614"/>
    <w:rsid w:val="0058395F"/>
    <w:rsid w:val="00583E01"/>
    <w:rsid w:val="00587455"/>
    <w:rsid w:val="00591051"/>
    <w:rsid w:val="005969BB"/>
    <w:rsid w:val="005A4C6F"/>
    <w:rsid w:val="005B1ACF"/>
    <w:rsid w:val="005C037E"/>
    <w:rsid w:val="005C1D45"/>
    <w:rsid w:val="005C67BD"/>
    <w:rsid w:val="005C6A7C"/>
    <w:rsid w:val="005D18A2"/>
    <w:rsid w:val="005E7C92"/>
    <w:rsid w:val="005F71FE"/>
    <w:rsid w:val="006000EA"/>
    <w:rsid w:val="00601F16"/>
    <w:rsid w:val="00610657"/>
    <w:rsid w:val="00617AE5"/>
    <w:rsid w:val="00620160"/>
    <w:rsid w:val="006210FF"/>
    <w:rsid w:val="00625CE3"/>
    <w:rsid w:val="00631A34"/>
    <w:rsid w:val="00631D42"/>
    <w:rsid w:val="00646313"/>
    <w:rsid w:val="006479A2"/>
    <w:rsid w:val="00653F69"/>
    <w:rsid w:val="00654143"/>
    <w:rsid w:val="00654835"/>
    <w:rsid w:val="00655027"/>
    <w:rsid w:val="006578F8"/>
    <w:rsid w:val="00662ED9"/>
    <w:rsid w:val="00662FE7"/>
    <w:rsid w:val="00672436"/>
    <w:rsid w:val="0067288C"/>
    <w:rsid w:val="006738F7"/>
    <w:rsid w:val="00675F3B"/>
    <w:rsid w:val="00677AE6"/>
    <w:rsid w:val="0068004F"/>
    <w:rsid w:val="00681EE1"/>
    <w:rsid w:val="006836AC"/>
    <w:rsid w:val="00684992"/>
    <w:rsid w:val="00687B07"/>
    <w:rsid w:val="00693B5F"/>
    <w:rsid w:val="00694D86"/>
    <w:rsid w:val="006A066A"/>
    <w:rsid w:val="006A17F7"/>
    <w:rsid w:val="006A1DB2"/>
    <w:rsid w:val="006A3F9E"/>
    <w:rsid w:val="006A6E0F"/>
    <w:rsid w:val="006C2F0B"/>
    <w:rsid w:val="006C4E8D"/>
    <w:rsid w:val="006C573D"/>
    <w:rsid w:val="006C7862"/>
    <w:rsid w:val="006C78EB"/>
    <w:rsid w:val="006D1F71"/>
    <w:rsid w:val="006D7104"/>
    <w:rsid w:val="006E422B"/>
    <w:rsid w:val="006E5CB3"/>
    <w:rsid w:val="006F07A7"/>
    <w:rsid w:val="006F0FC9"/>
    <w:rsid w:val="006F1BF0"/>
    <w:rsid w:val="007032F3"/>
    <w:rsid w:val="00703A68"/>
    <w:rsid w:val="00710953"/>
    <w:rsid w:val="0071174D"/>
    <w:rsid w:val="00711984"/>
    <w:rsid w:val="0071503B"/>
    <w:rsid w:val="00716702"/>
    <w:rsid w:val="007208B6"/>
    <w:rsid w:val="00720D29"/>
    <w:rsid w:val="00731E8D"/>
    <w:rsid w:val="007346B3"/>
    <w:rsid w:val="007436FA"/>
    <w:rsid w:val="007463D5"/>
    <w:rsid w:val="0075252F"/>
    <w:rsid w:val="00753D9D"/>
    <w:rsid w:val="007542D1"/>
    <w:rsid w:val="00770CB1"/>
    <w:rsid w:val="00772888"/>
    <w:rsid w:val="00782C7C"/>
    <w:rsid w:val="0078443D"/>
    <w:rsid w:val="007847AB"/>
    <w:rsid w:val="00790186"/>
    <w:rsid w:val="007A30E2"/>
    <w:rsid w:val="007B6B09"/>
    <w:rsid w:val="007C1C6B"/>
    <w:rsid w:val="007C2253"/>
    <w:rsid w:val="007C3C73"/>
    <w:rsid w:val="007C441D"/>
    <w:rsid w:val="007C606C"/>
    <w:rsid w:val="007D12C3"/>
    <w:rsid w:val="007D3B29"/>
    <w:rsid w:val="007D5BCC"/>
    <w:rsid w:val="007D6F66"/>
    <w:rsid w:val="007E1BF0"/>
    <w:rsid w:val="007E77FF"/>
    <w:rsid w:val="007F5963"/>
    <w:rsid w:val="008014B3"/>
    <w:rsid w:val="008027F0"/>
    <w:rsid w:val="00805267"/>
    <w:rsid w:val="0081004C"/>
    <w:rsid w:val="00810080"/>
    <w:rsid w:val="00812DE7"/>
    <w:rsid w:val="00815A00"/>
    <w:rsid w:val="00816254"/>
    <w:rsid w:val="00816BE4"/>
    <w:rsid w:val="008207A6"/>
    <w:rsid w:val="00824EF1"/>
    <w:rsid w:val="00825516"/>
    <w:rsid w:val="00832B60"/>
    <w:rsid w:val="00832FCB"/>
    <w:rsid w:val="00835C18"/>
    <w:rsid w:val="00841E74"/>
    <w:rsid w:val="00845446"/>
    <w:rsid w:val="00855D85"/>
    <w:rsid w:val="008561C7"/>
    <w:rsid w:val="00857FBB"/>
    <w:rsid w:val="008619D2"/>
    <w:rsid w:val="00863783"/>
    <w:rsid w:val="00870293"/>
    <w:rsid w:val="0088252A"/>
    <w:rsid w:val="00895BBB"/>
    <w:rsid w:val="008975C6"/>
    <w:rsid w:val="00897D41"/>
    <w:rsid w:val="008A298C"/>
    <w:rsid w:val="008A5FA5"/>
    <w:rsid w:val="008B181E"/>
    <w:rsid w:val="008C3742"/>
    <w:rsid w:val="008C6AC4"/>
    <w:rsid w:val="008D36AF"/>
    <w:rsid w:val="008D51DF"/>
    <w:rsid w:val="008E212E"/>
    <w:rsid w:val="008E5BBA"/>
    <w:rsid w:val="008F1B02"/>
    <w:rsid w:val="008F33DC"/>
    <w:rsid w:val="008F690E"/>
    <w:rsid w:val="009060C8"/>
    <w:rsid w:val="00906274"/>
    <w:rsid w:val="00913341"/>
    <w:rsid w:val="00914A2C"/>
    <w:rsid w:val="0091775E"/>
    <w:rsid w:val="009207C2"/>
    <w:rsid w:val="0092116B"/>
    <w:rsid w:val="00932A0C"/>
    <w:rsid w:val="00945BFE"/>
    <w:rsid w:val="00953A01"/>
    <w:rsid w:val="0095607E"/>
    <w:rsid w:val="0096231E"/>
    <w:rsid w:val="0096271D"/>
    <w:rsid w:val="009730D9"/>
    <w:rsid w:val="009758D0"/>
    <w:rsid w:val="00975980"/>
    <w:rsid w:val="00976EA7"/>
    <w:rsid w:val="0098268F"/>
    <w:rsid w:val="0099756B"/>
    <w:rsid w:val="009A063E"/>
    <w:rsid w:val="009A15D7"/>
    <w:rsid w:val="009A4B8A"/>
    <w:rsid w:val="009B0111"/>
    <w:rsid w:val="009B08F9"/>
    <w:rsid w:val="009C4BD4"/>
    <w:rsid w:val="009F50B0"/>
    <w:rsid w:val="00A04FDD"/>
    <w:rsid w:val="00A05415"/>
    <w:rsid w:val="00A118CC"/>
    <w:rsid w:val="00A1392A"/>
    <w:rsid w:val="00A15268"/>
    <w:rsid w:val="00A31897"/>
    <w:rsid w:val="00A34633"/>
    <w:rsid w:val="00A42843"/>
    <w:rsid w:val="00A42D74"/>
    <w:rsid w:val="00A4519D"/>
    <w:rsid w:val="00A460F8"/>
    <w:rsid w:val="00A46B32"/>
    <w:rsid w:val="00A52AE3"/>
    <w:rsid w:val="00A5323C"/>
    <w:rsid w:val="00A53D8B"/>
    <w:rsid w:val="00A554C0"/>
    <w:rsid w:val="00A55EE4"/>
    <w:rsid w:val="00A635A1"/>
    <w:rsid w:val="00A636BC"/>
    <w:rsid w:val="00A64FCC"/>
    <w:rsid w:val="00A913A7"/>
    <w:rsid w:val="00A9305C"/>
    <w:rsid w:val="00A934E8"/>
    <w:rsid w:val="00A951E1"/>
    <w:rsid w:val="00A97564"/>
    <w:rsid w:val="00AA3D5E"/>
    <w:rsid w:val="00AA5973"/>
    <w:rsid w:val="00AA5F45"/>
    <w:rsid w:val="00AA6785"/>
    <w:rsid w:val="00AA7CBF"/>
    <w:rsid w:val="00AB0597"/>
    <w:rsid w:val="00AC14BD"/>
    <w:rsid w:val="00AC2256"/>
    <w:rsid w:val="00AC78C7"/>
    <w:rsid w:val="00AE1D89"/>
    <w:rsid w:val="00AE38E2"/>
    <w:rsid w:val="00AE42C4"/>
    <w:rsid w:val="00AF1047"/>
    <w:rsid w:val="00AF1BD7"/>
    <w:rsid w:val="00AF5F08"/>
    <w:rsid w:val="00B0761C"/>
    <w:rsid w:val="00B116F0"/>
    <w:rsid w:val="00B130E5"/>
    <w:rsid w:val="00B13A93"/>
    <w:rsid w:val="00B17F8A"/>
    <w:rsid w:val="00B21A5A"/>
    <w:rsid w:val="00B24374"/>
    <w:rsid w:val="00B24A23"/>
    <w:rsid w:val="00B24A75"/>
    <w:rsid w:val="00B60A22"/>
    <w:rsid w:val="00B73B46"/>
    <w:rsid w:val="00B757A4"/>
    <w:rsid w:val="00B77456"/>
    <w:rsid w:val="00B77EE4"/>
    <w:rsid w:val="00B8074A"/>
    <w:rsid w:val="00B90296"/>
    <w:rsid w:val="00B91D57"/>
    <w:rsid w:val="00B9253B"/>
    <w:rsid w:val="00B927C7"/>
    <w:rsid w:val="00B949F6"/>
    <w:rsid w:val="00BA10EA"/>
    <w:rsid w:val="00BA46E0"/>
    <w:rsid w:val="00BB1B34"/>
    <w:rsid w:val="00BB2485"/>
    <w:rsid w:val="00BE05C0"/>
    <w:rsid w:val="00BE1345"/>
    <w:rsid w:val="00BE1762"/>
    <w:rsid w:val="00BE2829"/>
    <w:rsid w:val="00BE2831"/>
    <w:rsid w:val="00BF078D"/>
    <w:rsid w:val="00BF0D3B"/>
    <w:rsid w:val="00C00897"/>
    <w:rsid w:val="00C061BF"/>
    <w:rsid w:val="00C072E1"/>
    <w:rsid w:val="00C10B66"/>
    <w:rsid w:val="00C234B1"/>
    <w:rsid w:val="00C66512"/>
    <w:rsid w:val="00C67B84"/>
    <w:rsid w:val="00C70843"/>
    <w:rsid w:val="00C70DE0"/>
    <w:rsid w:val="00C7181E"/>
    <w:rsid w:val="00C76775"/>
    <w:rsid w:val="00C80117"/>
    <w:rsid w:val="00C808BC"/>
    <w:rsid w:val="00C84E47"/>
    <w:rsid w:val="00C93775"/>
    <w:rsid w:val="00CA09BD"/>
    <w:rsid w:val="00CA0D12"/>
    <w:rsid w:val="00CA1A82"/>
    <w:rsid w:val="00CA1C00"/>
    <w:rsid w:val="00CA1CC3"/>
    <w:rsid w:val="00CB323D"/>
    <w:rsid w:val="00CB379F"/>
    <w:rsid w:val="00CB781C"/>
    <w:rsid w:val="00CC14F9"/>
    <w:rsid w:val="00CC4D78"/>
    <w:rsid w:val="00CC5954"/>
    <w:rsid w:val="00CD368F"/>
    <w:rsid w:val="00CE36DE"/>
    <w:rsid w:val="00CF1926"/>
    <w:rsid w:val="00D02E4E"/>
    <w:rsid w:val="00D14289"/>
    <w:rsid w:val="00D16126"/>
    <w:rsid w:val="00D2026E"/>
    <w:rsid w:val="00D23682"/>
    <w:rsid w:val="00D24B38"/>
    <w:rsid w:val="00D27E02"/>
    <w:rsid w:val="00D45706"/>
    <w:rsid w:val="00D50387"/>
    <w:rsid w:val="00D53031"/>
    <w:rsid w:val="00D55342"/>
    <w:rsid w:val="00D57D02"/>
    <w:rsid w:val="00D63493"/>
    <w:rsid w:val="00D63D77"/>
    <w:rsid w:val="00D64B9C"/>
    <w:rsid w:val="00D65CB8"/>
    <w:rsid w:val="00D66BE7"/>
    <w:rsid w:val="00D71B4A"/>
    <w:rsid w:val="00D74102"/>
    <w:rsid w:val="00D913A9"/>
    <w:rsid w:val="00D924C5"/>
    <w:rsid w:val="00DA7B11"/>
    <w:rsid w:val="00DB18B5"/>
    <w:rsid w:val="00DB79DF"/>
    <w:rsid w:val="00DC06D6"/>
    <w:rsid w:val="00DC2868"/>
    <w:rsid w:val="00DC531E"/>
    <w:rsid w:val="00DC55BB"/>
    <w:rsid w:val="00DC6944"/>
    <w:rsid w:val="00DD4B4C"/>
    <w:rsid w:val="00DD6017"/>
    <w:rsid w:val="00DD779C"/>
    <w:rsid w:val="00DE0DDB"/>
    <w:rsid w:val="00DE71A7"/>
    <w:rsid w:val="00DE7C6A"/>
    <w:rsid w:val="00DF2215"/>
    <w:rsid w:val="00DF4666"/>
    <w:rsid w:val="00DF50C0"/>
    <w:rsid w:val="00E07071"/>
    <w:rsid w:val="00E101F7"/>
    <w:rsid w:val="00E10F09"/>
    <w:rsid w:val="00E13F7F"/>
    <w:rsid w:val="00E179D6"/>
    <w:rsid w:val="00E2467E"/>
    <w:rsid w:val="00E24C2B"/>
    <w:rsid w:val="00E31E80"/>
    <w:rsid w:val="00E33686"/>
    <w:rsid w:val="00E346D8"/>
    <w:rsid w:val="00E4014C"/>
    <w:rsid w:val="00E45059"/>
    <w:rsid w:val="00E4661A"/>
    <w:rsid w:val="00E53A96"/>
    <w:rsid w:val="00E54DC2"/>
    <w:rsid w:val="00E55466"/>
    <w:rsid w:val="00E573E6"/>
    <w:rsid w:val="00E66D46"/>
    <w:rsid w:val="00E71879"/>
    <w:rsid w:val="00E71A39"/>
    <w:rsid w:val="00E72597"/>
    <w:rsid w:val="00E806A0"/>
    <w:rsid w:val="00E80FE2"/>
    <w:rsid w:val="00E82A50"/>
    <w:rsid w:val="00E871B4"/>
    <w:rsid w:val="00E92114"/>
    <w:rsid w:val="00E924AD"/>
    <w:rsid w:val="00E927F8"/>
    <w:rsid w:val="00E964EF"/>
    <w:rsid w:val="00EA1329"/>
    <w:rsid w:val="00EA365E"/>
    <w:rsid w:val="00EA6921"/>
    <w:rsid w:val="00EB08B2"/>
    <w:rsid w:val="00EB2492"/>
    <w:rsid w:val="00EB53E8"/>
    <w:rsid w:val="00EB58A4"/>
    <w:rsid w:val="00EB60D4"/>
    <w:rsid w:val="00EC31D9"/>
    <w:rsid w:val="00EC4517"/>
    <w:rsid w:val="00EC5565"/>
    <w:rsid w:val="00ED27CC"/>
    <w:rsid w:val="00EE2E10"/>
    <w:rsid w:val="00EE4B3D"/>
    <w:rsid w:val="00EF14FD"/>
    <w:rsid w:val="00EF46D0"/>
    <w:rsid w:val="00EF4D35"/>
    <w:rsid w:val="00F0462C"/>
    <w:rsid w:val="00F04E99"/>
    <w:rsid w:val="00F12679"/>
    <w:rsid w:val="00F331F2"/>
    <w:rsid w:val="00F34F5D"/>
    <w:rsid w:val="00F35258"/>
    <w:rsid w:val="00F37783"/>
    <w:rsid w:val="00F424A1"/>
    <w:rsid w:val="00F43947"/>
    <w:rsid w:val="00F43C36"/>
    <w:rsid w:val="00F442DC"/>
    <w:rsid w:val="00F537BE"/>
    <w:rsid w:val="00F55487"/>
    <w:rsid w:val="00F56BC7"/>
    <w:rsid w:val="00F6177D"/>
    <w:rsid w:val="00F6687C"/>
    <w:rsid w:val="00F740C6"/>
    <w:rsid w:val="00F74FA0"/>
    <w:rsid w:val="00F75F09"/>
    <w:rsid w:val="00F82CB2"/>
    <w:rsid w:val="00F96BD3"/>
    <w:rsid w:val="00FA162D"/>
    <w:rsid w:val="00FA6FF1"/>
    <w:rsid w:val="00FB30F9"/>
    <w:rsid w:val="00FB4F6C"/>
    <w:rsid w:val="00FC3C1B"/>
    <w:rsid w:val="00FD091C"/>
    <w:rsid w:val="00FD1AA8"/>
    <w:rsid w:val="00FE5C2A"/>
    <w:rsid w:val="00FE75FC"/>
    <w:rsid w:val="00FE7A36"/>
    <w:rsid w:val="00FF4B3C"/>
    <w:rsid w:val="00FF4D76"/>
    <w:rsid w:val="00FF567F"/>
    <w:rsid w:val="00FF77E7"/>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9FA"/>
    <w:pPr>
      <w:spacing w:after="200" w:line="276" w:lineRule="auto"/>
    </w:pPr>
    <w:rPr>
      <w:sz w:val="22"/>
      <w:szCs w:val="22"/>
      <w:lang w:val="en-US" w:eastAsia="en-US"/>
    </w:rPr>
  </w:style>
  <w:style w:type="paragraph" w:styleId="Titre1">
    <w:name w:val="heading 1"/>
    <w:basedOn w:val="Normal"/>
    <w:next w:val="Normal"/>
    <w:link w:val="Titre1Car"/>
    <w:uiPriority w:val="9"/>
    <w:qFormat/>
    <w:rsid w:val="0048746F"/>
    <w:pPr>
      <w:keepNext/>
      <w:spacing w:before="240" w:after="60"/>
      <w:outlineLvl w:val="0"/>
    </w:pPr>
    <w:rPr>
      <w:rFonts w:ascii="Cambria" w:eastAsia="Times New Roman" w:hAnsi="Cambria"/>
      <w:b/>
      <w:bCs/>
      <w:kern w:val="32"/>
      <w:sz w:val="32"/>
      <w:szCs w:val="32"/>
    </w:rPr>
  </w:style>
  <w:style w:type="paragraph" w:styleId="Titre2">
    <w:name w:val="heading 2"/>
    <w:basedOn w:val="Normal"/>
    <w:next w:val="Normal"/>
    <w:link w:val="Titre2Car"/>
    <w:uiPriority w:val="9"/>
    <w:unhideWhenUsed/>
    <w:qFormat/>
    <w:rsid w:val="00E179D6"/>
    <w:pPr>
      <w:keepNext/>
      <w:spacing w:before="240" w:after="60"/>
      <w:outlineLvl w:val="1"/>
    </w:pPr>
    <w:rPr>
      <w:rFonts w:ascii="Cambria" w:eastAsia="Times New Roman" w:hAnsi="Cambria"/>
      <w:b/>
      <w:bCs/>
      <w:i/>
      <w:iCs/>
      <w:sz w:val="28"/>
      <w:szCs w:val="28"/>
    </w:rPr>
  </w:style>
  <w:style w:type="paragraph" w:styleId="Titre3">
    <w:name w:val="heading 3"/>
    <w:basedOn w:val="Normal"/>
    <w:next w:val="Normal"/>
    <w:link w:val="Titre3Car"/>
    <w:uiPriority w:val="9"/>
    <w:unhideWhenUsed/>
    <w:qFormat/>
    <w:rsid w:val="00E92114"/>
    <w:pPr>
      <w:keepNext/>
      <w:spacing w:before="240" w:after="60"/>
      <w:outlineLvl w:val="2"/>
    </w:pPr>
    <w:rPr>
      <w:rFonts w:ascii="Cambria" w:eastAsia="Times New Roman" w:hAnsi="Cambria"/>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419FA"/>
    <w:rPr>
      <w:sz w:val="22"/>
      <w:szCs w:val="22"/>
      <w:lang w:eastAsia="en-US"/>
    </w:rPr>
  </w:style>
  <w:style w:type="character" w:customStyle="1" w:styleId="SansinterligneCar">
    <w:name w:val="Sans interligne Car"/>
    <w:link w:val="Sansinterligne"/>
    <w:uiPriority w:val="1"/>
    <w:rsid w:val="005419FA"/>
    <w:rPr>
      <w:sz w:val="22"/>
      <w:szCs w:val="22"/>
      <w:lang w:val="fr-FR" w:eastAsia="en-US" w:bidi="ar-SA"/>
    </w:rPr>
  </w:style>
  <w:style w:type="paragraph" w:styleId="Paragraphedeliste">
    <w:name w:val="List Paragraph"/>
    <w:basedOn w:val="Normal"/>
    <w:uiPriority w:val="34"/>
    <w:qFormat/>
    <w:rsid w:val="005419FA"/>
    <w:pPr>
      <w:ind w:left="720"/>
      <w:contextualSpacing/>
    </w:pPr>
    <w:rPr>
      <w:lang w:val="fr-FR"/>
    </w:rPr>
  </w:style>
  <w:style w:type="paragraph" w:styleId="NormalWeb">
    <w:name w:val="Normal (Web)"/>
    <w:basedOn w:val="Normal"/>
    <w:uiPriority w:val="99"/>
    <w:unhideWhenUsed/>
    <w:rsid w:val="005419FA"/>
    <w:pPr>
      <w:spacing w:before="240" w:after="96" w:line="336" w:lineRule="atLeast"/>
    </w:pPr>
    <w:rPr>
      <w:rFonts w:ascii="Verdana" w:eastAsia="Times New Roman" w:hAnsi="Verdana"/>
      <w:color w:val="6A6A69"/>
      <w:sz w:val="17"/>
      <w:szCs w:val="17"/>
      <w:lang w:val="fr-FR" w:eastAsia="fr-FR"/>
    </w:rPr>
  </w:style>
  <w:style w:type="paragraph" w:styleId="En-tte">
    <w:name w:val="header"/>
    <w:basedOn w:val="Normal"/>
    <w:link w:val="En-tteCar"/>
    <w:uiPriority w:val="99"/>
    <w:unhideWhenUsed/>
    <w:rsid w:val="005419FA"/>
    <w:pPr>
      <w:tabs>
        <w:tab w:val="center" w:pos="4680"/>
        <w:tab w:val="right" w:pos="9360"/>
      </w:tabs>
      <w:spacing w:after="0" w:line="240" w:lineRule="auto"/>
    </w:pPr>
  </w:style>
  <w:style w:type="character" w:customStyle="1" w:styleId="En-tteCar">
    <w:name w:val="En-tête Car"/>
    <w:basedOn w:val="Policepardfaut"/>
    <w:link w:val="En-tte"/>
    <w:uiPriority w:val="99"/>
    <w:rsid w:val="005419FA"/>
  </w:style>
  <w:style w:type="paragraph" w:styleId="Pieddepage">
    <w:name w:val="footer"/>
    <w:basedOn w:val="Normal"/>
    <w:link w:val="PieddepageCar"/>
    <w:uiPriority w:val="99"/>
    <w:unhideWhenUsed/>
    <w:rsid w:val="005419F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419FA"/>
  </w:style>
  <w:style w:type="paragraph" w:styleId="Textedebulles">
    <w:name w:val="Balloon Text"/>
    <w:basedOn w:val="Normal"/>
    <w:link w:val="TextedebullesCar"/>
    <w:uiPriority w:val="99"/>
    <w:semiHidden/>
    <w:unhideWhenUsed/>
    <w:rsid w:val="005419FA"/>
    <w:pPr>
      <w:spacing w:after="0" w:line="240" w:lineRule="auto"/>
    </w:pPr>
    <w:rPr>
      <w:rFonts w:ascii="Tahoma" w:hAnsi="Tahoma"/>
      <w:sz w:val="16"/>
      <w:szCs w:val="16"/>
      <w:lang/>
    </w:rPr>
  </w:style>
  <w:style w:type="character" w:customStyle="1" w:styleId="TextedebullesCar">
    <w:name w:val="Texte de bulles Car"/>
    <w:link w:val="Textedebulles"/>
    <w:uiPriority w:val="99"/>
    <w:semiHidden/>
    <w:rsid w:val="005419FA"/>
    <w:rPr>
      <w:rFonts w:ascii="Tahoma" w:hAnsi="Tahoma" w:cs="Tahoma"/>
      <w:sz w:val="16"/>
      <w:szCs w:val="16"/>
    </w:rPr>
  </w:style>
  <w:style w:type="character" w:styleId="Marquedecommentaire">
    <w:name w:val="annotation reference"/>
    <w:uiPriority w:val="99"/>
    <w:semiHidden/>
    <w:unhideWhenUsed/>
    <w:rsid w:val="005419FA"/>
    <w:rPr>
      <w:sz w:val="16"/>
      <w:szCs w:val="16"/>
    </w:rPr>
  </w:style>
  <w:style w:type="paragraph" w:styleId="Commentaire">
    <w:name w:val="annotation text"/>
    <w:basedOn w:val="Normal"/>
    <w:link w:val="CommentaireCar"/>
    <w:uiPriority w:val="99"/>
    <w:semiHidden/>
    <w:unhideWhenUsed/>
    <w:rsid w:val="005419FA"/>
    <w:pPr>
      <w:spacing w:line="240" w:lineRule="auto"/>
    </w:pPr>
    <w:rPr>
      <w:sz w:val="20"/>
      <w:szCs w:val="20"/>
      <w:lang/>
    </w:rPr>
  </w:style>
  <w:style w:type="character" w:customStyle="1" w:styleId="CommentaireCar">
    <w:name w:val="Commentaire Car"/>
    <w:link w:val="Commentaire"/>
    <w:uiPriority w:val="99"/>
    <w:semiHidden/>
    <w:rsid w:val="005419FA"/>
    <w:rPr>
      <w:sz w:val="20"/>
      <w:szCs w:val="20"/>
    </w:rPr>
  </w:style>
  <w:style w:type="paragraph" w:styleId="Objetducommentaire">
    <w:name w:val="annotation subject"/>
    <w:basedOn w:val="Commentaire"/>
    <w:next w:val="Commentaire"/>
    <w:link w:val="ObjetducommentaireCar"/>
    <w:uiPriority w:val="99"/>
    <w:semiHidden/>
    <w:unhideWhenUsed/>
    <w:rsid w:val="005419FA"/>
    <w:rPr>
      <w:b/>
      <w:bCs/>
    </w:rPr>
  </w:style>
  <w:style w:type="character" w:customStyle="1" w:styleId="ObjetducommentaireCar">
    <w:name w:val="Objet du commentaire Car"/>
    <w:link w:val="Objetducommentaire"/>
    <w:uiPriority w:val="99"/>
    <w:semiHidden/>
    <w:rsid w:val="005419FA"/>
    <w:rPr>
      <w:b/>
      <w:bCs/>
      <w:sz w:val="20"/>
      <w:szCs w:val="20"/>
    </w:rPr>
  </w:style>
  <w:style w:type="paragraph" w:styleId="Rvision">
    <w:name w:val="Revision"/>
    <w:hidden/>
    <w:uiPriority w:val="99"/>
    <w:semiHidden/>
    <w:rsid w:val="003D35F5"/>
    <w:rPr>
      <w:sz w:val="22"/>
      <w:szCs w:val="22"/>
      <w:lang w:val="en-US" w:eastAsia="en-US"/>
    </w:rPr>
  </w:style>
  <w:style w:type="character" w:customStyle="1" w:styleId="Titre1Car">
    <w:name w:val="Titre 1 Car"/>
    <w:link w:val="Titre1"/>
    <w:uiPriority w:val="9"/>
    <w:rsid w:val="0048746F"/>
    <w:rPr>
      <w:rFonts w:ascii="Cambria" w:eastAsia="Times New Roman" w:hAnsi="Cambria" w:cs="Times New Roman"/>
      <w:b/>
      <w:bCs/>
      <w:kern w:val="32"/>
      <w:sz w:val="32"/>
      <w:szCs w:val="32"/>
      <w:lang w:val="en-US" w:eastAsia="en-US"/>
    </w:rPr>
  </w:style>
  <w:style w:type="character" w:customStyle="1" w:styleId="Titre2Car">
    <w:name w:val="Titre 2 Car"/>
    <w:link w:val="Titre2"/>
    <w:uiPriority w:val="9"/>
    <w:rsid w:val="00E179D6"/>
    <w:rPr>
      <w:rFonts w:ascii="Cambria" w:eastAsia="Times New Roman" w:hAnsi="Cambria" w:cs="Times New Roman"/>
      <w:b/>
      <w:bCs/>
      <w:i/>
      <w:iCs/>
      <w:sz w:val="28"/>
      <w:szCs w:val="28"/>
      <w:lang w:val="en-US" w:eastAsia="en-US"/>
    </w:rPr>
  </w:style>
  <w:style w:type="character" w:customStyle="1" w:styleId="Titre3Car">
    <w:name w:val="Titre 3 Car"/>
    <w:link w:val="Titre3"/>
    <w:uiPriority w:val="9"/>
    <w:rsid w:val="00E92114"/>
    <w:rPr>
      <w:rFonts w:ascii="Cambria" w:eastAsia="Times New Roman" w:hAnsi="Cambria" w:cs="Times New Roman"/>
      <w:b/>
      <w:bCs/>
      <w:sz w:val="26"/>
      <w:szCs w:val="26"/>
      <w:lang w:val="en-US" w:eastAsia="en-US"/>
    </w:rPr>
  </w:style>
  <w:style w:type="paragraph" w:styleId="TM1">
    <w:name w:val="toc 1"/>
    <w:basedOn w:val="Normal"/>
    <w:next w:val="Normal"/>
    <w:autoRedefine/>
    <w:uiPriority w:val="39"/>
    <w:unhideWhenUsed/>
    <w:rsid w:val="00E92114"/>
  </w:style>
  <w:style w:type="paragraph" w:styleId="TM2">
    <w:name w:val="toc 2"/>
    <w:basedOn w:val="Normal"/>
    <w:next w:val="Normal"/>
    <w:autoRedefine/>
    <w:uiPriority w:val="39"/>
    <w:unhideWhenUsed/>
    <w:rsid w:val="00E92114"/>
    <w:pPr>
      <w:ind w:left="220"/>
    </w:pPr>
  </w:style>
  <w:style w:type="paragraph" w:styleId="TM3">
    <w:name w:val="toc 3"/>
    <w:basedOn w:val="Normal"/>
    <w:next w:val="Normal"/>
    <w:autoRedefine/>
    <w:uiPriority w:val="39"/>
    <w:unhideWhenUsed/>
    <w:rsid w:val="00E92114"/>
    <w:pPr>
      <w:ind w:left="440"/>
    </w:pPr>
  </w:style>
  <w:style w:type="character" w:styleId="Lienhypertexte">
    <w:name w:val="Hyperlink"/>
    <w:uiPriority w:val="99"/>
    <w:unhideWhenUsed/>
    <w:rsid w:val="00E9211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9FA"/>
    <w:pPr>
      <w:spacing w:after="200" w:line="276" w:lineRule="auto"/>
    </w:pPr>
    <w:rPr>
      <w:sz w:val="22"/>
      <w:szCs w:val="22"/>
      <w:lang w:val="en-US" w:eastAsia="en-US"/>
    </w:rPr>
  </w:style>
  <w:style w:type="paragraph" w:styleId="Titre1">
    <w:name w:val="heading 1"/>
    <w:basedOn w:val="Normal"/>
    <w:next w:val="Normal"/>
    <w:link w:val="Titre1Car"/>
    <w:uiPriority w:val="9"/>
    <w:qFormat/>
    <w:rsid w:val="0048746F"/>
    <w:pPr>
      <w:keepNext/>
      <w:spacing w:before="240" w:after="60"/>
      <w:outlineLvl w:val="0"/>
    </w:pPr>
    <w:rPr>
      <w:rFonts w:ascii="Cambria" w:eastAsia="Times New Roman" w:hAnsi="Cambria"/>
      <w:b/>
      <w:bCs/>
      <w:kern w:val="32"/>
      <w:sz w:val="32"/>
      <w:szCs w:val="32"/>
    </w:rPr>
  </w:style>
  <w:style w:type="paragraph" w:styleId="Titre2">
    <w:name w:val="heading 2"/>
    <w:basedOn w:val="Normal"/>
    <w:next w:val="Normal"/>
    <w:link w:val="Titre2Car"/>
    <w:uiPriority w:val="9"/>
    <w:unhideWhenUsed/>
    <w:qFormat/>
    <w:rsid w:val="00E179D6"/>
    <w:pPr>
      <w:keepNext/>
      <w:spacing w:before="240" w:after="60"/>
      <w:outlineLvl w:val="1"/>
    </w:pPr>
    <w:rPr>
      <w:rFonts w:ascii="Cambria" w:eastAsia="Times New Roman" w:hAnsi="Cambria"/>
      <w:b/>
      <w:bCs/>
      <w:i/>
      <w:iCs/>
      <w:sz w:val="28"/>
      <w:szCs w:val="28"/>
    </w:rPr>
  </w:style>
  <w:style w:type="paragraph" w:styleId="Titre3">
    <w:name w:val="heading 3"/>
    <w:basedOn w:val="Normal"/>
    <w:next w:val="Normal"/>
    <w:link w:val="Titre3Car"/>
    <w:uiPriority w:val="9"/>
    <w:unhideWhenUsed/>
    <w:qFormat/>
    <w:rsid w:val="00E92114"/>
    <w:pPr>
      <w:keepNext/>
      <w:spacing w:before="240" w:after="60"/>
      <w:outlineLvl w:val="2"/>
    </w:pPr>
    <w:rPr>
      <w:rFonts w:ascii="Cambria" w:eastAsia="Times New Roman" w:hAnsi="Cambria"/>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419FA"/>
    <w:rPr>
      <w:sz w:val="22"/>
      <w:szCs w:val="22"/>
      <w:lang w:eastAsia="en-US"/>
    </w:rPr>
  </w:style>
  <w:style w:type="character" w:customStyle="1" w:styleId="SansinterligneCar">
    <w:name w:val="Sans interligne Car"/>
    <w:link w:val="Sansinterligne"/>
    <w:uiPriority w:val="1"/>
    <w:rsid w:val="005419FA"/>
    <w:rPr>
      <w:sz w:val="22"/>
      <w:szCs w:val="22"/>
      <w:lang w:val="fr-FR" w:eastAsia="en-US" w:bidi="ar-SA"/>
    </w:rPr>
  </w:style>
  <w:style w:type="paragraph" w:styleId="Paragraphedeliste">
    <w:name w:val="List Paragraph"/>
    <w:basedOn w:val="Normal"/>
    <w:uiPriority w:val="34"/>
    <w:qFormat/>
    <w:rsid w:val="005419FA"/>
    <w:pPr>
      <w:ind w:left="720"/>
      <w:contextualSpacing/>
    </w:pPr>
    <w:rPr>
      <w:lang w:val="fr-FR"/>
    </w:rPr>
  </w:style>
  <w:style w:type="paragraph" w:styleId="NormalWeb">
    <w:name w:val="Normal (Web)"/>
    <w:basedOn w:val="Normal"/>
    <w:uiPriority w:val="99"/>
    <w:unhideWhenUsed/>
    <w:rsid w:val="005419FA"/>
    <w:pPr>
      <w:spacing w:before="240" w:after="96" w:line="336" w:lineRule="atLeast"/>
    </w:pPr>
    <w:rPr>
      <w:rFonts w:ascii="Verdana" w:eastAsia="Times New Roman" w:hAnsi="Verdana"/>
      <w:color w:val="6A6A69"/>
      <w:sz w:val="17"/>
      <w:szCs w:val="17"/>
      <w:lang w:val="fr-FR" w:eastAsia="fr-FR"/>
    </w:rPr>
  </w:style>
  <w:style w:type="paragraph" w:styleId="En-tte">
    <w:name w:val="header"/>
    <w:basedOn w:val="Normal"/>
    <w:link w:val="En-tteCar"/>
    <w:uiPriority w:val="99"/>
    <w:unhideWhenUsed/>
    <w:rsid w:val="005419FA"/>
    <w:pPr>
      <w:tabs>
        <w:tab w:val="center" w:pos="4680"/>
        <w:tab w:val="right" w:pos="9360"/>
      </w:tabs>
      <w:spacing w:after="0" w:line="240" w:lineRule="auto"/>
    </w:pPr>
  </w:style>
  <w:style w:type="character" w:customStyle="1" w:styleId="En-tteCar">
    <w:name w:val="En-tête Car"/>
    <w:basedOn w:val="Policepardfaut"/>
    <w:link w:val="En-tte"/>
    <w:uiPriority w:val="99"/>
    <w:rsid w:val="005419FA"/>
  </w:style>
  <w:style w:type="paragraph" w:styleId="Pieddepage">
    <w:name w:val="footer"/>
    <w:basedOn w:val="Normal"/>
    <w:link w:val="PieddepageCar"/>
    <w:uiPriority w:val="99"/>
    <w:unhideWhenUsed/>
    <w:rsid w:val="005419F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419FA"/>
  </w:style>
  <w:style w:type="paragraph" w:styleId="Textedebulles">
    <w:name w:val="Balloon Text"/>
    <w:basedOn w:val="Normal"/>
    <w:link w:val="TextedebullesCar"/>
    <w:uiPriority w:val="99"/>
    <w:semiHidden/>
    <w:unhideWhenUsed/>
    <w:rsid w:val="005419FA"/>
    <w:pPr>
      <w:spacing w:after="0" w:line="240" w:lineRule="auto"/>
    </w:pPr>
    <w:rPr>
      <w:rFonts w:ascii="Tahoma" w:hAnsi="Tahoma"/>
      <w:sz w:val="16"/>
      <w:szCs w:val="16"/>
      <w:lang w:val="x-none" w:eastAsia="x-none"/>
    </w:rPr>
  </w:style>
  <w:style w:type="character" w:customStyle="1" w:styleId="TextedebullesCar">
    <w:name w:val="Texte de bulles Car"/>
    <w:link w:val="Textedebulles"/>
    <w:uiPriority w:val="99"/>
    <w:semiHidden/>
    <w:rsid w:val="005419FA"/>
    <w:rPr>
      <w:rFonts w:ascii="Tahoma" w:hAnsi="Tahoma" w:cs="Tahoma"/>
      <w:sz w:val="16"/>
      <w:szCs w:val="16"/>
    </w:rPr>
  </w:style>
  <w:style w:type="character" w:styleId="Marquedecommentaire">
    <w:name w:val="annotation reference"/>
    <w:uiPriority w:val="99"/>
    <w:semiHidden/>
    <w:unhideWhenUsed/>
    <w:rsid w:val="005419FA"/>
    <w:rPr>
      <w:sz w:val="16"/>
      <w:szCs w:val="16"/>
    </w:rPr>
  </w:style>
  <w:style w:type="paragraph" w:styleId="Commentaire">
    <w:name w:val="annotation text"/>
    <w:basedOn w:val="Normal"/>
    <w:link w:val="CommentaireCar"/>
    <w:uiPriority w:val="99"/>
    <w:semiHidden/>
    <w:unhideWhenUsed/>
    <w:rsid w:val="005419FA"/>
    <w:pPr>
      <w:spacing w:line="240" w:lineRule="auto"/>
    </w:pPr>
    <w:rPr>
      <w:sz w:val="20"/>
      <w:szCs w:val="20"/>
      <w:lang w:val="x-none" w:eastAsia="x-none"/>
    </w:rPr>
  </w:style>
  <w:style w:type="character" w:customStyle="1" w:styleId="CommentaireCar">
    <w:name w:val="Commentaire Car"/>
    <w:link w:val="Commentaire"/>
    <w:uiPriority w:val="99"/>
    <w:semiHidden/>
    <w:rsid w:val="005419FA"/>
    <w:rPr>
      <w:sz w:val="20"/>
      <w:szCs w:val="20"/>
    </w:rPr>
  </w:style>
  <w:style w:type="paragraph" w:styleId="Objetducommentaire">
    <w:name w:val="annotation subject"/>
    <w:basedOn w:val="Commentaire"/>
    <w:next w:val="Commentaire"/>
    <w:link w:val="ObjetducommentaireCar"/>
    <w:uiPriority w:val="99"/>
    <w:semiHidden/>
    <w:unhideWhenUsed/>
    <w:rsid w:val="005419FA"/>
    <w:rPr>
      <w:b/>
      <w:bCs/>
    </w:rPr>
  </w:style>
  <w:style w:type="character" w:customStyle="1" w:styleId="ObjetducommentaireCar">
    <w:name w:val="Objet du commentaire Car"/>
    <w:link w:val="Objetducommentaire"/>
    <w:uiPriority w:val="99"/>
    <w:semiHidden/>
    <w:rsid w:val="005419FA"/>
    <w:rPr>
      <w:b/>
      <w:bCs/>
      <w:sz w:val="20"/>
      <w:szCs w:val="20"/>
    </w:rPr>
  </w:style>
  <w:style w:type="paragraph" w:styleId="Rvision">
    <w:name w:val="Revision"/>
    <w:hidden/>
    <w:uiPriority w:val="99"/>
    <w:semiHidden/>
    <w:rsid w:val="003D35F5"/>
    <w:rPr>
      <w:sz w:val="22"/>
      <w:szCs w:val="22"/>
      <w:lang w:val="en-US" w:eastAsia="en-US"/>
    </w:rPr>
  </w:style>
  <w:style w:type="character" w:customStyle="1" w:styleId="Titre1Car">
    <w:name w:val="Titre 1 Car"/>
    <w:link w:val="Titre1"/>
    <w:uiPriority w:val="9"/>
    <w:rsid w:val="0048746F"/>
    <w:rPr>
      <w:rFonts w:ascii="Cambria" w:eastAsia="Times New Roman" w:hAnsi="Cambria" w:cs="Times New Roman"/>
      <w:b/>
      <w:bCs/>
      <w:kern w:val="32"/>
      <w:sz w:val="32"/>
      <w:szCs w:val="32"/>
      <w:lang w:val="en-US" w:eastAsia="en-US"/>
    </w:rPr>
  </w:style>
  <w:style w:type="character" w:customStyle="1" w:styleId="Titre2Car">
    <w:name w:val="Titre 2 Car"/>
    <w:link w:val="Titre2"/>
    <w:uiPriority w:val="9"/>
    <w:rsid w:val="00E179D6"/>
    <w:rPr>
      <w:rFonts w:ascii="Cambria" w:eastAsia="Times New Roman" w:hAnsi="Cambria" w:cs="Times New Roman"/>
      <w:b/>
      <w:bCs/>
      <w:i/>
      <w:iCs/>
      <w:sz w:val="28"/>
      <w:szCs w:val="28"/>
      <w:lang w:val="en-US" w:eastAsia="en-US"/>
    </w:rPr>
  </w:style>
  <w:style w:type="character" w:customStyle="1" w:styleId="Titre3Car">
    <w:name w:val="Titre 3 Car"/>
    <w:link w:val="Titre3"/>
    <w:uiPriority w:val="9"/>
    <w:rsid w:val="00E92114"/>
    <w:rPr>
      <w:rFonts w:ascii="Cambria" w:eastAsia="Times New Roman" w:hAnsi="Cambria" w:cs="Times New Roman"/>
      <w:b/>
      <w:bCs/>
      <w:sz w:val="26"/>
      <w:szCs w:val="26"/>
      <w:lang w:val="en-US" w:eastAsia="en-US"/>
    </w:rPr>
  </w:style>
  <w:style w:type="paragraph" w:styleId="TM1">
    <w:name w:val="toc 1"/>
    <w:basedOn w:val="Normal"/>
    <w:next w:val="Normal"/>
    <w:autoRedefine/>
    <w:uiPriority w:val="39"/>
    <w:unhideWhenUsed/>
    <w:rsid w:val="00E92114"/>
  </w:style>
  <w:style w:type="paragraph" w:styleId="TM2">
    <w:name w:val="toc 2"/>
    <w:basedOn w:val="Normal"/>
    <w:next w:val="Normal"/>
    <w:autoRedefine/>
    <w:uiPriority w:val="39"/>
    <w:unhideWhenUsed/>
    <w:rsid w:val="00E92114"/>
    <w:pPr>
      <w:ind w:left="220"/>
    </w:pPr>
  </w:style>
  <w:style w:type="paragraph" w:styleId="TM3">
    <w:name w:val="toc 3"/>
    <w:basedOn w:val="Normal"/>
    <w:next w:val="Normal"/>
    <w:autoRedefine/>
    <w:uiPriority w:val="39"/>
    <w:unhideWhenUsed/>
    <w:rsid w:val="00E92114"/>
    <w:pPr>
      <w:ind w:left="440"/>
    </w:pPr>
  </w:style>
  <w:style w:type="character" w:styleId="Lienhypertexte">
    <w:name w:val="Hyperlink"/>
    <w:uiPriority w:val="99"/>
    <w:unhideWhenUsed/>
    <w:rsid w:val="00E92114"/>
    <w:rPr>
      <w:color w:val="0000FF"/>
      <w:u w:val="single"/>
    </w:rPr>
  </w:style>
</w:styles>
</file>

<file path=word/webSettings.xml><?xml version="1.0" encoding="utf-8"?>
<w:webSettings xmlns:r="http://schemas.openxmlformats.org/officeDocument/2006/relationships" xmlns:w="http://schemas.openxmlformats.org/wordprocessingml/2006/main">
  <w:divs>
    <w:div w:id="329255262">
      <w:bodyDiv w:val="1"/>
      <w:marLeft w:val="0"/>
      <w:marRight w:val="0"/>
      <w:marTop w:val="0"/>
      <w:marBottom w:val="0"/>
      <w:divBdr>
        <w:top w:val="none" w:sz="0" w:space="0" w:color="auto"/>
        <w:left w:val="none" w:sz="0" w:space="0" w:color="auto"/>
        <w:bottom w:val="none" w:sz="0" w:space="0" w:color="auto"/>
        <w:right w:val="none" w:sz="0" w:space="0" w:color="auto"/>
      </w:divBdr>
    </w:div>
    <w:div w:id="152798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1EDB9-5C09-47D0-B70A-2EF73AED9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63</Pages>
  <Words>17399</Words>
  <Characters>95699</Characters>
  <Application>Microsoft Office Word</Application>
  <DocSecurity>0</DocSecurity>
  <Lines>797</Lines>
  <Paragraphs>225</Paragraphs>
  <ScaleCrop>false</ScaleCrop>
  <HeadingPairs>
    <vt:vector size="2" baseType="variant">
      <vt:variant>
        <vt:lpstr>Titre</vt:lpstr>
      </vt:variant>
      <vt:variant>
        <vt:i4>1</vt:i4>
      </vt:variant>
    </vt:vector>
  </HeadingPairs>
  <TitlesOfParts>
    <vt:vector size="1" baseType="lpstr">
      <vt:lpstr/>
    </vt:vector>
  </TitlesOfParts>
  <Company>Toshiba</Company>
  <LinksUpToDate>false</LinksUpToDate>
  <CharactersWithSpaces>112873</CharactersWithSpaces>
  <SharedDoc>false</SharedDoc>
  <HLinks>
    <vt:vector size="252" baseType="variant">
      <vt:variant>
        <vt:i4>1572925</vt:i4>
      </vt:variant>
      <vt:variant>
        <vt:i4>248</vt:i4>
      </vt:variant>
      <vt:variant>
        <vt:i4>0</vt:i4>
      </vt:variant>
      <vt:variant>
        <vt:i4>5</vt:i4>
      </vt:variant>
      <vt:variant>
        <vt:lpwstr/>
      </vt:variant>
      <vt:variant>
        <vt:lpwstr>_Toc379362198</vt:lpwstr>
      </vt:variant>
      <vt:variant>
        <vt:i4>1572925</vt:i4>
      </vt:variant>
      <vt:variant>
        <vt:i4>242</vt:i4>
      </vt:variant>
      <vt:variant>
        <vt:i4>0</vt:i4>
      </vt:variant>
      <vt:variant>
        <vt:i4>5</vt:i4>
      </vt:variant>
      <vt:variant>
        <vt:lpwstr/>
      </vt:variant>
      <vt:variant>
        <vt:lpwstr>_Toc379362197</vt:lpwstr>
      </vt:variant>
      <vt:variant>
        <vt:i4>1572925</vt:i4>
      </vt:variant>
      <vt:variant>
        <vt:i4>236</vt:i4>
      </vt:variant>
      <vt:variant>
        <vt:i4>0</vt:i4>
      </vt:variant>
      <vt:variant>
        <vt:i4>5</vt:i4>
      </vt:variant>
      <vt:variant>
        <vt:lpwstr/>
      </vt:variant>
      <vt:variant>
        <vt:lpwstr>_Toc379362196</vt:lpwstr>
      </vt:variant>
      <vt:variant>
        <vt:i4>1572925</vt:i4>
      </vt:variant>
      <vt:variant>
        <vt:i4>230</vt:i4>
      </vt:variant>
      <vt:variant>
        <vt:i4>0</vt:i4>
      </vt:variant>
      <vt:variant>
        <vt:i4>5</vt:i4>
      </vt:variant>
      <vt:variant>
        <vt:lpwstr/>
      </vt:variant>
      <vt:variant>
        <vt:lpwstr>_Toc379362195</vt:lpwstr>
      </vt:variant>
      <vt:variant>
        <vt:i4>1572925</vt:i4>
      </vt:variant>
      <vt:variant>
        <vt:i4>224</vt:i4>
      </vt:variant>
      <vt:variant>
        <vt:i4>0</vt:i4>
      </vt:variant>
      <vt:variant>
        <vt:i4>5</vt:i4>
      </vt:variant>
      <vt:variant>
        <vt:lpwstr/>
      </vt:variant>
      <vt:variant>
        <vt:lpwstr>_Toc379362194</vt:lpwstr>
      </vt:variant>
      <vt:variant>
        <vt:i4>1572925</vt:i4>
      </vt:variant>
      <vt:variant>
        <vt:i4>218</vt:i4>
      </vt:variant>
      <vt:variant>
        <vt:i4>0</vt:i4>
      </vt:variant>
      <vt:variant>
        <vt:i4>5</vt:i4>
      </vt:variant>
      <vt:variant>
        <vt:lpwstr/>
      </vt:variant>
      <vt:variant>
        <vt:lpwstr>_Toc379362193</vt:lpwstr>
      </vt:variant>
      <vt:variant>
        <vt:i4>1572925</vt:i4>
      </vt:variant>
      <vt:variant>
        <vt:i4>212</vt:i4>
      </vt:variant>
      <vt:variant>
        <vt:i4>0</vt:i4>
      </vt:variant>
      <vt:variant>
        <vt:i4>5</vt:i4>
      </vt:variant>
      <vt:variant>
        <vt:lpwstr/>
      </vt:variant>
      <vt:variant>
        <vt:lpwstr>_Toc379362192</vt:lpwstr>
      </vt:variant>
      <vt:variant>
        <vt:i4>1572925</vt:i4>
      </vt:variant>
      <vt:variant>
        <vt:i4>206</vt:i4>
      </vt:variant>
      <vt:variant>
        <vt:i4>0</vt:i4>
      </vt:variant>
      <vt:variant>
        <vt:i4>5</vt:i4>
      </vt:variant>
      <vt:variant>
        <vt:lpwstr/>
      </vt:variant>
      <vt:variant>
        <vt:lpwstr>_Toc379362191</vt:lpwstr>
      </vt:variant>
      <vt:variant>
        <vt:i4>1572925</vt:i4>
      </vt:variant>
      <vt:variant>
        <vt:i4>200</vt:i4>
      </vt:variant>
      <vt:variant>
        <vt:i4>0</vt:i4>
      </vt:variant>
      <vt:variant>
        <vt:i4>5</vt:i4>
      </vt:variant>
      <vt:variant>
        <vt:lpwstr/>
      </vt:variant>
      <vt:variant>
        <vt:lpwstr>_Toc379362190</vt:lpwstr>
      </vt:variant>
      <vt:variant>
        <vt:i4>1638461</vt:i4>
      </vt:variant>
      <vt:variant>
        <vt:i4>194</vt:i4>
      </vt:variant>
      <vt:variant>
        <vt:i4>0</vt:i4>
      </vt:variant>
      <vt:variant>
        <vt:i4>5</vt:i4>
      </vt:variant>
      <vt:variant>
        <vt:lpwstr/>
      </vt:variant>
      <vt:variant>
        <vt:lpwstr>_Toc379362189</vt:lpwstr>
      </vt:variant>
      <vt:variant>
        <vt:i4>1638461</vt:i4>
      </vt:variant>
      <vt:variant>
        <vt:i4>188</vt:i4>
      </vt:variant>
      <vt:variant>
        <vt:i4>0</vt:i4>
      </vt:variant>
      <vt:variant>
        <vt:i4>5</vt:i4>
      </vt:variant>
      <vt:variant>
        <vt:lpwstr/>
      </vt:variant>
      <vt:variant>
        <vt:lpwstr>_Toc379362188</vt:lpwstr>
      </vt:variant>
      <vt:variant>
        <vt:i4>1638461</vt:i4>
      </vt:variant>
      <vt:variant>
        <vt:i4>182</vt:i4>
      </vt:variant>
      <vt:variant>
        <vt:i4>0</vt:i4>
      </vt:variant>
      <vt:variant>
        <vt:i4>5</vt:i4>
      </vt:variant>
      <vt:variant>
        <vt:lpwstr/>
      </vt:variant>
      <vt:variant>
        <vt:lpwstr>_Toc379362187</vt:lpwstr>
      </vt:variant>
      <vt:variant>
        <vt:i4>1638461</vt:i4>
      </vt:variant>
      <vt:variant>
        <vt:i4>176</vt:i4>
      </vt:variant>
      <vt:variant>
        <vt:i4>0</vt:i4>
      </vt:variant>
      <vt:variant>
        <vt:i4>5</vt:i4>
      </vt:variant>
      <vt:variant>
        <vt:lpwstr/>
      </vt:variant>
      <vt:variant>
        <vt:lpwstr>_Toc379362186</vt:lpwstr>
      </vt:variant>
      <vt:variant>
        <vt:i4>1638461</vt:i4>
      </vt:variant>
      <vt:variant>
        <vt:i4>170</vt:i4>
      </vt:variant>
      <vt:variant>
        <vt:i4>0</vt:i4>
      </vt:variant>
      <vt:variant>
        <vt:i4>5</vt:i4>
      </vt:variant>
      <vt:variant>
        <vt:lpwstr/>
      </vt:variant>
      <vt:variant>
        <vt:lpwstr>_Toc379362185</vt:lpwstr>
      </vt:variant>
      <vt:variant>
        <vt:i4>1638461</vt:i4>
      </vt:variant>
      <vt:variant>
        <vt:i4>164</vt:i4>
      </vt:variant>
      <vt:variant>
        <vt:i4>0</vt:i4>
      </vt:variant>
      <vt:variant>
        <vt:i4>5</vt:i4>
      </vt:variant>
      <vt:variant>
        <vt:lpwstr/>
      </vt:variant>
      <vt:variant>
        <vt:lpwstr>_Toc379362184</vt:lpwstr>
      </vt:variant>
      <vt:variant>
        <vt:i4>1638461</vt:i4>
      </vt:variant>
      <vt:variant>
        <vt:i4>158</vt:i4>
      </vt:variant>
      <vt:variant>
        <vt:i4>0</vt:i4>
      </vt:variant>
      <vt:variant>
        <vt:i4>5</vt:i4>
      </vt:variant>
      <vt:variant>
        <vt:lpwstr/>
      </vt:variant>
      <vt:variant>
        <vt:lpwstr>_Toc379362183</vt:lpwstr>
      </vt:variant>
      <vt:variant>
        <vt:i4>1638461</vt:i4>
      </vt:variant>
      <vt:variant>
        <vt:i4>152</vt:i4>
      </vt:variant>
      <vt:variant>
        <vt:i4>0</vt:i4>
      </vt:variant>
      <vt:variant>
        <vt:i4>5</vt:i4>
      </vt:variant>
      <vt:variant>
        <vt:lpwstr/>
      </vt:variant>
      <vt:variant>
        <vt:lpwstr>_Toc379362182</vt:lpwstr>
      </vt:variant>
      <vt:variant>
        <vt:i4>1638461</vt:i4>
      </vt:variant>
      <vt:variant>
        <vt:i4>146</vt:i4>
      </vt:variant>
      <vt:variant>
        <vt:i4>0</vt:i4>
      </vt:variant>
      <vt:variant>
        <vt:i4>5</vt:i4>
      </vt:variant>
      <vt:variant>
        <vt:lpwstr/>
      </vt:variant>
      <vt:variant>
        <vt:lpwstr>_Toc379362181</vt:lpwstr>
      </vt:variant>
      <vt:variant>
        <vt:i4>1638461</vt:i4>
      </vt:variant>
      <vt:variant>
        <vt:i4>140</vt:i4>
      </vt:variant>
      <vt:variant>
        <vt:i4>0</vt:i4>
      </vt:variant>
      <vt:variant>
        <vt:i4>5</vt:i4>
      </vt:variant>
      <vt:variant>
        <vt:lpwstr/>
      </vt:variant>
      <vt:variant>
        <vt:lpwstr>_Toc379362180</vt:lpwstr>
      </vt:variant>
      <vt:variant>
        <vt:i4>1441853</vt:i4>
      </vt:variant>
      <vt:variant>
        <vt:i4>134</vt:i4>
      </vt:variant>
      <vt:variant>
        <vt:i4>0</vt:i4>
      </vt:variant>
      <vt:variant>
        <vt:i4>5</vt:i4>
      </vt:variant>
      <vt:variant>
        <vt:lpwstr/>
      </vt:variant>
      <vt:variant>
        <vt:lpwstr>_Toc379362179</vt:lpwstr>
      </vt:variant>
      <vt:variant>
        <vt:i4>1441853</vt:i4>
      </vt:variant>
      <vt:variant>
        <vt:i4>128</vt:i4>
      </vt:variant>
      <vt:variant>
        <vt:i4>0</vt:i4>
      </vt:variant>
      <vt:variant>
        <vt:i4>5</vt:i4>
      </vt:variant>
      <vt:variant>
        <vt:lpwstr/>
      </vt:variant>
      <vt:variant>
        <vt:lpwstr>_Toc379362178</vt:lpwstr>
      </vt:variant>
      <vt:variant>
        <vt:i4>1441853</vt:i4>
      </vt:variant>
      <vt:variant>
        <vt:i4>122</vt:i4>
      </vt:variant>
      <vt:variant>
        <vt:i4>0</vt:i4>
      </vt:variant>
      <vt:variant>
        <vt:i4>5</vt:i4>
      </vt:variant>
      <vt:variant>
        <vt:lpwstr/>
      </vt:variant>
      <vt:variant>
        <vt:lpwstr>_Toc379362177</vt:lpwstr>
      </vt:variant>
      <vt:variant>
        <vt:i4>1441853</vt:i4>
      </vt:variant>
      <vt:variant>
        <vt:i4>116</vt:i4>
      </vt:variant>
      <vt:variant>
        <vt:i4>0</vt:i4>
      </vt:variant>
      <vt:variant>
        <vt:i4>5</vt:i4>
      </vt:variant>
      <vt:variant>
        <vt:lpwstr/>
      </vt:variant>
      <vt:variant>
        <vt:lpwstr>_Toc379362176</vt:lpwstr>
      </vt:variant>
      <vt:variant>
        <vt:i4>1441853</vt:i4>
      </vt:variant>
      <vt:variant>
        <vt:i4>110</vt:i4>
      </vt:variant>
      <vt:variant>
        <vt:i4>0</vt:i4>
      </vt:variant>
      <vt:variant>
        <vt:i4>5</vt:i4>
      </vt:variant>
      <vt:variant>
        <vt:lpwstr/>
      </vt:variant>
      <vt:variant>
        <vt:lpwstr>_Toc379362175</vt:lpwstr>
      </vt:variant>
      <vt:variant>
        <vt:i4>1441853</vt:i4>
      </vt:variant>
      <vt:variant>
        <vt:i4>104</vt:i4>
      </vt:variant>
      <vt:variant>
        <vt:i4>0</vt:i4>
      </vt:variant>
      <vt:variant>
        <vt:i4>5</vt:i4>
      </vt:variant>
      <vt:variant>
        <vt:lpwstr/>
      </vt:variant>
      <vt:variant>
        <vt:lpwstr>_Toc379362174</vt:lpwstr>
      </vt:variant>
      <vt:variant>
        <vt:i4>1441853</vt:i4>
      </vt:variant>
      <vt:variant>
        <vt:i4>98</vt:i4>
      </vt:variant>
      <vt:variant>
        <vt:i4>0</vt:i4>
      </vt:variant>
      <vt:variant>
        <vt:i4>5</vt:i4>
      </vt:variant>
      <vt:variant>
        <vt:lpwstr/>
      </vt:variant>
      <vt:variant>
        <vt:lpwstr>_Toc379362173</vt:lpwstr>
      </vt:variant>
      <vt:variant>
        <vt:i4>1441853</vt:i4>
      </vt:variant>
      <vt:variant>
        <vt:i4>92</vt:i4>
      </vt:variant>
      <vt:variant>
        <vt:i4>0</vt:i4>
      </vt:variant>
      <vt:variant>
        <vt:i4>5</vt:i4>
      </vt:variant>
      <vt:variant>
        <vt:lpwstr/>
      </vt:variant>
      <vt:variant>
        <vt:lpwstr>_Toc379362172</vt:lpwstr>
      </vt:variant>
      <vt:variant>
        <vt:i4>1441853</vt:i4>
      </vt:variant>
      <vt:variant>
        <vt:i4>86</vt:i4>
      </vt:variant>
      <vt:variant>
        <vt:i4>0</vt:i4>
      </vt:variant>
      <vt:variant>
        <vt:i4>5</vt:i4>
      </vt:variant>
      <vt:variant>
        <vt:lpwstr/>
      </vt:variant>
      <vt:variant>
        <vt:lpwstr>_Toc379362171</vt:lpwstr>
      </vt:variant>
      <vt:variant>
        <vt:i4>1441853</vt:i4>
      </vt:variant>
      <vt:variant>
        <vt:i4>80</vt:i4>
      </vt:variant>
      <vt:variant>
        <vt:i4>0</vt:i4>
      </vt:variant>
      <vt:variant>
        <vt:i4>5</vt:i4>
      </vt:variant>
      <vt:variant>
        <vt:lpwstr/>
      </vt:variant>
      <vt:variant>
        <vt:lpwstr>_Toc379362170</vt:lpwstr>
      </vt:variant>
      <vt:variant>
        <vt:i4>1507389</vt:i4>
      </vt:variant>
      <vt:variant>
        <vt:i4>74</vt:i4>
      </vt:variant>
      <vt:variant>
        <vt:i4>0</vt:i4>
      </vt:variant>
      <vt:variant>
        <vt:i4>5</vt:i4>
      </vt:variant>
      <vt:variant>
        <vt:lpwstr/>
      </vt:variant>
      <vt:variant>
        <vt:lpwstr>_Toc379362169</vt:lpwstr>
      </vt:variant>
      <vt:variant>
        <vt:i4>1507389</vt:i4>
      </vt:variant>
      <vt:variant>
        <vt:i4>68</vt:i4>
      </vt:variant>
      <vt:variant>
        <vt:i4>0</vt:i4>
      </vt:variant>
      <vt:variant>
        <vt:i4>5</vt:i4>
      </vt:variant>
      <vt:variant>
        <vt:lpwstr/>
      </vt:variant>
      <vt:variant>
        <vt:lpwstr>_Toc379362168</vt:lpwstr>
      </vt:variant>
      <vt:variant>
        <vt:i4>1507389</vt:i4>
      </vt:variant>
      <vt:variant>
        <vt:i4>62</vt:i4>
      </vt:variant>
      <vt:variant>
        <vt:i4>0</vt:i4>
      </vt:variant>
      <vt:variant>
        <vt:i4>5</vt:i4>
      </vt:variant>
      <vt:variant>
        <vt:lpwstr/>
      </vt:variant>
      <vt:variant>
        <vt:lpwstr>_Toc379362167</vt:lpwstr>
      </vt:variant>
      <vt:variant>
        <vt:i4>1507389</vt:i4>
      </vt:variant>
      <vt:variant>
        <vt:i4>56</vt:i4>
      </vt:variant>
      <vt:variant>
        <vt:i4>0</vt:i4>
      </vt:variant>
      <vt:variant>
        <vt:i4>5</vt:i4>
      </vt:variant>
      <vt:variant>
        <vt:lpwstr/>
      </vt:variant>
      <vt:variant>
        <vt:lpwstr>_Toc379362166</vt:lpwstr>
      </vt:variant>
      <vt:variant>
        <vt:i4>1507389</vt:i4>
      </vt:variant>
      <vt:variant>
        <vt:i4>50</vt:i4>
      </vt:variant>
      <vt:variant>
        <vt:i4>0</vt:i4>
      </vt:variant>
      <vt:variant>
        <vt:i4>5</vt:i4>
      </vt:variant>
      <vt:variant>
        <vt:lpwstr/>
      </vt:variant>
      <vt:variant>
        <vt:lpwstr>_Toc379362165</vt:lpwstr>
      </vt:variant>
      <vt:variant>
        <vt:i4>1507389</vt:i4>
      </vt:variant>
      <vt:variant>
        <vt:i4>44</vt:i4>
      </vt:variant>
      <vt:variant>
        <vt:i4>0</vt:i4>
      </vt:variant>
      <vt:variant>
        <vt:i4>5</vt:i4>
      </vt:variant>
      <vt:variant>
        <vt:lpwstr/>
      </vt:variant>
      <vt:variant>
        <vt:lpwstr>_Toc379362164</vt:lpwstr>
      </vt:variant>
      <vt:variant>
        <vt:i4>1507389</vt:i4>
      </vt:variant>
      <vt:variant>
        <vt:i4>38</vt:i4>
      </vt:variant>
      <vt:variant>
        <vt:i4>0</vt:i4>
      </vt:variant>
      <vt:variant>
        <vt:i4>5</vt:i4>
      </vt:variant>
      <vt:variant>
        <vt:lpwstr/>
      </vt:variant>
      <vt:variant>
        <vt:lpwstr>_Toc379362163</vt:lpwstr>
      </vt:variant>
      <vt:variant>
        <vt:i4>1507389</vt:i4>
      </vt:variant>
      <vt:variant>
        <vt:i4>32</vt:i4>
      </vt:variant>
      <vt:variant>
        <vt:i4>0</vt:i4>
      </vt:variant>
      <vt:variant>
        <vt:i4>5</vt:i4>
      </vt:variant>
      <vt:variant>
        <vt:lpwstr/>
      </vt:variant>
      <vt:variant>
        <vt:lpwstr>_Toc379362162</vt:lpwstr>
      </vt:variant>
      <vt:variant>
        <vt:i4>1507389</vt:i4>
      </vt:variant>
      <vt:variant>
        <vt:i4>26</vt:i4>
      </vt:variant>
      <vt:variant>
        <vt:i4>0</vt:i4>
      </vt:variant>
      <vt:variant>
        <vt:i4>5</vt:i4>
      </vt:variant>
      <vt:variant>
        <vt:lpwstr/>
      </vt:variant>
      <vt:variant>
        <vt:lpwstr>_Toc379362161</vt:lpwstr>
      </vt:variant>
      <vt:variant>
        <vt:i4>1507389</vt:i4>
      </vt:variant>
      <vt:variant>
        <vt:i4>20</vt:i4>
      </vt:variant>
      <vt:variant>
        <vt:i4>0</vt:i4>
      </vt:variant>
      <vt:variant>
        <vt:i4>5</vt:i4>
      </vt:variant>
      <vt:variant>
        <vt:lpwstr/>
      </vt:variant>
      <vt:variant>
        <vt:lpwstr>_Toc379362160</vt:lpwstr>
      </vt:variant>
      <vt:variant>
        <vt:i4>1310781</vt:i4>
      </vt:variant>
      <vt:variant>
        <vt:i4>14</vt:i4>
      </vt:variant>
      <vt:variant>
        <vt:i4>0</vt:i4>
      </vt:variant>
      <vt:variant>
        <vt:i4>5</vt:i4>
      </vt:variant>
      <vt:variant>
        <vt:lpwstr/>
      </vt:variant>
      <vt:variant>
        <vt:lpwstr>_Toc379362159</vt:lpwstr>
      </vt:variant>
      <vt:variant>
        <vt:i4>1310781</vt:i4>
      </vt:variant>
      <vt:variant>
        <vt:i4>8</vt:i4>
      </vt:variant>
      <vt:variant>
        <vt:i4>0</vt:i4>
      </vt:variant>
      <vt:variant>
        <vt:i4>5</vt:i4>
      </vt:variant>
      <vt:variant>
        <vt:lpwstr/>
      </vt:variant>
      <vt:variant>
        <vt:lpwstr>_Toc379362158</vt:lpwstr>
      </vt:variant>
      <vt:variant>
        <vt:i4>1310781</vt:i4>
      </vt:variant>
      <vt:variant>
        <vt:i4>2</vt:i4>
      </vt:variant>
      <vt:variant>
        <vt:i4>0</vt:i4>
      </vt:variant>
      <vt:variant>
        <vt:i4>5</vt:i4>
      </vt:variant>
      <vt:variant>
        <vt:lpwstr/>
      </vt:variant>
      <vt:variant>
        <vt:lpwstr>_Toc379362157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cp:lastPrinted>2014-09-10T07:09:00Z</cp:lastPrinted>
  <dcterms:created xsi:type="dcterms:W3CDTF">2019-09-20T08:03:00Z</dcterms:created>
  <dcterms:modified xsi:type="dcterms:W3CDTF">2019-09-20T08:03:00Z</dcterms:modified>
</cp:coreProperties>
</file>